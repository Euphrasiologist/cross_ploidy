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C1CA" w14:textId="671DECFE" w:rsidR="00E85B98" w:rsidRPr="009369AC" w:rsidRDefault="0878E65B" w:rsidP="0878E65B">
      <w:pPr>
        <w:rPr>
          <w:b/>
          <w:bCs/>
          <w:sz w:val="22"/>
          <w:szCs w:val="22"/>
        </w:rPr>
      </w:pPr>
      <w:r w:rsidRPr="009369AC">
        <w:rPr>
          <w:b/>
          <w:bCs/>
          <w:sz w:val="22"/>
          <w:szCs w:val="22"/>
        </w:rPr>
        <w:t>The emerging importance of cross-ploidy hybridisation and introgression</w:t>
      </w:r>
    </w:p>
    <w:p w14:paraId="096F0399" w14:textId="77777777" w:rsidR="008D7C8C" w:rsidRPr="009369AC" w:rsidRDefault="008D7C8C" w:rsidP="00E85B98">
      <w:pPr>
        <w:rPr>
          <w:b/>
          <w:sz w:val="22"/>
          <w:szCs w:val="22"/>
        </w:rPr>
      </w:pPr>
    </w:p>
    <w:p w14:paraId="76F06641" w14:textId="0161365B" w:rsidR="00E85B98" w:rsidRPr="009369AC" w:rsidRDefault="00E85B98" w:rsidP="00E85B98">
      <w:pPr>
        <w:rPr>
          <w:b/>
          <w:sz w:val="22"/>
          <w:szCs w:val="22"/>
        </w:rPr>
      </w:pPr>
      <w:r w:rsidRPr="009369AC">
        <w:rPr>
          <w:b/>
          <w:sz w:val="22"/>
          <w:szCs w:val="22"/>
        </w:rPr>
        <w:t>Authors:</w:t>
      </w:r>
    </w:p>
    <w:p w14:paraId="5CFBE0F7" w14:textId="77777777" w:rsidR="008D7C8C" w:rsidRPr="009369AC" w:rsidRDefault="008D7C8C" w:rsidP="00E85B98">
      <w:pPr>
        <w:rPr>
          <w:sz w:val="22"/>
          <w:szCs w:val="22"/>
        </w:rPr>
      </w:pPr>
    </w:p>
    <w:p w14:paraId="7F8FBFD3" w14:textId="769FCAAE" w:rsidR="00E85B98" w:rsidRPr="009369AC" w:rsidRDefault="00E85B98" w:rsidP="00E85B98">
      <w:pPr>
        <w:rPr>
          <w:sz w:val="22"/>
          <w:szCs w:val="22"/>
          <w:vertAlign w:val="superscript"/>
        </w:rPr>
      </w:pPr>
      <w:r w:rsidRPr="009369AC">
        <w:rPr>
          <w:sz w:val="22"/>
          <w:szCs w:val="22"/>
        </w:rPr>
        <w:t>Max R. Brown</w:t>
      </w:r>
      <w:r w:rsidR="002E53CF" w:rsidRPr="009369AC">
        <w:rPr>
          <w:sz w:val="22"/>
          <w:szCs w:val="22"/>
          <w:vertAlign w:val="superscript"/>
        </w:rPr>
        <w:t>1</w:t>
      </w:r>
      <w:r w:rsidR="002E53CF" w:rsidRPr="009369AC">
        <w:rPr>
          <w:sz w:val="22"/>
          <w:szCs w:val="22"/>
        </w:rPr>
        <w:t xml:space="preserve"> </w:t>
      </w:r>
      <w:r w:rsidRPr="009369AC">
        <w:rPr>
          <w:sz w:val="22"/>
          <w:szCs w:val="22"/>
        </w:rPr>
        <w:t>, Richard J. Abbott</w:t>
      </w:r>
      <w:r w:rsidRPr="009369AC">
        <w:rPr>
          <w:sz w:val="22"/>
          <w:szCs w:val="22"/>
          <w:vertAlign w:val="superscript"/>
        </w:rPr>
        <w:t>2</w:t>
      </w:r>
      <w:r w:rsidRPr="009369AC">
        <w:rPr>
          <w:sz w:val="22"/>
          <w:szCs w:val="22"/>
        </w:rPr>
        <w:t>, Alex D. Twyford</w:t>
      </w:r>
      <w:r w:rsidRPr="009369AC">
        <w:rPr>
          <w:sz w:val="22"/>
          <w:szCs w:val="22"/>
          <w:vertAlign w:val="superscript"/>
        </w:rPr>
        <w:t>1,</w:t>
      </w:r>
      <w:r w:rsidR="000C4E86" w:rsidRPr="009369AC">
        <w:rPr>
          <w:sz w:val="22"/>
          <w:szCs w:val="22"/>
          <w:vertAlign w:val="superscript"/>
        </w:rPr>
        <w:t>3</w:t>
      </w:r>
    </w:p>
    <w:p w14:paraId="25AC78FA" w14:textId="77777777" w:rsidR="0067294D" w:rsidRPr="009369AC" w:rsidRDefault="0067294D" w:rsidP="00E85B98">
      <w:pPr>
        <w:rPr>
          <w:sz w:val="22"/>
          <w:szCs w:val="22"/>
          <w:vertAlign w:val="superscript"/>
        </w:rPr>
      </w:pPr>
    </w:p>
    <w:p w14:paraId="48BEF75D" w14:textId="0219ACB6" w:rsidR="00E85B98" w:rsidRPr="009369AC" w:rsidRDefault="721F8861" w:rsidP="00E85B98">
      <w:pPr>
        <w:spacing w:line="276" w:lineRule="auto"/>
        <w:rPr>
          <w:sz w:val="22"/>
          <w:szCs w:val="22"/>
        </w:rPr>
      </w:pPr>
      <w:r w:rsidRPr="009369AC">
        <w:rPr>
          <w:sz w:val="22"/>
          <w:szCs w:val="22"/>
          <w:vertAlign w:val="superscript"/>
        </w:rPr>
        <w:t xml:space="preserve">1 </w:t>
      </w:r>
      <w:r w:rsidRPr="009369AC">
        <w:rPr>
          <w:sz w:val="22"/>
          <w:szCs w:val="22"/>
        </w:rPr>
        <w:t>University of Edinburgh, Institute of Ecology and Evolution, Charlotte Auerbach Road, Edinburgh, EH9 3FL, UK</w:t>
      </w:r>
    </w:p>
    <w:p w14:paraId="61249269" w14:textId="77777777" w:rsidR="00E85B98" w:rsidRPr="009369AC" w:rsidRDefault="00E85B98" w:rsidP="00E85B98">
      <w:pPr>
        <w:spacing w:line="276" w:lineRule="auto"/>
        <w:rPr>
          <w:sz w:val="22"/>
          <w:szCs w:val="22"/>
          <w:vertAlign w:val="superscript"/>
        </w:rPr>
      </w:pPr>
      <w:r w:rsidRPr="009369AC">
        <w:rPr>
          <w:sz w:val="22"/>
          <w:szCs w:val="22"/>
          <w:vertAlign w:val="superscript"/>
        </w:rPr>
        <w:t xml:space="preserve">2 </w:t>
      </w:r>
      <w:r w:rsidRPr="009369AC">
        <w:rPr>
          <w:sz w:val="22"/>
          <w:szCs w:val="22"/>
        </w:rPr>
        <w:t>School of Biology, University of St Andrews, St Andrews, Fife, KY16 9TH, UK;</w:t>
      </w:r>
    </w:p>
    <w:p w14:paraId="6766EA61" w14:textId="157D43B7" w:rsidR="00E85B98" w:rsidRPr="009369AC" w:rsidRDefault="000C4E86" w:rsidP="00E85B98">
      <w:pPr>
        <w:spacing w:line="276" w:lineRule="auto"/>
        <w:rPr>
          <w:sz w:val="22"/>
          <w:szCs w:val="22"/>
        </w:rPr>
      </w:pPr>
      <w:r w:rsidRPr="009369AC">
        <w:rPr>
          <w:sz w:val="22"/>
          <w:szCs w:val="22"/>
          <w:vertAlign w:val="superscript"/>
        </w:rPr>
        <w:t>3</w:t>
      </w:r>
      <w:r w:rsidR="00E85B98" w:rsidRPr="009369AC">
        <w:rPr>
          <w:sz w:val="22"/>
          <w:szCs w:val="22"/>
          <w:vertAlign w:val="superscript"/>
        </w:rPr>
        <w:t xml:space="preserve"> </w:t>
      </w:r>
      <w:r w:rsidR="00E85B98" w:rsidRPr="009369AC">
        <w:rPr>
          <w:sz w:val="22"/>
          <w:szCs w:val="22"/>
        </w:rPr>
        <w:t xml:space="preserve">Royal Botanical Garden Edinburgh, 20A </w:t>
      </w:r>
      <w:proofErr w:type="spellStart"/>
      <w:r w:rsidR="00E85B98" w:rsidRPr="009369AC">
        <w:rPr>
          <w:sz w:val="22"/>
          <w:szCs w:val="22"/>
        </w:rPr>
        <w:t>Inverleith</w:t>
      </w:r>
      <w:proofErr w:type="spellEnd"/>
      <w:r w:rsidR="00E85B98" w:rsidRPr="009369AC">
        <w:rPr>
          <w:sz w:val="22"/>
          <w:szCs w:val="22"/>
        </w:rPr>
        <w:t xml:space="preserve"> Row, Edinburgh, EH3 5LR, UK</w:t>
      </w:r>
    </w:p>
    <w:p w14:paraId="723A7808" w14:textId="16C0366E" w:rsidR="00E85B98" w:rsidRPr="009369AC" w:rsidRDefault="000C4E86" w:rsidP="00E85B98">
      <w:pPr>
        <w:shd w:val="clear" w:color="auto" w:fill="FFFFFF"/>
        <w:spacing w:line="276" w:lineRule="auto"/>
        <w:rPr>
          <w:sz w:val="22"/>
          <w:szCs w:val="22"/>
        </w:rPr>
      </w:pPr>
      <w:r w:rsidRPr="009369AC">
        <w:rPr>
          <w:sz w:val="22"/>
          <w:szCs w:val="22"/>
          <w:vertAlign w:val="superscript"/>
        </w:rPr>
        <w:t>4</w:t>
      </w:r>
      <w:r w:rsidR="00E85B98" w:rsidRPr="009369AC">
        <w:rPr>
          <w:sz w:val="22"/>
          <w:szCs w:val="22"/>
        </w:rPr>
        <w:t>Author for correspondence (e-ma</w:t>
      </w:r>
      <w:r w:rsidR="002E53CF" w:rsidRPr="009369AC">
        <w:rPr>
          <w:sz w:val="22"/>
          <w:szCs w:val="22"/>
        </w:rPr>
        <w:t xml:space="preserve">il </w:t>
      </w:r>
      <w:hyperlink r:id="rId9" w:history="1">
        <w:r w:rsidR="002E53CF" w:rsidRPr="009369AC">
          <w:rPr>
            <w:rStyle w:val="Hyperlink"/>
            <w:sz w:val="22"/>
            <w:szCs w:val="22"/>
          </w:rPr>
          <w:t>Alex.Twyford@ed.ac.uk</w:t>
        </w:r>
      </w:hyperlink>
      <w:r w:rsidR="00E85B98" w:rsidRPr="009369AC">
        <w:rPr>
          <w:sz w:val="22"/>
          <w:szCs w:val="22"/>
        </w:rPr>
        <w:t>)</w:t>
      </w:r>
    </w:p>
    <w:p w14:paraId="5F956F05" w14:textId="77777777" w:rsidR="0067294D" w:rsidRPr="009369AC" w:rsidRDefault="0067294D" w:rsidP="00E85B98">
      <w:pPr>
        <w:shd w:val="clear" w:color="auto" w:fill="FFFFFF"/>
        <w:spacing w:line="276" w:lineRule="auto"/>
        <w:rPr>
          <w:sz w:val="22"/>
          <w:szCs w:val="22"/>
        </w:rPr>
      </w:pPr>
    </w:p>
    <w:p w14:paraId="481BC138" w14:textId="77777777" w:rsidR="00E85B98" w:rsidRPr="009369AC" w:rsidRDefault="00E85B98" w:rsidP="00E85B98">
      <w:pPr>
        <w:rPr>
          <w:b/>
          <w:sz w:val="22"/>
          <w:szCs w:val="22"/>
          <w:u w:val="single"/>
        </w:rPr>
      </w:pPr>
      <w:r w:rsidRPr="009369AC">
        <w:rPr>
          <w:b/>
          <w:sz w:val="22"/>
          <w:szCs w:val="22"/>
          <w:u w:val="single"/>
        </w:rPr>
        <w:t>Abstract</w:t>
      </w:r>
    </w:p>
    <w:p w14:paraId="1F1010ED" w14:textId="0796D689" w:rsidR="002B5F5D" w:rsidRPr="009369AC" w:rsidRDefault="002B5F5D">
      <w:pPr>
        <w:rPr>
          <w:sz w:val="22"/>
          <w:szCs w:val="22"/>
        </w:rPr>
      </w:pPr>
    </w:p>
    <w:p w14:paraId="603CD8B9" w14:textId="45F23F2F" w:rsidR="00E85B98" w:rsidRPr="009369AC" w:rsidRDefault="00E85B98" w:rsidP="00A26BBE">
      <w:pPr>
        <w:rPr>
          <w:b/>
          <w:sz w:val="22"/>
          <w:szCs w:val="22"/>
        </w:rPr>
      </w:pPr>
      <w:r w:rsidRPr="009369AC">
        <w:rPr>
          <w:b/>
          <w:sz w:val="22"/>
          <w:szCs w:val="22"/>
        </w:rPr>
        <w:t>Introduction</w:t>
      </w:r>
    </w:p>
    <w:p w14:paraId="796EBFE5" w14:textId="77777777" w:rsidR="008D7C8C" w:rsidRPr="009369AC" w:rsidRDefault="008D7C8C" w:rsidP="00A26BBE">
      <w:pPr>
        <w:rPr>
          <w:b/>
          <w:sz w:val="22"/>
          <w:szCs w:val="22"/>
        </w:rPr>
      </w:pPr>
    </w:p>
    <w:p w14:paraId="02A167B2" w14:textId="03662A1F" w:rsidR="00110D64" w:rsidRPr="009369AC" w:rsidRDefault="00110D64" w:rsidP="009369AC">
      <w:pPr>
        <w:spacing w:line="259" w:lineRule="auto"/>
        <w:rPr>
          <w:rFonts w:eastAsia="Calibri"/>
          <w:sz w:val="22"/>
          <w:szCs w:val="22"/>
        </w:rPr>
      </w:pPr>
      <w:r w:rsidRPr="009369AC">
        <w:rPr>
          <w:sz w:val="22"/>
          <w:szCs w:val="22"/>
        </w:rPr>
        <w:t xml:space="preserve">Climate </w:t>
      </w:r>
      <w:r w:rsidR="00700A91" w:rsidRPr="009369AC">
        <w:rPr>
          <w:sz w:val="22"/>
          <w:szCs w:val="22"/>
        </w:rPr>
        <w:t>change, habitat disturbance</w:t>
      </w:r>
      <w:r w:rsidR="0878E65B" w:rsidRPr="009369AC">
        <w:rPr>
          <w:sz w:val="22"/>
          <w:szCs w:val="22"/>
        </w:rPr>
        <w:t>,</w:t>
      </w:r>
      <w:r w:rsidRPr="009369AC">
        <w:rPr>
          <w:sz w:val="22"/>
          <w:szCs w:val="22"/>
        </w:rPr>
        <w:t xml:space="preserve"> and large-scale translocation</w:t>
      </w:r>
      <w:r w:rsidR="0086577D" w:rsidRPr="009369AC">
        <w:rPr>
          <w:sz w:val="22"/>
          <w:szCs w:val="22"/>
        </w:rPr>
        <w:t>s</w:t>
      </w:r>
      <w:r w:rsidRPr="009369AC">
        <w:rPr>
          <w:sz w:val="22"/>
          <w:szCs w:val="22"/>
        </w:rPr>
        <w:t xml:space="preserve"> resulting from human activities are </w:t>
      </w:r>
      <w:r w:rsidR="00700A91" w:rsidRPr="009369AC">
        <w:rPr>
          <w:sz w:val="22"/>
          <w:szCs w:val="22"/>
        </w:rPr>
        <w:t xml:space="preserve">increasing contacts between species </w:t>
      </w:r>
      <w:r w:rsidRPr="009369AC">
        <w:rPr>
          <w:sz w:val="22"/>
          <w:szCs w:val="22"/>
        </w:rPr>
        <w:t xml:space="preserve">previously isolated </w:t>
      </w:r>
      <w:r w:rsidR="0086577D" w:rsidRPr="009369AC">
        <w:rPr>
          <w:sz w:val="22"/>
          <w:szCs w:val="22"/>
        </w:rPr>
        <w:t xml:space="preserve">by geographical and ecological barriers, </w:t>
      </w:r>
      <w:r w:rsidR="00906B6D" w:rsidRPr="009369AC">
        <w:rPr>
          <w:sz w:val="22"/>
          <w:szCs w:val="22"/>
        </w:rPr>
        <w:t>thus</w:t>
      </w:r>
      <w:r w:rsidR="0086577D" w:rsidRPr="009369AC">
        <w:rPr>
          <w:sz w:val="22"/>
          <w:szCs w:val="22"/>
        </w:rPr>
        <w:t xml:space="preserve"> </w:t>
      </w:r>
      <w:r w:rsidR="00E60931" w:rsidRPr="009369AC">
        <w:rPr>
          <w:sz w:val="22"/>
          <w:szCs w:val="22"/>
        </w:rPr>
        <w:t xml:space="preserve">raising </w:t>
      </w:r>
      <w:r w:rsidR="0086577D" w:rsidRPr="009369AC">
        <w:rPr>
          <w:sz w:val="22"/>
          <w:szCs w:val="22"/>
        </w:rPr>
        <w:t xml:space="preserve">their </w:t>
      </w:r>
      <w:r w:rsidRPr="009369AC">
        <w:rPr>
          <w:sz w:val="22"/>
          <w:szCs w:val="22"/>
        </w:rPr>
        <w:t>potential</w:t>
      </w:r>
      <w:r w:rsidR="0086577D" w:rsidRPr="009369AC">
        <w:rPr>
          <w:sz w:val="22"/>
          <w:szCs w:val="22"/>
        </w:rPr>
        <w:t xml:space="preserve"> to</w:t>
      </w:r>
      <w:r w:rsidRPr="009369AC">
        <w:rPr>
          <w:sz w:val="22"/>
          <w:szCs w:val="22"/>
        </w:rPr>
        <w:t xml:space="preserve"> hybridise</w:t>
      </w:r>
      <w:r w:rsidR="00BF24ED" w:rsidRPr="009369AC">
        <w:rPr>
          <w:sz w:val="22"/>
          <w:szCs w:val="22"/>
        </w:rPr>
        <w:t xml:space="preserve"> </w:t>
      </w:r>
      <w:r w:rsidR="00BF24ED" w:rsidRPr="00481B87">
        <w:rPr>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 </w:instrText>
      </w:r>
      <w:r w:rsidR="009B1B48" w:rsidRPr="00481B87">
        <w:rPr>
          <w:sz w:val="22"/>
          <w:szCs w:val="22"/>
        </w:rPr>
        <w:fldChar w:fldCharType="begin">
          <w:fldData xml:space="preserve">PEVuZE5vdGU+PENpdGU+PEF1dGhvcj5DcmlzcG88L0F1dGhvcj48WWVhcj4yMDExPC9ZZWFyPjxS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==
</w:fldData>
        </w:fldChar>
      </w:r>
      <w:r w:rsidR="009B1B48" w:rsidRPr="009369AC">
        <w:rPr>
          <w:sz w:val="22"/>
          <w:szCs w:val="22"/>
        </w:rPr>
        <w:instrText xml:space="preserve"> ADDIN EN.CITE.DATA </w:instrText>
      </w:r>
      <w:r w:rsidR="009B1B48" w:rsidRPr="009369AC">
        <w:rPr>
          <w:sz w:val="22"/>
          <w:szCs w:val="22"/>
        </w:rPr>
      </w:r>
      <w:r w:rsidR="009B1B48" w:rsidRPr="00481B87">
        <w:rPr>
          <w:sz w:val="22"/>
          <w:szCs w:val="22"/>
        </w:rPr>
        <w:fldChar w:fldCharType="end"/>
      </w:r>
      <w:r w:rsidR="00BF24ED" w:rsidRPr="009369AC">
        <w:rPr>
          <w:sz w:val="22"/>
          <w:szCs w:val="22"/>
        </w:rPr>
      </w:r>
      <w:r w:rsidR="00BF24ED" w:rsidRPr="00481B87">
        <w:rPr>
          <w:sz w:val="22"/>
          <w:szCs w:val="22"/>
        </w:rPr>
        <w:fldChar w:fldCharType="separate"/>
      </w:r>
      <w:r w:rsidR="009B1B48" w:rsidRPr="009369AC">
        <w:rPr>
          <w:noProof/>
          <w:sz w:val="22"/>
          <w:szCs w:val="22"/>
        </w:rPr>
        <w:t>(Crispo et al., 2011, Brennan et al., 2014, Larson et al., 2019)</w:t>
      </w:r>
      <w:r w:rsidR="00BF24ED" w:rsidRPr="00481B87">
        <w:rPr>
          <w:sz w:val="22"/>
          <w:szCs w:val="22"/>
        </w:rPr>
        <w:fldChar w:fldCharType="end"/>
      </w:r>
      <w:r w:rsidRPr="009369AC">
        <w:rPr>
          <w:sz w:val="22"/>
          <w:szCs w:val="22"/>
        </w:rPr>
        <w:t xml:space="preserve">. </w:t>
      </w:r>
      <w:r w:rsidR="00906B6D" w:rsidRPr="009369AC">
        <w:rPr>
          <w:sz w:val="22"/>
          <w:szCs w:val="22"/>
        </w:rPr>
        <w:t>C</w:t>
      </w:r>
      <w:r w:rsidRPr="009369AC">
        <w:rPr>
          <w:sz w:val="22"/>
          <w:szCs w:val="22"/>
        </w:rPr>
        <w:t xml:space="preserve">losely related species isolated </w:t>
      </w:r>
      <w:r w:rsidR="0878E65B" w:rsidRPr="009369AC">
        <w:rPr>
          <w:sz w:val="22"/>
          <w:szCs w:val="22"/>
        </w:rPr>
        <w:t xml:space="preserve">only </w:t>
      </w:r>
      <w:r w:rsidRPr="009369AC">
        <w:rPr>
          <w:sz w:val="22"/>
          <w:szCs w:val="22"/>
        </w:rPr>
        <w:t xml:space="preserve">by </w:t>
      </w:r>
      <w:r w:rsidR="002F2DB6" w:rsidRPr="009369AC">
        <w:rPr>
          <w:sz w:val="22"/>
          <w:szCs w:val="22"/>
        </w:rPr>
        <w:t>prezygotic</w:t>
      </w:r>
      <w:r w:rsidRPr="009369AC">
        <w:rPr>
          <w:sz w:val="22"/>
          <w:szCs w:val="22"/>
        </w:rPr>
        <w:t xml:space="preserve"> barriers are more likely to hybridise</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A34202" w:rsidRPr="009369AC">
        <w:rPr>
          <w:sz w:val="22"/>
          <w:szCs w:val="22"/>
        </w:rPr>
        <w:t>,</w:t>
      </w:r>
      <w:r w:rsidRPr="009369AC">
        <w:rPr>
          <w:sz w:val="22"/>
          <w:szCs w:val="22"/>
        </w:rPr>
        <w:t xml:space="preserve"> </w:t>
      </w:r>
      <w:r w:rsidR="00A34202" w:rsidRPr="009369AC">
        <w:rPr>
          <w:sz w:val="22"/>
          <w:szCs w:val="22"/>
        </w:rPr>
        <w:t>but</w:t>
      </w:r>
      <w:r w:rsidRPr="009369AC">
        <w:rPr>
          <w:sz w:val="22"/>
          <w:szCs w:val="22"/>
        </w:rPr>
        <w:t xml:space="preserve"> even</w:t>
      </w:r>
      <w:r w:rsidR="002F2DB6" w:rsidRPr="009369AC">
        <w:rPr>
          <w:sz w:val="22"/>
          <w:szCs w:val="22"/>
        </w:rPr>
        <w:t xml:space="preserve"> species</w:t>
      </w:r>
      <w:r w:rsidRPr="009369AC">
        <w:rPr>
          <w:sz w:val="22"/>
          <w:szCs w:val="22"/>
        </w:rPr>
        <w:t xml:space="preserve"> </w:t>
      </w:r>
      <w:r w:rsidR="002F2DB6" w:rsidRPr="009369AC">
        <w:rPr>
          <w:sz w:val="22"/>
          <w:szCs w:val="22"/>
        </w:rPr>
        <w:t xml:space="preserve">isolated by </w:t>
      </w:r>
      <w:r w:rsidRPr="009369AC">
        <w:rPr>
          <w:sz w:val="22"/>
          <w:szCs w:val="22"/>
        </w:rPr>
        <w:t xml:space="preserve">very strong postzygotic barriers </w:t>
      </w:r>
      <w:r w:rsidR="008642A4" w:rsidRPr="009369AC">
        <w:rPr>
          <w:sz w:val="22"/>
          <w:szCs w:val="22"/>
        </w:rPr>
        <w:t>do</w:t>
      </w:r>
      <w:r w:rsidR="002F2DB6" w:rsidRPr="009369AC">
        <w:rPr>
          <w:sz w:val="22"/>
          <w:szCs w:val="22"/>
        </w:rPr>
        <w:t xml:space="preserve"> hybridise</w:t>
      </w:r>
      <w:r w:rsidRPr="009369AC">
        <w:rPr>
          <w:sz w:val="22"/>
          <w:szCs w:val="22"/>
        </w:rPr>
        <w:t xml:space="preserve"> in some instances. Polyploidy (whole genome duplication), which is particularly common in plants, creates a very strong postzygotic barrier between species.</w:t>
      </w:r>
      <w:r w:rsidR="0878E65B" w:rsidRPr="009369AC">
        <w:rPr>
          <w:sz w:val="22"/>
          <w:szCs w:val="22"/>
        </w:rPr>
        <w:t xml:space="preserve"> </w:t>
      </w:r>
      <w:r w:rsidR="0878E65B" w:rsidRPr="009369AC">
        <w:rPr>
          <w:rFonts w:eastAsiaTheme="minorEastAsia"/>
          <w:sz w:val="22"/>
          <w:szCs w:val="22"/>
        </w:rPr>
        <w:t>Cross-ploidy hybridisation is therefore usually considered rare because hybrids will have unbalanced chromosome content and therefore irregular pairing of chromosomes, rendering the hybrid infertile.</w:t>
      </w:r>
      <w:r w:rsidRPr="009369AC">
        <w:rPr>
          <w:sz w:val="22"/>
          <w:szCs w:val="22"/>
        </w:rPr>
        <w:t xml:space="preserve"> </w:t>
      </w:r>
      <w:r w:rsidR="001138B4" w:rsidRPr="009369AC">
        <w:rPr>
          <w:sz w:val="22"/>
          <w:szCs w:val="22"/>
        </w:rPr>
        <w:fldChar w:fldCharType="begin"/>
      </w:r>
      <w:r w:rsidR="001138B4" w:rsidRPr="009369AC">
        <w:rPr>
          <w:sz w:val="22"/>
          <w:szCs w:val="22"/>
        </w:rPr>
        <w:instrText xml:space="preserve"> ADDIN EN.CITE &lt;EndNote&gt;&lt;Cite&gt;&lt;Author&gt;Ramsey&lt;/Author&gt;&lt;Year&gt;1998&lt;/Year&gt;&lt;RecNum&gt;918&lt;/RecNum&gt;&lt;DisplayText&gt;(Ramsey and Schemske, 1998)&lt;/DisplayText&gt;&lt;record&gt;&lt;rec-number&gt;918&lt;/rec-number&gt;&lt;foreign-keys&gt;&lt;key app="EN" db-id="rv5pzvwrkefxw5ez0dn5522yetsaer2px2s0" timestamp="1541432212"&gt;918&lt;/key&gt;&lt;/foreign-keys&gt;&lt;ref-type name="Journal Article"&gt;17&lt;/ref-type&gt;&lt;contributors&gt;&lt;authors&gt;&lt;author&gt;Ramsey, J.&lt;/author&gt;&lt;author&gt;Schemske, D. W.&lt;/author&gt;&lt;/authors&gt;&lt;/contributors&gt;&lt;titles&gt;&lt;title&gt;Pathways, mechanisms, and rates of polyploid formation in flowering plants&lt;/title&gt;&lt;secondary-title&gt;Annual Review of Ecology and Systematics&lt;/secondary-title&gt;&lt;/titles&gt;&lt;periodical&gt;&lt;full-title&gt;Annual Review of Ecology and Systematics&lt;/full-title&gt;&lt;/periodical&gt;&lt;pages&gt;467-501&lt;/pages&gt;&lt;volume&gt;29&lt;/volume&gt;&lt;dates&gt;&lt;year&gt;1998&lt;/year&gt;&lt;/dates&gt;&lt;isbn&gt;0066-4162&lt;/isbn&gt;&lt;accession-num&gt;WOS:000077648200017&lt;/accession-num&gt;&lt;urls&gt;&lt;related-urls&gt;&lt;url&gt;&amp;lt;Go to ISI&amp;gt;://WOS:000077648200017&lt;/url&gt;&lt;/related-urls&gt;&lt;/urls&gt;&lt;electronic-resource-num&gt;10.1146/annurev.ecolsys.29.1.467&lt;/electronic-resource-num&gt;&lt;/record&gt;&lt;/Cite&gt;&lt;/EndNote&gt;</w:instrText>
      </w:r>
      <w:r w:rsidR="001138B4" w:rsidRPr="009369AC">
        <w:rPr>
          <w:sz w:val="22"/>
          <w:szCs w:val="22"/>
        </w:rPr>
        <w:fldChar w:fldCharType="separate"/>
      </w:r>
      <w:r w:rsidR="001138B4" w:rsidRPr="009369AC">
        <w:rPr>
          <w:sz w:val="22"/>
          <w:szCs w:val="22"/>
        </w:rPr>
        <w:fldChar w:fldCharType="end"/>
      </w:r>
      <w:r w:rsidRPr="009369AC">
        <w:rPr>
          <w:sz w:val="22"/>
          <w:szCs w:val="22"/>
        </w:rPr>
        <w:t xml:space="preserve">Should a triploid hybrid form, it is normally either completely or partially sterile, due to </w:t>
      </w:r>
      <w:r w:rsidR="002E53CF" w:rsidRPr="009369AC">
        <w:rPr>
          <w:sz w:val="22"/>
          <w:szCs w:val="22"/>
        </w:rPr>
        <w:t xml:space="preserve">the </w:t>
      </w:r>
      <w:r w:rsidRPr="009369AC">
        <w:rPr>
          <w:sz w:val="22"/>
          <w:szCs w:val="22"/>
        </w:rPr>
        <w:t xml:space="preserve">formation of malfunctioning gametes containing unbalanced chromosome numbers. On occasion, however, </w:t>
      </w:r>
      <w:r w:rsidR="002F2DB6" w:rsidRPr="009369AC">
        <w:rPr>
          <w:sz w:val="22"/>
          <w:szCs w:val="22"/>
        </w:rPr>
        <w:t>some</w:t>
      </w:r>
      <w:r w:rsidRPr="009369AC">
        <w:rPr>
          <w:sz w:val="22"/>
          <w:szCs w:val="22"/>
        </w:rPr>
        <w:t xml:space="preserve"> species differing in ploidy do </w:t>
      </w:r>
      <w:r w:rsidR="00D41976" w:rsidRPr="009369AC">
        <w:rPr>
          <w:sz w:val="22"/>
          <w:szCs w:val="22"/>
        </w:rPr>
        <w:t>produce hybrid offspring</w:t>
      </w:r>
      <w:r w:rsidRPr="009369AC">
        <w:rPr>
          <w:sz w:val="22"/>
          <w:szCs w:val="22"/>
        </w:rPr>
        <w:t xml:space="preserve">. </w:t>
      </w:r>
      <w:r w:rsidR="008642A4" w:rsidRPr="009369AC">
        <w:rPr>
          <w:sz w:val="22"/>
          <w:szCs w:val="22"/>
        </w:rPr>
        <w:t>The importance of s</w:t>
      </w:r>
      <w:r w:rsidRPr="009369AC">
        <w:rPr>
          <w:sz w:val="22"/>
          <w:szCs w:val="22"/>
        </w:rPr>
        <w:t xml:space="preserve">uch events </w:t>
      </w:r>
      <w:r w:rsidR="004E6B2A" w:rsidRPr="009369AC">
        <w:rPr>
          <w:sz w:val="22"/>
          <w:szCs w:val="22"/>
        </w:rPr>
        <w:t>is</w:t>
      </w:r>
      <w:r w:rsidRPr="009369AC">
        <w:rPr>
          <w:sz w:val="22"/>
          <w:szCs w:val="22"/>
        </w:rPr>
        <w:t xml:space="preserve"> not to be underestimated; for example, </w:t>
      </w:r>
      <w:r w:rsidR="003207F7" w:rsidRPr="009369AC">
        <w:rPr>
          <w:sz w:val="22"/>
          <w:szCs w:val="22"/>
        </w:rPr>
        <w:t>cross-ploidy hybridisation has</w:t>
      </w:r>
      <w:r w:rsidRPr="009369AC">
        <w:rPr>
          <w:sz w:val="22"/>
          <w:szCs w:val="22"/>
        </w:rPr>
        <w:t xml:space="preserve"> led to the origin of </w:t>
      </w:r>
      <w:r w:rsidR="00B46FA5" w:rsidRPr="009369AC">
        <w:rPr>
          <w:sz w:val="22"/>
          <w:szCs w:val="22"/>
        </w:rPr>
        <w:t xml:space="preserve">some very recently originated plant species, which </w:t>
      </w:r>
      <w:r w:rsidR="001C49F9" w:rsidRPr="009369AC">
        <w:rPr>
          <w:sz w:val="22"/>
          <w:szCs w:val="22"/>
        </w:rPr>
        <w:t>are now</w:t>
      </w:r>
      <w:r w:rsidR="00B46FA5" w:rsidRPr="009369AC">
        <w:rPr>
          <w:sz w:val="22"/>
          <w:szCs w:val="22"/>
        </w:rPr>
        <w:t xml:space="preserve"> models for the study of polyploid speciation</w:t>
      </w:r>
      <w:r w:rsidR="00531FCC" w:rsidRPr="009369AC">
        <w:rPr>
          <w:sz w:val="22"/>
          <w:szCs w:val="22"/>
        </w:rPr>
        <w:t xml:space="preserve"> </w:t>
      </w:r>
      <w:r w:rsidR="00531FCC" w:rsidRPr="009369AC">
        <w:rPr>
          <w:sz w:val="22"/>
          <w:szCs w:val="22"/>
        </w:rPr>
        <w:fldChar w:fldCharType="begin"/>
      </w:r>
      <w:r w:rsidR="00531FCC" w:rsidRPr="009369AC">
        <w:rPr>
          <w:sz w:val="22"/>
          <w:szCs w:val="22"/>
        </w:rPr>
        <w:instrText xml:space="preserve"> ADDIN EN.CITE &lt;EndNote&gt;&lt;Cite&gt;&lt;Author&gt;Vallejo-Marin&lt;/Author&gt;&lt;Year&gt;2016&lt;/Year&gt;&lt;RecNum&gt;902&lt;/RecNum&gt;&lt;DisplayText&gt;(Vallejo-Marin and Hiscock, 2016)&lt;/DisplayText&gt;&lt;record&gt;&lt;rec-number&gt;902&lt;/rec-number&gt;&lt;foreign-keys&gt;&lt;key app="EN" db-id="rv5pzvwrkefxw5ez0dn5522yetsaer2px2s0" timestamp="1541432212"&gt;902&lt;/key&gt;&lt;/foreign-keys&gt;&lt;ref-type name="Journal Article"&gt;17&lt;/ref-type&gt;&lt;contributors&gt;&lt;authors&gt;&lt;author&gt;Vallejo-Marin, M.&lt;/author&gt;&lt;author&gt;Hiscock, S. J.&lt;/author&gt;&lt;/authors&gt;&lt;/contributors&gt;&lt;titles&gt;&lt;title&gt;Hybridization and hybrid speciation under global change&lt;/title&gt;&lt;secondary-title&gt;New Phytologist&lt;/secondary-title&gt;&lt;/titles&gt;&lt;periodical&gt;&lt;full-title&gt;New Phytologist&lt;/full-title&gt;&lt;/periodical&gt;&lt;pages&gt;1170-1187&lt;/pages&gt;&lt;volume&gt;211&lt;/volume&gt;&lt;number&gt;4&lt;/number&gt;&lt;dates&gt;&lt;year&gt;2016&lt;/year&gt;&lt;pub-dates&gt;&lt;date&gt;Sep&lt;/date&gt;&lt;/pub-dates&gt;&lt;/dates&gt;&lt;isbn&gt;0028-646X&lt;/isbn&gt;&lt;accession-num&gt;WOS:000380961200006&lt;/accession-num&gt;&lt;urls&gt;&lt;related-urls&gt;&lt;url&gt;&amp;lt;Go to ISI&amp;gt;://WOS:000380961200006&lt;/url&gt;&lt;/related-urls&gt;&lt;/urls&gt;&lt;electronic-resource-num&gt;10.1111/nph.14004&lt;/electronic-resource-num&gt;&lt;/record&gt;&lt;/Cite&gt;&lt;/EndNote&gt;</w:instrText>
      </w:r>
      <w:r w:rsidR="00531FCC" w:rsidRPr="009369AC">
        <w:rPr>
          <w:sz w:val="22"/>
          <w:szCs w:val="22"/>
        </w:rPr>
        <w:fldChar w:fldCharType="separate"/>
      </w:r>
      <w:r w:rsidR="00531FCC" w:rsidRPr="009369AC">
        <w:rPr>
          <w:noProof/>
          <w:sz w:val="22"/>
          <w:szCs w:val="22"/>
        </w:rPr>
        <w:t>(Vallejo-Marin and Hiscock, 2016)</w:t>
      </w:r>
      <w:r w:rsidR="00531FCC" w:rsidRPr="009369AC">
        <w:rPr>
          <w:sz w:val="22"/>
          <w:szCs w:val="22"/>
        </w:rPr>
        <w:fldChar w:fldCharType="end"/>
      </w:r>
      <w:r w:rsidR="00B46FA5" w:rsidRPr="009369AC">
        <w:rPr>
          <w:sz w:val="22"/>
          <w:szCs w:val="22"/>
        </w:rPr>
        <w:t xml:space="preserve">, and </w:t>
      </w:r>
      <w:r w:rsidR="00F76896" w:rsidRPr="009369AC">
        <w:rPr>
          <w:sz w:val="22"/>
          <w:szCs w:val="22"/>
        </w:rPr>
        <w:t xml:space="preserve">also to the origin of some of our most important crop plants, </w:t>
      </w:r>
      <w:r w:rsidR="007D6A59" w:rsidRPr="009369AC">
        <w:rPr>
          <w:sz w:val="22"/>
          <w:szCs w:val="22"/>
        </w:rPr>
        <w:t>including</w:t>
      </w:r>
      <w:r w:rsidR="00B46FA5" w:rsidRPr="009369AC">
        <w:rPr>
          <w:sz w:val="22"/>
          <w:szCs w:val="22"/>
        </w:rPr>
        <w:t xml:space="preserve"> </w:t>
      </w:r>
      <w:r w:rsidR="00D41976" w:rsidRPr="009369AC">
        <w:rPr>
          <w:sz w:val="22"/>
          <w:szCs w:val="22"/>
        </w:rPr>
        <w:t>wheat</w:t>
      </w:r>
      <w:r w:rsidR="00F76896" w:rsidRPr="009369AC">
        <w:rPr>
          <w:sz w:val="22"/>
          <w:szCs w:val="22"/>
        </w:rPr>
        <w:t>, sweet potato</w:t>
      </w:r>
      <w:r w:rsidR="00C727B2">
        <w:rPr>
          <w:sz w:val="22"/>
          <w:szCs w:val="22"/>
        </w:rPr>
        <w:t>,</w:t>
      </w:r>
      <w:r w:rsidR="00F76896" w:rsidRPr="009369AC">
        <w:rPr>
          <w:sz w:val="22"/>
          <w:szCs w:val="22"/>
        </w:rPr>
        <w:t xml:space="preserve"> and</w:t>
      </w:r>
      <w:r w:rsidR="001C49F9" w:rsidRPr="009369AC">
        <w:rPr>
          <w:sz w:val="22"/>
          <w:szCs w:val="22"/>
        </w:rPr>
        <w:t xml:space="preserve"> </w:t>
      </w:r>
      <w:r w:rsidR="00F76896" w:rsidRPr="009369AC">
        <w:rPr>
          <w:sz w:val="22"/>
          <w:szCs w:val="22"/>
        </w:rPr>
        <w:t>s</w:t>
      </w:r>
      <w:r w:rsidR="001C49F9" w:rsidRPr="009369AC">
        <w:rPr>
          <w:sz w:val="22"/>
          <w:szCs w:val="22"/>
        </w:rPr>
        <w:t>ugar cane</w:t>
      </w:r>
      <w:r w:rsidR="009369AC">
        <w:rPr>
          <w:sz w:val="22"/>
          <w:szCs w:val="22"/>
        </w:rPr>
        <w:t xml:space="preserve"> </w:t>
      </w:r>
      <w:commentRangeStart w:id="0"/>
      <w:r w:rsidR="009369AC">
        <w:rPr>
          <w:sz w:val="22"/>
          <w:szCs w:val="22"/>
        </w:rPr>
        <w:t>(</w:t>
      </w:r>
      <w:proofErr w:type="spellStart"/>
      <w:r w:rsidR="009369AC">
        <w:rPr>
          <w:sz w:val="22"/>
          <w:szCs w:val="22"/>
        </w:rPr>
        <w:t>Matsouka</w:t>
      </w:r>
      <w:proofErr w:type="spellEnd"/>
      <w:r w:rsidR="009369AC">
        <w:rPr>
          <w:sz w:val="22"/>
          <w:szCs w:val="22"/>
        </w:rPr>
        <w:t>, 2011, Yang et al., 2017</w:t>
      </w:r>
      <w:r w:rsidR="00586620">
        <w:rPr>
          <w:sz w:val="22"/>
          <w:szCs w:val="22"/>
        </w:rPr>
        <w:t>, Zhang et al., 2018</w:t>
      </w:r>
      <w:r w:rsidR="009369AC">
        <w:rPr>
          <w:sz w:val="22"/>
          <w:szCs w:val="22"/>
        </w:rPr>
        <w:t>)</w:t>
      </w:r>
      <w:commentRangeEnd w:id="0"/>
      <w:r w:rsidR="009369AC">
        <w:rPr>
          <w:rStyle w:val="CommentReference"/>
        </w:rPr>
        <w:commentReference w:id="0"/>
      </w:r>
      <w:r w:rsidR="001C49F9" w:rsidRPr="009369AC">
        <w:rPr>
          <w:sz w:val="22"/>
          <w:szCs w:val="22"/>
        </w:rPr>
        <w:t xml:space="preserve">. </w:t>
      </w:r>
      <w:r w:rsidR="008642A4" w:rsidRPr="009369AC">
        <w:rPr>
          <w:sz w:val="22"/>
          <w:szCs w:val="22"/>
        </w:rPr>
        <w:t xml:space="preserve">Nonetheless, </w:t>
      </w:r>
      <w:r w:rsidR="003E483C" w:rsidRPr="009369AC">
        <w:rPr>
          <w:sz w:val="22"/>
          <w:szCs w:val="22"/>
        </w:rPr>
        <w:t xml:space="preserve">the </w:t>
      </w:r>
      <w:r w:rsidRPr="009369AC">
        <w:rPr>
          <w:sz w:val="22"/>
          <w:szCs w:val="22"/>
        </w:rPr>
        <w:t>frequency</w:t>
      </w:r>
      <w:r w:rsidR="006625AE" w:rsidRPr="009369AC">
        <w:rPr>
          <w:sz w:val="22"/>
          <w:szCs w:val="22"/>
        </w:rPr>
        <w:t xml:space="preserve"> </w:t>
      </w:r>
      <w:r w:rsidRPr="009369AC">
        <w:rPr>
          <w:sz w:val="22"/>
          <w:szCs w:val="22"/>
        </w:rPr>
        <w:t xml:space="preserve">of cross-ploidy </w:t>
      </w:r>
      <w:r w:rsidR="001138B4" w:rsidRPr="009369AC">
        <w:rPr>
          <w:sz w:val="22"/>
          <w:szCs w:val="22"/>
        </w:rPr>
        <w:t xml:space="preserve">(or interploidy) </w:t>
      </w:r>
      <w:r w:rsidRPr="009369AC">
        <w:rPr>
          <w:sz w:val="22"/>
          <w:szCs w:val="22"/>
        </w:rPr>
        <w:t xml:space="preserve">hybridisation in the wild </w:t>
      </w:r>
      <w:r w:rsidR="006625AE" w:rsidRPr="009369AC">
        <w:rPr>
          <w:sz w:val="22"/>
          <w:szCs w:val="22"/>
        </w:rPr>
        <w:t xml:space="preserve">is </w:t>
      </w:r>
      <w:r w:rsidR="008642A4" w:rsidRPr="009369AC">
        <w:rPr>
          <w:sz w:val="22"/>
          <w:szCs w:val="22"/>
        </w:rPr>
        <w:t>a neglected topic, with information</w:t>
      </w:r>
      <w:r w:rsidR="00687881" w:rsidRPr="009369AC">
        <w:rPr>
          <w:sz w:val="22"/>
          <w:szCs w:val="22"/>
        </w:rPr>
        <w:t xml:space="preserve"> related to it</w:t>
      </w:r>
      <w:r w:rsidR="008642A4" w:rsidRPr="009369AC">
        <w:rPr>
          <w:sz w:val="22"/>
          <w:szCs w:val="22"/>
        </w:rPr>
        <w:t xml:space="preserve"> </w:t>
      </w:r>
      <w:r w:rsidR="006625AE" w:rsidRPr="009369AC">
        <w:rPr>
          <w:sz w:val="22"/>
          <w:szCs w:val="22"/>
        </w:rPr>
        <w:t>scattered through the literature</w:t>
      </w:r>
      <w:r w:rsidR="00796036" w:rsidRPr="009369AC">
        <w:rPr>
          <w:sz w:val="22"/>
          <w:szCs w:val="22"/>
        </w:rPr>
        <w:t>.</w:t>
      </w:r>
      <w:r w:rsidR="006625AE" w:rsidRPr="009369AC">
        <w:rPr>
          <w:sz w:val="22"/>
          <w:szCs w:val="22"/>
        </w:rPr>
        <w:t xml:space="preserve"> Here, we </w:t>
      </w:r>
      <w:r w:rsidR="008642A4" w:rsidRPr="009369AC">
        <w:rPr>
          <w:sz w:val="22"/>
          <w:szCs w:val="22"/>
        </w:rPr>
        <w:t>bring</w:t>
      </w:r>
      <w:r w:rsidR="006625AE" w:rsidRPr="009369AC">
        <w:rPr>
          <w:sz w:val="22"/>
          <w:szCs w:val="22"/>
        </w:rPr>
        <w:t xml:space="preserve"> this information to</w:t>
      </w:r>
      <w:r w:rsidR="008642A4" w:rsidRPr="009369AC">
        <w:rPr>
          <w:sz w:val="22"/>
          <w:szCs w:val="22"/>
        </w:rPr>
        <w:t xml:space="preserve">gether and </w:t>
      </w:r>
      <w:r w:rsidR="0878E65B" w:rsidRPr="009369AC">
        <w:rPr>
          <w:sz w:val="22"/>
          <w:szCs w:val="22"/>
        </w:rPr>
        <w:t xml:space="preserve">consider </w:t>
      </w:r>
      <w:r w:rsidR="008642A4" w:rsidRPr="009369AC">
        <w:rPr>
          <w:sz w:val="22"/>
          <w:szCs w:val="22"/>
        </w:rPr>
        <w:t xml:space="preserve">its biological </w:t>
      </w:r>
      <w:r w:rsidR="00796036" w:rsidRPr="009369AC">
        <w:rPr>
          <w:sz w:val="22"/>
          <w:szCs w:val="22"/>
        </w:rPr>
        <w:t>significance</w:t>
      </w:r>
      <w:r w:rsidR="008642A4" w:rsidRPr="009369AC">
        <w:rPr>
          <w:sz w:val="22"/>
          <w:szCs w:val="22"/>
        </w:rPr>
        <w:t>.</w:t>
      </w:r>
    </w:p>
    <w:p w14:paraId="60D08D0B" w14:textId="1DA1F34A" w:rsidR="4E554ED4" w:rsidRPr="009369AC" w:rsidDel="005330A1" w:rsidRDefault="4E554ED4" w:rsidP="4E554ED4">
      <w:pPr>
        <w:rPr>
          <w:sz w:val="22"/>
          <w:szCs w:val="22"/>
        </w:rPr>
      </w:pPr>
    </w:p>
    <w:p w14:paraId="16066E4D" w14:textId="77777777" w:rsidR="009F27F6" w:rsidRPr="00481B87" w:rsidRDefault="009F27F6" w:rsidP="00A26BBE">
      <w:pPr>
        <w:rPr>
          <w:b/>
          <w:sz w:val="22"/>
          <w:szCs w:val="22"/>
        </w:rPr>
      </w:pPr>
    </w:p>
    <w:p w14:paraId="56122F47" w14:textId="0C082773" w:rsidR="00E85B98" w:rsidRPr="00481B87" w:rsidRDefault="00E85B98" w:rsidP="00774AAD">
      <w:pPr>
        <w:rPr>
          <w:sz w:val="22"/>
          <w:szCs w:val="22"/>
        </w:rPr>
      </w:pPr>
      <w:r w:rsidRPr="00481B87">
        <w:rPr>
          <w:sz w:val="22"/>
          <w:szCs w:val="22"/>
        </w:rPr>
        <w:t xml:space="preserve">The first known artificial hybrid from crossing two parents of differing ploidy level was created by Kölreuter in 1761 between diploid </w:t>
      </w:r>
      <w:r w:rsidRPr="00481B87">
        <w:rPr>
          <w:i/>
          <w:iCs/>
          <w:sz w:val="22"/>
          <w:szCs w:val="22"/>
        </w:rPr>
        <w:t>Nicotiana paniculata</w:t>
      </w:r>
      <w:r w:rsidRPr="00481B87">
        <w:rPr>
          <w:sz w:val="22"/>
          <w:szCs w:val="22"/>
        </w:rPr>
        <w:t xml:space="preserve"> and allotetraploid </w:t>
      </w:r>
      <w:r w:rsidR="00603FF3" w:rsidRPr="00481B87">
        <w:rPr>
          <w:i/>
          <w:iCs/>
          <w:sz w:val="22"/>
          <w:szCs w:val="22"/>
        </w:rPr>
        <w:t>N.</w:t>
      </w:r>
      <w:r w:rsidR="00603FF3" w:rsidRPr="00481B87">
        <w:rPr>
          <w:sz w:val="22"/>
          <w:szCs w:val="22"/>
        </w:rPr>
        <w:t xml:space="preserve"> </w:t>
      </w:r>
      <w:r w:rsidRPr="00481B87">
        <w:rPr>
          <w:i/>
          <w:iCs/>
          <w:sz w:val="22"/>
          <w:szCs w:val="22"/>
        </w:rPr>
        <w:t>rustica.</w:t>
      </w:r>
      <w:r w:rsidRPr="00481B87">
        <w:rPr>
          <w:sz w:val="22"/>
          <w:szCs w:val="22"/>
        </w:rPr>
        <w:t xml:space="preserve"> This</w:t>
      </w:r>
      <w:r w:rsidR="002D675D" w:rsidRPr="00481B87">
        <w:rPr>
          <w:sz w:val="22"/>
          <w:szCs w:val="22"/>
        </w:rPr>
        <w:t xml:space="preserve"> hybrid</w:t>
      </w:r>
      <w:r w:rsidRPr="00481B87">
        <w:rPr>
          <w:sz w:val="22"/>
          <w:szCs w:val="22"/>
        </w:rPr>
        <w:t xml:space="preserve"> was known as the first “botanical mule” due to </w:t>
      </w:r>
      <w:r w:rsidR="002D675D" w:rsidRPr="00481B87">
        <w:rPr>
          <w:sz w:val="22"/>
          <w:szCs w:val="22"/>
        </w:rPr>
        <w:t xml:space="preserve">its </w:t>
      </w:r>
      <w:r w:rsidRPr="00481B87">
        <w:rPr>
          <w:sz w:val="22"/>
          <w:szCs w:val="22"/>
        </w:rPr>
        <w:t>shrivelled anthers and malformed ovaries</w:t>
      </w:r>
      <w:r w:rsidR="002D675D" w:rsidRPr="00481B87">
        <w:rPr>
          <w:sz w:val="22"/>
          <w:szCs w:val="22"/>
        </w:rPr>
        <w:t>,</w:t>
      </w:r>
      <w:r w:rsidRPr="00481B87">
        <w:rPr>
          <w:sz w:val="22"/>
          <w:szCs w:val="22"/>
        </w:rPr>
        <w:t xml:space="preserve"> indicative of sterility </w:t>
      </w:r>
      <w:r w:rsidRPr="00481B87">
        <w:rPr>
          <w:sz w:val="22"/>
          <w:szCs w:val="22"/>
        </w:rPr>
        <w:fldChar w:fldCharType="begin"/>
      </w:r>
      <w:r w:rsidRPr="00481B87">
        <w:rPr>
          <w:sz w:val="22"/>
          <w:szCs w:val="22"/>
        </w:rPr>
        <w:instrText xml:space="preserve"> ADDIN EN.CITE &lt;EndNote&gt;&lt;Cite&gt;&lt;Author&gt;Roberts&lt;/Author&gt;&lt;Year&gt;1929&lt;/Year&gt;&lt;RecNum&gt;1355&lt;/RecNum&gt;&lt;DisplayText&gt;(Roberts, 1929)&lt;/DisplayText&gt;&lt;record&gt;&lt;rec-number&gt;1355&lt;/rec-number&gt;&lt;foreign-keys&gt;&lt;key app="EN" db-id="rv5pzvwrkefxw5ez0dn5522yetsaer2px2s0" timestamp="1594894108"&gt;1355&lt;/key&gt;&lt;/foreign-keys&gt;&lt;ref-type name="Book"&gt;6&lt;/ref-type&gt;&lt;contributors&gt;&lt;authors&gt;&lt;author&gt;Roberts, H.F.&lt;/author&gt;&lt;/authors&gt;&lt;/contributors&gt;&lt;titles&gt;&lt;title&gt;Plant Hybridization Before Mendel&lt;/title&gt;&lt;/titles&gt;&lt;dates&gt;&lt;year&gt;1929&lt;/year&gt;&lt;/dates&gt;&lt;publisher&gt;Princeton University Press&lt;/publisher&gt;&lt;urls&gt;&lt;/urls&gt;&lt;/record&gt;&lt;/Cite&gt;&lt;/EndNote&gt;</w:instrText>
      </w:r>
      <w:r w:rsidRPr="00481B87">
        <w:rPr>
          <w:sz w:val="22"/>
          <w:szCs w:val="22"/>
        </w:rPr>
        <w:fldChar w:fldCharType="separate"/>
      </w:r>
      <w:r w:rsidRPr="00481B87">
        <w:rPr>
          <w:noProof/>
          <w:sz w:val="22"/>
          <w:szCs w:val="22"/>
        </w:rPr>
        <w:t>(Roberts, 1929)</w:t>
      </w:r>
      <w:r w:rsidRPr="00481B87">
        <w:rPr>
          <w:sz w:val="22"/>
          <w:szCs w:val="22"/>
        </w:rPr>
        <w:fldChar w:fldCharType="end"/>
      </w:r>
      <w:r w:rsidRPr="00481B87">
        <w:rPr>
          <w:sz w:val="22"/>
          <w:szCs w:val="22"/>
        </w:rPr>
        <w:t xml:space="preserve">. </w:t>
      </w:r>
      <w:r w:rsidR="001F7CF9" w:rsidRPr="00481B87">
        <w:rPr>
          <w:sz w:val="22"/>
          <w:szCs w:val="22"/>
        </w:rPr>
        <w:t>F</w:t>
      </w:r>
      <w:r w:rsidRPr="00481B87">
        <w:rPr>
          <w:sz w:val="22"/>
          <w:szCs w:val="22"/>
        </w:rPr>
        <w:t xml:space="preserve">urther artificial crosses demonstrated the formation of other </w:t>
      </w:r>
      <w:r w:rsidR="002E53CF" w:rsidRPr="00481B87">
        <w:rPr>
          <w:sz w:val="22"/>
          <w:szCs w:val="22"/>
        </w:rPr>
        <w:t>cross-ploidy</w:t>
      </w:r>
      <w:r w:rsidR="002D675D" w:rsidRPr="00481B87">
        <w:rPr>
          <w:sz w:val="22"/>
          <w:szCs w:val="22"/>
        </w:rPr>
        <w:t xml:space="preserve"> </w:t>
      </w:r>
      <w:r w:rsidRPr="00481B87">
        <w:rPr>
          <w:sz w:val="22"/>
          <w:szCs w:val="22"/>
        </w:rPr>
        <w:t>hybrids that were partially or completely sterile</w:t>
      </w:r>
      <w:r w:rsidR="001F7CF9" w:rsidRPr="00481B87">
        <w:rPr>
          <w:sz w:val="22"/>
          <w:szCs w:val="22"/>
        </w:rPr>
        <w:t>, but</w:t>
      </w:r>
      <w:r w:rsidRPr="00481B87">
        <w:rPr>
          <w:sz w:val="22"/>
          <w:szCs w:val="22"/>
        </w:rPr>
        <w:t xml:space="preserve"> nothing was </w:t>
      </w:r>
      <w:r w:rsidR="001F7CF9" w:rsidRPr="00481B87">
        <w:rPr>
          <w:sz w:val="22"/>
          <w:szCs w:val="22"/>
        </w:rPr>
        <w:t xml:space="preserve">discovered </w:t>
      </w:r>
      <w:r w:rsidRPr="00481B87">
        <w:rPr>
          <w:sz w:val="22"/>
          <w:szCs w:val="22"/>
        </w:rPr>
        <w:t>of the frequency or importance of the phenomenon in the wild</w:t>
      </w:r>
      <w:r w:rsidR="001F7CF9" w:rsidRPr="00481B87">
        <w:rPr>
          <w:sz w:val="22"/>
          <w:szCs w:val="22"/>
        </w:rPr>
        <w:t xml:space="preserve"> until much later</w:t>
      </w:r>
      <w:r w:rsidRPr="00481B87">
        <w:rPr>
          <w:sz w:val="22"/>
          <w:szCs w:val="22"/>
        </w:rPr>
        <w:t xml:space="preserve"> </w:t>
      </w:r>
      <w:r w:rsidRPr="00481B87">
        <w:rPr>
          <w:sz w:val="22"/>
          <w:szCs w:val="22"/>
        </w:rPr>
        <w:fldChar w:fldCharType="begin"/>
      </w:r>
      <w:r w:rsidRPr="00481B87">
        <w:rPr>
          <w:sz w:val="22"/>
          <w:szCs w:val="22"/>
        </w:rPr>
        <w:instrText xml:space="preserve"> ADDIN EN.CITE &lt;EndNote&gt;&lt;Cite&gt;&lt;Author&gt;Lawrence&lt;/Author&gt;&lt;Year&gt;1936&lt;/Year&gt;&lt;RecNum&gt;1409&lt;/RecNum&gt;&lt;DisplayText&gt;(Lawrence, 1936)&lt;/DisplayText&gt;&lt;record&gt;&lt;rec-number&gt;1409&lt;/rec-number&gt;&lt;foreign-keys&gt;&lt;key app="EN" db-id="rv5pzvwrkefxw5ez0dn5522yetsaer2px2s0" timestamp="1595262289"&gt;1409&lt;/key&gt;&lt;/foreign-keys&gt;&lt;ref-type name="Journal Article"&gt;17&lt;/ref-type&gt;&lt;contributors&gt;&lt;authors&gt;&lt;author&gt;Lawrence, W.J.C.&lt;/author&gt;&lt;/authors&gt;&lt;/contributors&gt;&lt;titles&gt;&lt;title&gt;The origin of new forms in Delphinium&lt;/title&gt;&lt;secondary-title&gt;Genetica  &lt;/secondary-title&gt;&lt;/titles&gt;&lt;periodical&gt;&lt;full-title&gt;Genetica  &lt;/full-title&gt;&lt;/periodical&gt;&lt;pages&gt;109-115&lt;/pages&gt;&lt;volume&gt;18&lt;/volume&gt;&lt;dates&gt;&lt;year&gt;1936&lt;/year&gt;&lt;/dates&gt;&lt;urls&gt;&lt;/urls&gt;&lt;/record&gt;&lt;/Cite&gt;&lt;/EndNote&gt;</w:instrText>
      </w:r>
      <w:r w:rsidRPr="00481B87">
        <w:rPr>
          <w:sz w:val="22"/>
          <w:szCs w:val="22"/>
        </w:rPr>
        <w:fldChar w:fldCharType="separate"/>
      </w:r>
      <w:r w:rsidRPr="00481B87">
        <w:rPr>
          <w:noProof/>
          <w:sz w:val="22"/>
          <w:szCs w:val="22"/>
        </w:rPr>
        <w:t>(Lawrence, 1936)</w:t>
      </w:r>
      <w:r w:rsidRPr="00481B87">
        <w:rPr>
          <w:sz w:val="22"/>
          <w:szCs w:val="22"/>
        </w:rPr>
        <w:fldChar w:fldCharType="end"/>
      </w:r>
      <w:r w:rsidRPr="00481B87">
        <w:rPr>
          <w:sz w:val="22"/>
          <w:szCs w:val="22"/>
        </w:rPr>
        <w:t xml:space="preserve">. </w:t>
      </w:r>
      <w:r w:rsidR="001F7CF9" w:rsidRPr="00481B87">
        <w:rPr>
          <w:sz w:val="22"/>
          <w:szCs w:val="22"/>
        </w:rPr>
        <w:t>B</w:t>
      </w:r>
      <w:r w:rsidRPr="00481B87">
        <w:rPr>
          <w:sz w:val="22"/>
          <w:szCs w:val="22"/>
        </w:rPr>
        <w:t>eginning around the mid C20</w:t>
      </w:r>
      <w:r w:rsidRPr="00481B87">
        <w:rPr>
          <w:sz w:val="22"/>
          <w:szCs w:val="22"/>
          <w:vertAlign w:val="superscript"/>
        </w:rPr>
        <w:t>th</w:t>
      </w:r>
      <w:r w:rsidRPr="00481B87">
        <w:rPr>
          <w:sz w:val="22"/>
          <w:szCs w:val="22"/>
        </w:rPr>
        <w:t xml:space="preserve">, cytogenetic studies became more frequent and revealed extensive ploidy variation both within and between species, and which could be used to explain evolutionary relationships </w:t>
      </w:r>
      <w:r w:rsidRPr="00481B87">
        <w:rPr>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481B87">
        <w:rPr>
          <w:sz w:val="22"/>
          <w:szCs w:val="22"/>
        </w:rPr>
        <w:instrText xml:space="preserve"> ADDIN EN.CITE </w:instrText>
      </w:r>
      <w:r w:rsidRPr="00481B87">
        <w:rPr>
          <w:sz w:val="22"/>
          <w:szCs w:val="22"/>
        </w:rPr>
        <w:fldChar w:fldCharType="begin">
          <w:fldData xml:space="preserve">PEVuZE5vdGU+PENpdGU+PEF1dGhvcj5Mb3ZlPC9BdXRob3I+PFllYXI+MTk0MzwvWWVhcj48UmVj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</w:fldData>
        </w:fldChar>
      </w:r>
      <w:r w:rsidRPr="00481B87">
        <w:rPr>
          <w:sz w:val="22"/>
          <w:szCs w:val="22"/>
        </w:rPr>
        <w:instrText xml:space="preserve"> ADDIN EN.CITE.DATA </w:instrText>
      </w:r>
      <w:r w:rsidRPr="009369AC">
        <w:rPr>
          <w:sz w:val="22"/>
          <w:szCs w:val="22"/>
        </w:rPr>
      </w:r>
      <w:r w:rsidRPr="00481B87">
        <w:rPr>
          <w:sz w:val="22"/>
          <w:szCs w:val="22"/>
        </w:rPr>
        <w:fldChar w:fldCharType="end"/>
      </w:r>
      <w:r w:rsidRPr="009369AC">
        <w:rPr>
          <w:sz w:val="22"/>
          <w:szCs w:val="22"/>
        </w:rPr>
      </w:r>
      <w:r w:rsidRPr="00481B87">
        <w:rPr>
          <w:sz w:val="22"/>
          <w:szCs w:val="22"/>
        </w:rPr>
        <w:fldChar w:fldCharType="separate"/>
      </w:r>
      <w:r w:rsidRPr="00481B87">
        <w:rPr>
          <w:noProof/>
          <w:sz w:val="22"/>
          <w:szCs w:val="22"/>
        </w:rPr>
        <w:t>(Love and Love, 1943, Stebbins, 1956)</w:t>
      </w:r>
      <w:r w:rsidRPr="00481B87">
        <w:rPr>
          <w:sz w:val="22"/>
          <w:szCs w:val="22"/>
        </w:rPr>
        <w:fldChar w:fldCharType="end"/>
      </w:r>
      <w:r w:rsidRPr="00481B87">
        <w:rPr>
          <w:sz w:val="22"/>
          <w:szCs w:val="22"/>
        </w:rPr>
        <w:t xml:space="preserve">. However, it was </w:t>
      </w:r>
      <w:r w:rsidR="00531FCC" w:rsidRPr="00481B87">
        <w:rPr>
          <w:sz w:val="22"/>
          <w:szCs w:val="22"/>
        </w:rPr>
        <w:t>with</w:t>
      </w:r>
      <w:r w:rsidRPr="00481B87">
        <w:rPr>
          <w:sz w:val="22"/>
          <w:szCs w:val="22"/>
        </w:rPr>
        <w:t xml:space="preserve"> the availability of multiple nuclear markers in the 1990s that researchers reliably detect</w:t>
      </w:r>
      <w:r w:rsidR="001F7CF9" w:rsidRPr="00481B87">
        <w:rPr>
          <w:sz w:val="22"/>
          <w:szCs w:val="22"/>
        </w:rPr>
        <w:t xml:space="preserve">ed </w:t>
      </w:r>
      <w:r w:rsidRPr="00481B87">
        <w:rPr>
          <w:sz w:val="22"/>
          <w:szCs w:val="22"/>
        </w:rPr>
        <w:t xml:space="preserve">hybridisation and introgression between species of differing ploidy </w:t>
      </w:r>
      <w:r w:rsidRPr="00481B87">
        <w:rPr>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481B87">
        <w:rPr>
          <w:sz w:val="22"/>
          <w:szCs w:val="22"/>
        </w:rPr>
        <w:instrText xml:space="preserve"> ADDIN EN.CITE </w:instrText>
      </w:r>
      <w:r w:rsidR="0007750A" w:rsidRPr="00481B87">
        <w:rPr>
          <w:sz w:val="22"/>
          <w:szCs w:val="22"/>
        </w:rPr>
        <w:fldChar w:fldCharType="begin">
          <w:fldData xml:space="preserve">PEVuZE5vdGU+PENpdGU+PEF1dGhvcj5OYXNvbjwvQXV0aG9yPjxZZWFyPjE5OTI8L1llYXI+PFJl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</w:fldData>
        </w:fldChar>
      </w:r>
      <w:r w:rsidR="0007750A" w:rsidRPr="00481B87">
        <w:rPr>
          <w:sz w:val="22"/>
          <w:szCs w:val="22"/>
        </w:rPr>
        <w:instrText xml:space="preserve"> ADDIN EN.CITE.DATA </w:instrText>
      </w:r>
      <w:r w:rsidR="0007750A" w:rsidRPr="009369AC">
        <w:rPr>
          <w:sz w:val="22"/>
          <w:szCs w:val="22"/>
        </w:rPr>
      </w:r>
      <w:r w:rsidR="0007750A" w:rsidRPr="00481B87">
        <w:rPr>
          <w:sz w:val="22"/>
          <w:szCs w:val="22"/>
        </w:rPr>
        <w:fldChar w:fldCharType="end"/>
      </w:r>
      <w:r w:rsidRPr="009369AC">
        <w:rPr>
          <w:sz w:val="22"/>
          <w:szCs w:val="22"/>
        </w:rPr>
      </w:r>
      <w:r w:rsidRPr="00481B87">
        <w:rPr>
          <w:sz w:val="22"/>
          <w:szCs w:val="22"/>
        </w:rPr>
        <w:fldChar w:fldCharType="separate"/>
      </w:r>
      <w:r w:rsidR="0007750A" w:rsidRPr="00481B87">
        <w:rPr>
          <w:noProof/>
          <w:sz w:val="22"/>
          <w:szCs w:val="22"/>
        </w:rPr>
        <w:t>(Nason et al., 1992, Abbott et al., 1992a)</w:t>
      </w:r>
      <w:r w:rsidRPr="00481B87">
        <w:rPr>
          <w:sz w:val="22"/>
          <w:szCs w:val="22"/>
        </w:rPr>
        <w:fldChar w:fldCharType="end"/>
      </w:r>
      <w:r w:rsidRPr="00481B87">
        <w:rPr>
          <w:sz w:val="22"/>
          <w:szCs w:val="22"/>
        </w:rPr>
        <w:t xml:space="preserve">. Now, by examining many thousands of genetic markers </w:t>
      </w:r>
      <w:r w:rsidR="0878E65B" w:rsidRPr="00481B87">
        <w:rPr>
          <w:sz w:val="22"/>
          <w:szCs w:val="22"/>
        </w:rPr>
        <w:t xml:space="preserve">or the complete </w:t>
      </w:r>
      <w:r w:rsidRPr="00481B87">
        <w:rPr>
          <w:sz w:val="22"/>
          <w:szCs w:val="22"/>
        </w:rPr>
        <w:t>genomes of target species, there is potential to detect cases of adaptive introgression</w:t>
      </w:r>
      <w:r w:rsidR="00531FCC" w:rsidRPr="00481B87">
        <w:rPr>
          <w:sz w:val="22"/>
          <w:szCs w:val="22"/>
        </w:rPr>
        <w:t xml:space="preserve"> </w:t>
      </w:r>
      <w:r w:rsidR="00531FCC" w:rsidRPr="00481B87">
        <w:rPr>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481B87">
        <w:rPr>
          <w:sz w:val="22"/>
          <w:szCs w:val="22"/>
        </w:rPr>
        <w:instrText xml:space="preserve"> ADDIN EN.CITE </w:instrText>
      </w:r>
      <w:r w:rsidR="00531FCC" w:rsidRPr="00481B87">
        <w:rPr>
          <w:sz w:val="22"/>
          <w:szCs w:val="22"/>
        </w:rPr>
        <w:fldChar w:fldCharType="begin">
          <w:fldData xml:space="preserve">PEVuZE5vdGU+PENpdGU+PEF1dGhvcj5TdWFyZXotR29uemFsZXo8L0F1dGhvcj48WWVhcj4yMDE4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</w:fldData>
        </w:fldChar>
      </w:r>
      <w:r w:rsidR="00531FCC" w:rsidRPr="00481B87">
        <w:rPr>
          <w:sz w:val="22"/>
          <w:szCs w:val="22"/>
        </w:rPr>
        <w:instrText xml:space="preserve"> ADDIN EN.CITE.DATA </w:instrText>
      </w:r>
      <w:r w:rsidR="00531FCC" w:rsidRPr="009369AC">
        <w:rPr>
          <w:sz w:val="22"/>
          <w:szCs w:val="22"/>
        </w:rPr>
      </w:r>
      <w:r w:rsidR="00531FCC" w:rsidRPr="00481B87">
        <w:rPr>
          <w:sz w:val="22"/>
          <w:szCs w:val="22"/>
        </w:rPr>
        <w:fldChar w:fldCharType="end"/>
      </w:r>
      <w:r w:rsidR="00531FCC" w:rsidRPr="009369AC">
        <w:rPr>
          <w:sz w:val="22"/>
          <w:szCs w:val="22"/>
        </w:rPr>
      </w:r>
      <w:r w:rsidR="00531FCC" w:rsidRPr="00481B87">
        <w:rPr>
          <w:sz w:val="22"/>
          <w:szCs w:val="22"/>
        </w:rPr>
        <w:fldChar w:fldCharType="separate"/>
      </w:r>
      <w:r w:rsidR="00531FCC" w:rsidRPr="00481B87">
        <w:rPr>
          <w:noProof/>
          <w:sz w:val="22"/>
          <w:szCs w:val="22"/>
        </w:rPr>
        <w:t>(Suarez-Gonzalez et al., 2018)</w:t>
      </w:r>
      <w:r w:rsidR="00531FCC" w:rsidRPr="00481B87">
        <w:rPr>
          <w:sz w:val="22"/>
          <w:szCs w:val="22"/>
        </w:rPr>
        <w:fldChar w:fldCharType="end"/>
      </w:r>
      <w:r w:rsidR="0032774D" w:rsidRPr="00481B87">
        <w:rPr>
          <w:sz w:val="22"/>
          <w:szCs w:val="22"/>
        </w:rPr>
        <w:t xml:space="preserve">. </w:t>
      </w:r>
      <w:r w:rsidR="00C126DE" w:rsidRPr="00481B87">
        <w:rPr>
          <w:sz w:val="22"/>
          <w:szCs w:val="22"/>
        </w:rPr>
        <w:t>Moreover</w:t>
      </w:r>
      <w:r w:rsidR="0032774D" w:rsidRPr="00481B87">
        <w:rPr>
          <w:sz w:val="22"/>
          <w:szCs w:val="22"/>
        </w:rPr>
        <w:t>,</w:t>
      </w:r>
      <w:r w:rsidRPr="00481B87">
        <w:rPr>
          <w:sz w:val="22"/>
          <w:szCs w:val="22"/>
        </w:rPr>
        <w:t xml:space="preserve"> </w:t>
      </w:r>
      <w:r w:rsidR="003207F7" w:rsidRPr="00481B87">
        <w:rPr>
          <w:sz w:val="22"/>
          <w:szCs w:val="22"/>
        </w:rPr>
        <w:t xml:space="preserve">through </w:t>
      </w:r>
      <w:r w:rsidRPr="00481B87">
        <w:rPr>
          <w:sz w:val="22"/>
          <w:szCs w:val="22"/>
        </w:rPr>
        <w:t xml:space="preserve">focusing on specific genes, </w:t>
      </w:r>
      <w:r w:rsidR="00CF296E" w:rsidRPr="00481B87">
        <w:rPr>
          <w:sz w:val="22"/>
          <w:szCs w:val="22"/>
        </w:rPr>
        <w:t xml:space="preserve">examples </w:t>
      </w:r>
      <w:r w:rsidR="00E008E6" w:rsidRPr="00481B87">
        <w:rPr>
          <w:sz w:val="22"/>
          <w:szCs w:val="22"/>
        </w:rPr>
        <w:t xml:space="preserve">are </w:t>
      </w:r>
      <w:r w:rsidR="00B318DF" w:rsidRPr="00481B87">
        <w:rPr>
          <w:sz w:val="22"/>
          <w:szCs w:val="22"/>
        </w:rPr>
        <w:t xml:space="preserve">now </w:t>
      </w:r>
      <w:r w:rsidR="00E049E8" w:rsidRPr="00481B87">
        <w:rPr>
          <w:sz w:val="22"/>
          <w:szCs w:val="22"/>
        </w:rPr>
        <w:t>known</w:t>
      </w:r>
      <w:r w:rsidR="00CF296E" w:rsidRPr="00481B87">
        <w:rPr>
          <w:sz w:val="22"/>
          <w:szCs w:val="22"/>
        </w:rPr>
        <w:t xml:space="preserve"> of</w:t>
      </w:r>
      <w:r w:rsidRPr="00481B87">
        <w:rPr>
          <w:sz w:val="22"/>
          <w:szCs w:val="22"/>
        </w:rPr>
        <w:t xml:space="preserve"> </w:t>
      </w:r>
      <w:r w:rsidR="00531FCC" w:rsidRPr="00481B87">
        <w:rPr>
          <w:sz w:val="22"/>
          <w:szCs w:val="22"/>
        </w:rPr>
        <w:t>cross</w:t>
      </w:r>
      <w:r w:rsidRPr="00481B87">
        <w:rPr>
          <w:sz w:val="22"/>
          <w:szCs w:val="22"/>
        </w:rPr>
        <w:t>-ploid</w:t>
      </w:r>
      <w:r w:rsidR="00CF296E" w:rsidRPr="00481B87">
        <w:rPr>
          <w:sz w:val="22"/>
          <w:szCs w:val="22"/>
        </w:rPr>
        <w:t>y</w:t>
      </w:r>
      <w:r w:rsidRPr="00481B87">
        <w:rPr>
          <w:sz w:val="22"/>
          <w:szCs w:val="22"/>
        </w:rPr>
        <w:t xml:space="preserve"> introgression </w:t>
      </w:r>
      <w:r w:rsidR="0070088E" w:rsidRPr="00481B87">
        <w:rPr>
          <w:sz w:val="22"/>
          <w:szCs w:val="22"/>
        </w:rPr>
        <w:t>result</w:t>
      </w:r>
      <w:r w:rsidR="00CF296E" w:rsidRPr="00481B87">
        <w:rPr>
          <w:sz w:val="22"/>
          <w:szCs w:val="22"/>
        </w:rPr>
        <w:t>ing</w:t>
      </w:r>
      <w:r w:rsidR="0070088E" w:rsidRPr="00481B87">
        <w:rPr>
          <w:sz w:val="22"/>
          <w:szCs w:val="22"/>
        </w:rPr>
        <w:t xml:space="preserve"> in</w:t>
      </w:r>
      <w:r w:rsidRPr="00481B87">
        <w:rPr>
          <w:sz w:val="22"/>
          <w:szCs w:val="22"/>
        </w:rPr>
        <w:t xml:space="preserve"> the transfer of particular traits </w:t>
      </w:r>
      <w:r w:rsidR="00A32297" w:rsidRPr="00481B87">
        <w:rPr>
          <w:sz w:val="22"/>
          <w:szCs w:val="22"/>
        </w:rPr>
        <w:t>that</w:t>
      </w:r>
      <w:r w:rsidR="00CF296E" w:rsidRPr="00481B87">
        <w:rPr>
          <w:sz w:val="22"/>
          <w:szCs w:val="22"/>
        </w:rPr>
        <w:t xml:space="preserve"> </w:t>
      </w:r>
      <w:r w:rsidRPr="00481B87">
        <w:rPr>
          <w:sz w:val="22"/>
          <w:szCs w:val="22"/>
        </w:rPr>
        <w:t xml:space="preserve">markedly </w:t>
      </w:r>
      <w:r w:rsidRPr="00481B87">
        <w:rPr>
          <w:sz w:val="22"/>
          <w:szCs w:val="22"/>
        </w:rPr>
        <w:lastRenderedPageBreak/>
        <w:t xml:space="preserve">affect </w:t>
      </w:r>
      <w:r w:rsidR="00FC345D" w:rsidRPr="00481B87">
        <w:rPr>
          <w:sz w:val="22"/>
          <w:szCs w:val="22"/>
        </w:rPr>
        <w:t>the</w:t>
      </w:r>
      <w:r w:rsidR="00CF296E" w:rsidRPr="00481B87">
        <w:rPr>
          <w:sz w:val="22"/>
          <w:szCs w:val="22"/>
        </w:rPr>
        <w:t xml:space="preserve"> biology and</w:t>
      </w:r>
      <w:r w:rsidR="00FC345D" w:rsidRPr="00481B87">
        <w:rPr>
          <w:sz w:val="22"/>
          <w:szCs w:val="22"/>
        </w:rPr>
        <w:t xml:space="preserve"> </w:t>
      </w:r>
      <w:r w:rsidRPr="00481B87">
        <w:rPr>
          <w:sz w:val="22"/>
          <w:szCs w:val="22"/>
        </w:rPr>
        <w:t>fitness</w:t>
      </w:r>
      <w:r w:rsidR="00FC345D" w:rsidRPr="00481B87">
        <w:rPr>
          <w:sz w:val="22"/>
          <w:szCs w:val="22"/>
        </w:rPr>
        <w:t xml:space="preserve"> of recipient species</w:t>
      </w:r>
      <w:r w:rsidR="00CF296E" w:rsidRPr="00481B87">
        <w:rPr>
          <w:sz w:val="22"/>
          <w:szCs w:val="22"/>
        </w:rPr>
        <w:t xml:space="preserve"> </w:t>
      </w:r>
      <w:r w:rsidR="00531FCC" w:rsidRPr="00481B87">
        <w:rPr>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481B87">
        <w:rPr>
          <w:sz w:val="22"/>
          <w:szCs w:val="22"/>
        </w:rPr>
        <w:instrText xml:space="preserve"> ADDIN EN.CITE </w:instrText>
      </w:r>
      <w:r w:rsidR="00642C25" w:rsidRPr="00481B87">
        <w:rPr>
          <w:sz w:val="22"/>
          <w:szCs w:val="22"/>
        </w:rPr>
        <w:fldChar w:fldCharType="begin">
          <w:fldData xml:space="preserve">PEVuZE5vdGU+PENpdGU+PEF1dGhvcj5LaW08L0F1dGhvcj48WWVhcj4yMDA4PC9ZZWFyPjxSZWNO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==
</w:fldData>
        </w:fldChar>
      </w:r>
      <w:r w:rsidR="00642C25" w:rsidRPr="00481B87">
        <w:rPr>
          <w:sz w:val="22"/>
          <w:szCs w:val="22"/>
        </w:rPr>
        <w:instrText xml:space="preserve"> ADDIN EN.CITE.DATA </w:instrText>
      </w:r>
      <w:r w:rsidR="00642C25" w:rsidRPr="009369AC">
        <w:rPr>
          <w:sz w:val="22"/>
          <w:szCs w:val="22"/>
        </w:rPr>
      </w:r>
      <w:r w:rsidR="00642C25" w:rsidRPr="00481B87">
        <w:rPr>
          <w:sz w:val="22"/>
          <w:szCs w:val="22"/>
        </w:rPr>
        <w:fldChar w:fldCharType="end"/>
      </w:r>
      <w:r w:rsidR="00531FCC" w:rsidRPr="009369AC">
        <w:rPr>
          <w:sz w:val="22"/>
          <w:szCs w:val="22"/>
        </w:rPr>
      </w:r>
      <w:r w:rsidR="00531FCC" w:rsidRPr="00481B87">
        <w:rPr>
          <w:sz w:val="22"/>
          <w:szCs w:val="22"/>
        </w:rPr>
        <w:fldChar w:fldCharType="separate"/>
      </w:r>
      <w:r w:rsidR="00642C25" w:rsidRPr="00481B87">
        <w:rPr>
          <w:noProof/>
          <w:sz w:val="22"/>
          <w:szCs w:val="22"/>
        </w:rPr>
        <w:t>(Kim et al., 2008, Chapman and Abbott, 2010, Baduel et al., 2018, Monnahan et al., 2019)</w:t>
      </w:r>
      <w:r w:rsidR="00531FCC" w:rsidRPr="00481B87">
        <w:rPr>
          <w:sz w:val="22"/>
          <w:szCs w:val="22"/>
        </w:rPr>
        <w:fldChar w:fldCharType="end"/>
      </w:r>
      <w:r w:rsidRPr="00481B87">
        <w:rPr>
          <w:sz w:val="22"/>
          <w:szCs w:val="22"/>
        </w:rPr>
        <w:t xml:space="preserve"> </w:t>
      </w:r>
    </w:p>
    <w:p w14:paraId="59560262" w14:textId="77777777" w:rsidR="003207F7" w:rsidRPr="00481B87" w:rsidRDefault="003207F7" w:rsidP="00E85B98">
      <w:pPr>
        <w:rPr>
          <w:sz w:val="22"/>
          <w:szCs w:val="22"/>
        </w:rPr>
      </w:pPr>
    </w:p>
    <w:p w14:paraId="438AF444" w14:textId="394B7D3B" w:rsidR="00E85B98" w:rsidRPr="00481B87" w:rsidRDefault="00E85B98" w:rsidP="00E85B98">
      <w:pPr>
        <w:rPr>
          <w:sz w:val="22"/>
          <w:szCs w:val="22"/>
        </w:rPr>
      </w:pPr>
      <w:r w:rsidRPr="00481B87">
        <w:rPr>
          <w:sz w:val="22"/>
          <w:szCs w:val="22"/>
        </w:rPr>
        <w:t xml:space="preserve">While there have been many recent reviews on the mechanisms that underlie polyploidy and the prevalence of polyploids in nature (e.g. </w:t>
      </w:r>
      <w:r w:rsidRPr="00481B87">
        <w:rPr>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481B87">
        <w:rPr>
          <w:sz w:val="22"/>
          <w:szCs w:val="22"/>
        </w:rPr>
        <w:instrText xml:space="preserve"> ADDIN EN.CITE </w:instrText>
      </w:r>
      <w:r w:rsidR="008B1756" w:rsidRPr="00481B87">
        <w:rPr>
          <w:sz w:val="22"/>
          <w:szCs w:val="22"/>
        </w:rPr>
        <w:fldChar w:fldCharType="begin">
          <w:fldData xml:space="preserve">PEVuZE5vdGU+PENpdGU+PEF1dGhvcj5BbGl4PC9BdXRob3I+PFllYXI+MjAxNzwvWWVhcj48UmVj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==
</w:fldData>
        </w:fldChar>
      </w:r>
      <w:r w:rsidR="008B1756" w:rsidRPr="00481B87">
        <w:rPr>
          <w:sz w:val="22"/>
          <w:szCs w:val="22"/>
        </w:rPr>
        <w:instrText xml:space="preserve"> ADDIN EN.CITE.DATA </w:instrText>
      </w:r>
      <w:r w:rsidR="008B1756" w:rsidRPr="009369AC">
        <w:rPr>
          <w:sz w:val="22"/>
          <w:szCs w:val="22"/>
        </w:rPr>
      </w:r>
      <w:r w:rsidR="008B1756" w:rsidRPr="00481B87">
        <w:rPr>
          <w:sz w:val="22"/>
          <w:szCs w:val="22"/>
        </w:rPr>
        <w:fldChar w:fldCharType="end"/>
      </w:r>
      <w:r w:rsidRPr="009369AC">
        <w:rPr>
          <w:sz w:val="22"/>
          <w:szCs w:val="22"/>
        </w:rPr>
      </w:r>
      <w:r w:rsidRPr="00481B87">
        <w:rPr>
          <w:sz w:val="22"/>
          <w:szCs w:val="22"/>
        </w:rPr>
        <w:fldChar w:fldCharType="separate"/>
      </w:r>
      <w:r w:rsidR="008B1756" w:rsidRPr="00481B87">
        <w:rPr>
          <w:noProof/>
          <w:sz w:val="22"/>
          <w:szCs w:val="22"/>
        </w:rPr>
        <w:t>(Alix et al., 2017, Marques et al., 2018, Soltis et al., 2004, Chen, 2010, Kohler et al., 2010)</w:t>
      </w:r>
      <w:r w:rsidRPr="00481B87">
        <w:rPr>
          <w:sz w:val="22"/>
          <w:szCs w:val="22"/>
        </w:rPr>
        <w:fldChar w:fldCharType="end"/>
      </w:r>
      <w:r w:rsidRPr="00481B87">
        <w:rPr>
          <w:sz w:val="22"/>
          <w:szCs w:val="22"/>
        </w:rPr>
        <w:t xml:space="preserve">, and on the importance of natural hybridisation </w:t>
      </w:r>
      <w:commentRangeStart w:id="1"/>
      <w:commentRangeStart w:id="2"/>
      <w:r w:rsidRPr="00481B87">
        <w:rPr>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481B87">
        <w:rPr>
          <w:sz w:val="22"/>
          <w:szCs w:val="22"/>
        </w:rPr>
        <w:instrText xml:space="preserve"> ADDIN EN.CITE </w:instrText>
      </w:r>
      <w:r w:rsidR="00772444" w:rsidRPr="00481B87">
        <w:rPr>
          <w:sz w:val="22"/>
          <w:szCs w:val="22"/>
        </w:rPr>
        <w:fldChar w:fldCharType="begin">
          <w:fldData xml:space="preserve">PEVuZE5vdGU+PENpdGU+PEF1dGhvcj5BYmJvdHQ8L0F1dGhvcj48WWVhcj4yMDEzPC9ZZWFyPjxS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</w:fldData>
        </w:fldChar>
      </w:r>
      <w:r w:rsidR="00772444" w:rsidRPr="00481B87">
        <w:rPr>
          <w:sz w:val="22"/>
          <w:szCs w:val="22"/>
        </w:rPr>
        <w:instrText xml:space="preserve"> ADDIN EN.CITE.DATA </w:instrText>
      </w:r>
      <w:r w:rsidR="00772444" w:rsidRPr="009369AC">
        <w:rPr>
          <w:sz w:val="22"/>
          <w:szCs w:val="22"/>
        </w:rPr>
      </w:r>
      <w:r w:rsidR="00772444" w:rsidRPr="00481B87">
        <w:rPr>
          <w:sz w:val="22"/>
          <w:szCs w:val="22"/>
        </w:rPr>
        <w:fldChar w:fldCharType="end"/>
      </w:r>
      <w:r w:rsidRPr="009369AC">
        <w:rPr>
          <w:sz w:val="22"/>
          <w:szCs w:val="22"/>
        </w:rPr>
      </w:r>
      <w:r w:rsidRPr="00481B87">
        <w:rPr>
          <w:sz w:val="22"/>
          <w:szCs w:val="22"/>
        </w:rPr>
        <w:fldChar w:fldCharType="separate"/>
      </w:r>
      <w:r w:rsidR="00772444" w:rsidRPr="00481B87">
        <w:rPr>
          <w:noProof/>
          <w:sz w:val="22"/>
          <w:szCs w:val="22"/>
        </w:rPr>
        <w:t>(Abbott et al., 2013, Suarez-Gonzalez et al., 2018, Soltis and Soltis, 2009, Todesco et al., 2016)</w:t>
      </w:r>
      <w:r w:rsidRPr="00481B87">
        <w:rPr>
          <w:sz w:val="22"/>
          <w:szCs w:val="22"/>
        </w:rPr>
        <w:fldChar w:fldCharType="end"/>
      </w:r>
      <w:commentRangeEnd w:id="1"/>
      <w:r w:rsidR="003E371D" w:rsidRPr="004E5C23">
        <w:rPr>
          <w:rStyle w:val="CommentReference"/>
          <w:sz w:val="22"/>
          <w:szCs w:val="22"/>
        </w:rPr>
        <w:commentReference w:id="1"/>
      </w:r>
      <w:commentRangeEnd w:id="2"/>
      <w:r w:rsidR="004E5C23">
        <w:rPr>
          <w:rStyle w:val="CommentReference"/>
        </w:rPr>
        <w:commentReference w:id="2"/>
      </w:r>
      <w:r w:rsidRPr="00481B87">
        <w:rPr>
          <w:sz w:val="22"/>
          <w:szCs w:val="22"/>
        </w:rPr>
        <w:t xml:space="preserve">, our aim is to reconcile early work on cytological variation with recent work on genomics, to consider whether </w:t>
      </w:r>
      <w:r w:rsidR="00916592" w:rsidRPr="00481B87">
        <w:rPr>
          <w:sz w:val="22"/>
          <w:szCs w:val="22"/>
        </w:rPr>
        <w:t>cross-ploidy</w:t>
      </w:r>
      <w:r w:rsidRPr="00481B87">
        <w:rPr>
          <w:sz w:val="22"/>
          <w:szCs w:val="22"/>
        </w:rPr>
        <w:t xml:space="preserve"> hybridisation may be more prevalent </w:t>
      </w:r>
      <w:r w:rsidR="00B318DF" w:rsidRPr="00481B87">
        <w:rPr>
          <w:sz w:val="22"/>
          <w:szCs w:val="22"/>
        </w:rPr>
        <w:t xml:space="preserve">and important </w:t>
      </w:r>
      <w:r w:rsidRPr="00481B87">
        <w:rPr>
          <w:sz w:val="22"/>
          <w:szCs w:val="22"/>
        </w:rPr>
        <w:t xml:space="preserve">than previously known. We </w:t>
      </w:r>
      <w:r w:rsidR="00C126DE" w:rsidRPr="00481B87">
        <w:rPr>
          <w:sz w:val="22"/>
          <w:szCs w:val="22"/>
        </w:rPr>
        <w:t xml:space="preserve">first summarise the ways in which cross-ploidy hybrids may form. Next, we </w:t>
      </w:r>
      <w:r w:rsidR="00ED1DC9" w:rsidRPr="00481B87">
        <w:rPr>
          <w:sz w:val="22"/>
          <w:szCs w:val="22"/>
        </w:rPr>
        <w:t>review</w:t>
      </w:r>
      <w:r w:rsidR="003E371D" w:rsidRPr="00481B87">
        <w:rPr>
          <w:sz w:val="22"/>
          <w:szCs w:val="22"/>
        </w:rPr>
        <w:t xml:space="preserve"> </w:t>
      </w:r>
      <w:r w:rsidRPr="00481B87">
        <w:rPr>
          <w:sz w:val="22"/>
          <w:szCs w:val="22"/>
        </w:rPr>
        <w:t>the prevalence of cross-ploidy hybridisation, both in the case of the British and Irish flora, which includes comprehensive data on hybridisation and ploidy, and</w:t>
      </w:r>
      <w:r w:rsidR="00916592" w:rsidRPr="00481B87">
        <w:rPr>
          <w:sz w:val="22"/>
          <w:szCs w:val="22"/>
        </w:rPr>
        <w:t xml:space="preserve"> in the wider published literature</w:t>
      </w:r>
      <w:r w:rsidRPr="00481B87">
        <w:rPr>
          <w:sz w:val="22"/>
          <w:szCs w:val="22"/>
        </w:rPr>
        <w:t>,</w:t>
      </w:r>
      <w:r w:rsidR="005330A1" w:rsidRPr="00481B87">
        <w:rPr>
          <w:sz w:val="22"/>
          <w:szCs w:val="22"/>
        </w:rPr>
        <w:t xml:space="preserve"> </w:t>
      </w:r>
      <w:r w:rsidRPr="00481B87">
        <w:rPr>
          <w:sz w:val="22"/>
          <w:szCs w:val="22"/>
        </w:rPr>
        <w:t xml:space="preserve">allowing us to generalise about the occurrence in nature. Lastly, we explore the biology of cross-ploidy hybrids and the potential long-term evolutionary outcomes, and discuss how advances in sequencing technology </w:t>
      </w:r>
      <w:r w:rsidR="003077E6" w:rsidRPr="00481B87">
        <w:rPr>
          <w:sz w:val="22"/>
          <w:szCs w:val="22"/>
        </w:rPr>
        <w:t xml:space="preserve">and analytical tools </w:t>
      </w:r>
      <w:r w:rsidRPr="00481B87">
        <w:rPr>
          <w:sz w:val="22"/>
          <w:szCs w:val="22"/>
        </w:rPr>
        <w:t xml:space="preserve">may aid detection to </w:t>
      </w:r>
      <w:r w:rsidR="00603FF3" w:rsidRPr="00481B87">
        <w:rPr>
          <w:sz w:val="22"/>
          <w:szCs w:val="22"/>
        </w:rPr>
        <w:t xml:space="preserve">assess </w:t>
      </w:r>
      <w:r w:rsidRPr="00481B87">
        <w:rPr>
          <w:sz w:val="22"/>
          <w:szCs w:val="22"/>
        </w:rPr>
        <w:t xml:space="preserve">more accurately the state of </w:t>
      </w:r>
      <w:r w:rsidR="00916592" w:rsidRPr="00481B87">
        <w:rPr>
          <w:sz w:val="22"/>
          <w:szCs w:val="22"/>
        </w:rPr>
        <w:t>cross-ploid</w:t>
      </w:r>
      <w:r w:rsidRPr="00481B87">
        <w:rPr>
          <w:sz w:val="22"/>
          <w:szCs w:val="22"/>
        </w:rPr>
        <w:t>y hybridisation in nature.</w:t>
      </w:r>
      <w:r w:rsidR="00CB5A72" w:rsidRPr="00481B87">
        <w:rPr>
          <w:sz w:val="22"/>
          <w:szCs w:val="22"/>
        </w:rPr>
        <w:t xml:space="preserve"> We emphasise case studies in flowering plants, where hybridisation and polyploidy are particularly </w:t>
      </w:r>
      <w:r w:rsidR="00842EEB" w:rsidRPr="00481B87">
        <w:rPr>
          <w:sz w:val="22"/>
          <w:szCs w:val="22"/>
        </w:rPr>
        <w:t>prevalent</w:t>
      </w:r>
      <w:r w:rsidR="00CB5A72" w:rsidRPr="00481B87">
        <w:rPr>
          <w:sz w:val="22"/>
          <w:szCs w:val="22"/>
        </w:rPr>
        <w:t xml:space="preserve"> and well-documented, but also consider other organismal groups where cross-ploidy hybridisation may occur.</w:t>
      </w:r>
    </w:p>
    <w:p w14:paraId="3A6B79AC" w14:textId="77777777" w:rsidR="008D7C8C" w:rsidRPr="00481B87" w:rsidRDefault="008D7C8C" w:rsidP="00E85B98">
      <w:pPr>
        <w:rPr>
          <w:sz w:val="22"/>
          <w:szCs w:val="22"/>
        </w:rPr>
      </w:pPr>
    </w:p>
    <w:p w14:paraId="29E9C573" w14:textId="176E6B29" w:rsidR="721F8861" w:rsidRPr="00481B87" w:rsidRDefault="4E554ED4" w:rsidP="721F8861">
      <w:pPr>
        <w:rPr>
          <w:b/>
          <w:bCs/>
          <w:sz w:val="22"/>
          <w:szCs w:val="22"/>
        </w:rPr>
      </w:pPr>
      <w:commentRangeStart w:id="3"/>
      <w:commentRangeStart w:id="4"/>
      <w:r w:rsidRPr="00481B87">
        <w:rPr>
          <w:b/>
          <w:bCs/>
          <w:sz w:val="22"/>
          <w:szCs w:val="22"/>
        </w:rPr>
        <w:t>Mechanisms of cross-ploidy hybrid formation and persistence</w:t>
      </w:r>
    </w:p>
    <w:p w14:paraId="0E41CF7D" w14:textId="46763499" w:rsidR="721F8861" w:rsidRPr="00481B87" w:rsidRDefault="721F8861" w:rsidP="721F8861">
      <w:pPr>
        <w:rPr>
          <w:sz w:val="22"/>
          <w:szCs w:val="22"/>
        </w:rPr>
      </w:pPr>
    </w:p>
    <w:p w14:paraId="2DF563F1" w14:textId="77777777" w:rsidR="0005190A" w:rsidRDefault="4E554ED4" w:rsidP="721F8861">
      <w:pPr>
        <w:rPr>
          <w:ins w:id="5" w:author="Microsoft Office User" w:date="2023-10-16T15:47:00Z"/>
          <w:sz w:val="22"/>
          <w:szCs w:val="22"/>
        </w:rPr>
      </w:pPr>
      <w:r w:rsidRPr="004E5C23">
        <w:rPr>
          <w:rFonts w:eastAsia="Calibri"/>
          <w:sz w:val="22"/>
          <w:szCs w:val="22"/>
        </w:rPr>
        <w:t>There are two main pathways to creation of cross</w:t>
      </w:r>
      <w:r w:rsidRPr="004E5C23">
        <w:rPr>
          <w:sz w:val="22"/>
          <w:szCs w:val="22"/>
        </w:rPr>
        <w:t>-ploidy hybrids; either through reduced or unreduced gametes</w:t>
      </w:r>
      <w:r w:rsidR="00BF152F">
        <w:rPr>
          <w:sz w:val="22"/>
          <w:szCs w:val="22"/>
        </w:rPr>
        <w:t xml:space="preserve"> from parents of differing ploidy</w:t>
      </w:r>
      <w:r w:rsidRPr="004E5C23">
        <w:rPr>
          <w:sz w:val="22"/>
          <w:szCs w:val="22"/>
        </w:rPr>
        <w:t>. Reduced (“normal”) gametes of both parental species</w:t>
      </w:r>
      <w:r w:rsidR="005330A1" w:rsidRPr="004E5C23">
        <w:rPr>
          <w:sz w:val="22"/>
          <w:szCs w:val="22"/>
        </w:rPr>
        <w:t xml:space="preserve"> </w:t>
      </w:r>
      <w:r w:rsidRPr="004E5C23">
        <w:rPr>
          <w:sz w:val="22"/>
          <w:szCs w:val="22"/>
        </w:rPr>
        <w:t>results in the generation of a hybrid with intermediate ploidy. These hybrids, usually triploids derived from diploid-tetraploid crosses, are common and found in a variety of taxa where congeners co-occur (</w:t>
      </w:r>
      <w:proofErr w:type="spellStart"/>
      <w:r w:rsidRPr="004E5C23">
        <w:rPr>
          <w:sz w:val="22"/>
          <w:szCs w:val="22"/>
        </w:rPr>
        <w:t>Sutkowska</w:t>
      </w:r>
      <w:proofErr w:type="spellEnd"/>
      <w:r w:rsidRPr="004E5C23">
        <w:rPr>
          <w:sz w:val="22"/>
          <w:szCs w:val="22"/>
        </w:rPr>
        <w:t xml:space="preserve"> et al., 2017, </w:t>
      </w:r>
      <w:proofErr w:type="spellStart"/>
      <w:r w:rsidRPr="004E5C23">
        <w:rPr>
          <w:sz w:val="22"/>
          <w:szCs w:val="22"/>
        </w:rPr>
        <w:t>Popelka</w:t>
      </w:r>
      <w:proofErr w:type="spellEnd"/>
      <w:r w:rsidRPr="004E5C23">
        <w:rPr>
          <w:sz w:val="22"/>
          <w:szCs w:val="22"/>
        </w:rPr>
        <w:t xml:space="preserve"> et al., 2019, De </w:t>
      </w:r>
      <w:proofErr w:type="spellStart"/>
      <w:r w:rsidRPr="004E5C23">
        <w:rPr>
          <w:sz w:val="22"/>
          <w:szCs w:val="22"/>
        </w:rPr>
        <w:t>Hert</w:t>
      </w:r>
      <w:proofErr w:type="spellEnd"/>
      <w:r w:rsidRPr="004E5C23">
        <w:rPr>
          <w:sz w:val="22"/>
          <w:szCs w:val="22"/>
        </w:rPr>
        <w:t xml:space="preserve"> et al., 2012, Irwin and Abbott, 1992). A barrier to the creation of these hybrids through reduced gametes is known under the umbrella term ‘triploid block’ (Ramsey and </w:t>
      </w:r>
      <w:proofErr w:type="spellStart"/>
      <w:r w:rsidRPr="004E5C23">
        <w:rPr>
          <w:sz w:val="22"/>
          <w:szCs w:val="22"/>
        </w:rPr>
        <w:t>Schemske</w:t>
      </w:r>
      <w:proofErr w:type="spellEnd"/>
      <w:r w:rsidRPr="004E5C23">
        <w:rPr>
          <w:sz w:val="22"/>
          <w:szCs w:val="22"/>
        </w:rPr>
        <w:t xml:space="preserve">, 1998, Kolar et al., 2017). Early work on experimental diploid-autopolyploid crosses established the presence of a triploid block and that direction of crosses was important (Valentine and </w:t>
      </w:r>
      <w:proofErr w:type="spellStart"/>
      <w:r w:rsidRPr="004E5C23">
        <w:rPr>
          <w:sz w:val="22"/>
          <w:szCs w:val="22"/>
        </w:rPr>
        <w:t>Woodell</w:t>
      </w:r>
      <w:proofErr w:type="spellEnd"/>
      <w:r w:rsidRPr="004E5C23">
        <w:rPr>
          <w:sz w:val="22"/>
          <w:szCs w:val="22"/>
        </w:rPr>
        <w:t>, 1960, Stebbins, 1971, Thompson, 1930). The major cause of triploid block is attributed to genomic conflict in the maternal endosperm, which is usually triploid and composed of a ratio of two maternal and one paternal genomes (Lafon-</w:t>
      </w:r>
      <w:proofErr w:type="spellStart"/>
      <w:r w:rsidRPr="004E5C23">
        <w:rPr>
          <w:sz w:val="22"/>
          <w:szCs w:val="22"/>
        </w:rPr>
        <w:t>Placette</w:t>
      </w:r>
      <w:proofErr w:type="spellEnd"/>
      <w:r w:rsidRPr="004E5C23">
        <w:rPr>
          <w:sz w:val="22"/>
          <w:szCs w:val="22"/>
        </w:rPr>
        <w:t xml:space="preserve"> and Kohler, 2016). Deviations from this ratio cause the endosperm to malfunction in development and function (Kohler et al., 2010). Reciprocal crosses differ in their likelihood of success, and it is a general phenomenon that crosses where the higher ploidy parent is female are more likely to produce viable offspring, due to endosperm ratios which are better tolerated (Burton and Husband, 2000); Figure </w:t>
      </w:r>
      <w:ins w:id="6" w:author="Microsoft Office User" w:date="2023-10-15T17:27:00Z">
        <w:r w:rsidR="00431B05">
          <w:rPr>
            <w:sz w:val="22"/>
            <w:szCs w:val="22"/>
            <w:highlight w:val="yellow"/>
          </w:rPr>
          <w:t>1</w:t>
        </w:r>
      </w:ins>
      <w:del w:id="7" w:author="Microsoft Office User" w:date="2023-10-15T17:27:00Z">
        <w:r w:rsidRPr="004E5C23" w:rsidDel="00431B05">
          <w:rPr>
            <w:sz w:val="22"/>
            <w:szCs w:val="22"/>
            <w:highlight w:val="yellow"/>
          </w:rPr>
          <w:delText>XX</w:delText>
        </w:r>
      </w:del>
      <w:r w:rsidRPr="004E5C23">
        <w:rPr>
          <w:sz w:val="22"/>
          <w:szCs w:val="22"/>
        </w:rPr>
        <w:t xml:space="preserve"> panels </w:t>
      </w:r>
      <w:r w:rsidRPr="004E5C23">
        <w:rPr>
          <w:b/>
          <w:bCs/>
          <w:sz w:val="22"/>
          <w:szCs w:val="22"/>
        </w:rPr>
        <w:t>a</w:t>
      </w:r>
      <w:r w:rsidRPr="004E5C23">
        <w:rPr>
          <w:sz w:val="22"/>
          <w:szCs w:val="22"/>
        </w:rPr>
        <w:t xml:space="preserve"> and </w:t>
      </w:r>
      <w:r w:rsidRPr="004E5C23">
        <w:rPr>
          <w:b/>
          <w:bCs/>
          <w:sz w:val="22"/>
          <w:szCs w:val="22"/>
        </w:rPr>
        <w:t>b</w:t>
      </w:r>
      <w:r w:rsidRPr="004E5C23">
        <w:rPr>
          <w:sz w:val="22"/>
          <w:szCs w:val="22"/>
        </w:rPr>
        <w:t xml:space="preserve">). Triploid block may also be caused by the action of allelic incompatibilities at an early stage in development, although this topic is little explored (Scott and </w:t>
      </w:r>
      <w:proofErr w:type="spellStart"/>
      <w:r w:rsidRPr="004E5C23">
        <w:rPr>
          <w:sz w:val="22"/>
          <w:szCs w:val="22"/>
        </w:rPr>
        <w:t>Bolbol</w:t>
      </w:r>
      <w:proofErr w:type="spellEnd"/>
      <w:r w:rsidRPr="004E5C23">
        <w:rPr>
          <w:sz w:val="22"/>
          <w:szCs w:val="22"/>
        </w:rPr>
        <w:t>, 2013). A second possibility in the creation of cross-ploidy hybrids is where the lower ploidy parent produces unreduced (“polyploid”) gametes. Unreduced gamete production is on average 0.1-2% per individual, with rare individuals and hybrids that produce considerably higher frequencies (&gt;85%) (</w:t>
      </w:r>
      <w:proofErr w:type="spellStart"/>
      <w:r w:rsidRPr="004E5C23">
        <w:rPr>
          <w:sz w:val="22"/>
          <w:szCs w:val="22"/>
        </w:rPr>
        <w:t>Kreiner</w:t>
      </w:r>
      <w:proofErr w:type="spellEnd"/>
      <w:r w:rsidRPr="004E5C23">
        <w:rPr>
          <w:sz w:val="22"/>
          <w:szCs w:val="22"/>
        </w:rPr>
        <w:t xml:space="preserve"> et al., 2017a, Mason and Pires, 2015, </w:t>
      </w:r>
      <w:proofErr w:type="spellStart"/>
      <w:r w:rsidRPr="004E5C23">
        <w:rPr>
          <w:sz w:val="22"/>
          <w:szCs w:val="22"/>
        </w:rPr>
        <w:t>Kreiner</w:t>
      </w:r>
      <w:proofErr w:type="spellEnd"/>
      <w:r w:rsidRPr="004E5C23">
        <w:rPr>
          <w:sz w:val="22"/>
          <w:szCs w:val="22"/>
        </w:rPr>
        <w:t xml:space="preserve"> et al., 2017b). In addition, many different taxa produce unreduced gametes, and their production also varies with environmental variables (</w:t>
      </w:r>
      <w:proofErr w:type="spellStart"/>
      <w:r w:rsidRPr="004E5C23">
        <w:rPr>
          <w:sz w:val="22"/>
          <w:szCs w:val="22"/>
        </w:rPr>
        <w:t>Baduel</w:t>
      </w:r>
      <w:proofErr w:type="spellEnd"/>
      <w:r w:rsidRPr="004E5C23">
        <w:rPr>
          <w:sz w:val="22"/>
          <w:szCs w:val="22"/>
        </w:rPr>
        <w:t xml:space="preserve"> et al., 2018, Rice et al., 2019). Successful crosses occur more readily</w:t>
      </w:r>
      <w:ins w:id="8" w:author="Microsoft Office User" w:date="2023-10-13T15:48:00Z">
        <w:r w:rsidR="00BF152F">
          <w:rPr>
            <w:sz w:val="22"/>
            <w:szCs w:val="22"/>
          </w:rPr>
          <w:t xml:space="preserve"> in diploid-tetraploid crosses</w:t>
        </w:r>
      </w:ins>
      <w:r w:rsidRPr="004E5C23">
        <w:rPr>
          <w:sz w:val="22"/>
          <w:szCs w:val="22"/>
        </w:rPr>
        <w:t xml:space="preserve"> when unreduced gametes are produced by the diploid parent, thus restoring the gamete ploidy to that of the higher ploidy parent (Figure </w:t>
      </w:r>
      <w:del w:id="9" w:author="Microsoft Office User" w:date="2023-10-16T15:40:00Z">
        <w:r w:rsidRPr="004E5C23" w:rsidDel="00B70CFF">
          <w:rPr>
            <w:sz w:val="22"/>
            <w:szCs w:val="22"/>
          </w:rPr>
          <w:delText xml:space="preserve">XX </w:delText>
        </w:r>
      </w:del>
      <w:ins w:id="10" w:author="Microsoft Office User" w:date="2023-10-16T15:40:00Z">
        <w:r w:rsidR="00B70CFF">
          <w:rPr>
            <w:sz w:val="22"/>
            <w:szCs w:val="22"/>
          </w:rPr>
          <w:t>1</w:t>
        </w:r>
        <w:r w:rsidR="00B70CFF" w:rsidRPr="004E5C23">
          <w:rPr>
            <w:sz w:val="22"/>
            <w:szCs w:val="22"/>
          </w:rPr>
          <w:t xml:space="preserve"> </w:t>
        </w:r>
      </w:ins>
      <w:r w:rsidRPr="004E5C23">
        <w:rPr>
          <w:sz w:val="22"/>
          <w:szCs w:val="22"/>
        </w:rPr>
        <w:t xml:space="preserve">panel </w:t>
      </w:r>
      <w:r w:rsidRPr="004E5C23">
        <w:rPr>
          <w:b/>
          <w:bCs/>
          <w:sz w:val="22"/>
          <w:szCs w:val="22"/>
        </w:rPr>
        <w:t>c</w:t>
      </w:r>
      <w:r w:rsidRPr="004E5C23">
        <w:rPr>
          <w:sz w:val="22"/>
          <w:szCs w:val="22"/>
        </w:rPr>
        <w:t xml:space="preserve">) (Ramsey and </w:t>
      </w:r>
      <w:proofErr w:type="spellStart"/>
      <w:r w:rsidRPr="004E5C23">
        <w:rPr>
          <w:sz w:val="22"/>
          <w:szCs w:val="22"/>
        </w:rPr>
        <w:t>Schemske</w:t>
      </w:r>
      <w:proofErr w:type="spellEnd"/>
      <w:r w:rsidRPr="004E5C23">
        <w:rPr>
          <w:sz w:val="22"/>
          <w:szCs w:val="22"/>
        </w:rPr>
        <w:t>, 1998).</w:t>
      </w:r>
      <w:commentRangeEnd w:id="3"/>
      <w:r w:rsidR="721F8861" w:rsidRPr="004E5C23">
        <w:rPr>
          <w:rStyle w:val="CommentReference"/>
          <w:sz w:val="22"/>
          <w:szCs w:val="22"/>
        </w:rPr>
        <w:commentReference w:id="3"/>
      </w:r>
      <w:commentRangeEnd w:id="4"/>
    </w:p>
    <w:p w14:paraId="087D4A01" w14:textId="77777777" w:rsidR="0005190A" w:rsidRDefault="0005190A" w:rsidP="721F8861">
      <w:pPr>
        <w:rPr>
          <w:ins w:id="11" w:author="Microsoft Office User" w:date="2023-10-16T15:47:00Z"/>
          <w:rFonts w:eastAsia="Calibri"/>
          <w:sz w:val="22"/>
          <w:szCs w:val="22"/>
        </w:rPr>
      </w:pPr>
    </w:p>
    <w:p w14:paraId="4D9AD4EC" w14:textId="77777777" w:rsidR="0005190A" w:rsidRPr="004E5C23" w:rsidRDefault="721F8861" w:rsidP="0005190A">
      <w:pPr>
        <w:jc w:val="center"/>
        <w:rPr>
          <w:sz w:val="22"/>
          <w:szCs w:val="22"/>
        </w:rPr>
      </w:pPr>
      <w:r w:rsidRPr="004E5C23">
        <w:rPr>
          <w:rStyle w:val="CommentReference"/>
          <w:sz w:val="22"/>
          <w:szCs w:val="22"/>
        </w:rPr>
        <w:lastRenderedPageBreak/>
        <w:commentReference w:id="4"/>
      </w:r>
      <w:r w:rsidR="0005190A" w:rsidRPr="004E5C23">
        <w:rPr>
          <w:noProof/>
          <w:sz w:val="22"/>
          <w:szCs w:val="22"/>
          <w:lang w:eastAsia="en-GB"/>
        </w:rPr>
        <w:drawing>
          <wp:inline distT="0" distB="0" distL="0" distR="0" wp14:anchorId="0E3878D1" wp14:editId="277FA964">
            <wp:extent cx="6118020" cy="5259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_Ploidy_F1.pdf"/>
                    <pic:cNvPicPr/>
                  </pic:nvPicPr>
                  <pic:blipFill>
                    <a:blip r:embed="rId13">
                      <a:extLst>
                        <a:ext uri="{28A0092B-C50C-407E-A947-70E740481C1C}">
                          <a14:useLocalDpi xmlns:a14="http://schemas.microsoft.com/office/drawing/2010/main" val="0"/>
                        </a:ext>
                      </a:extLst>
                    </a:blip>
                    <a:stretch>
                      <a:fillRect/>
                    </a:stretch>
                  </pic:blipFill>
                  <pic:spPr>
                    <a:xfrm>
                      <a:off x="0" y="0"/>
                      <a:ext cx="6149861" cy="5287272"/>
                    </a:xfrm>
                    <a:prstGeom prst="rect">
                      <a:avLst/>
                    </a:prstGeom>
                  </pic:spPr>
                </pic:pic>
              </a:graphicData>
            </a:graphic>
          </wp:inline>
        </w:drawing>
      </w:r>
    </w:p>
    <w:p w14:paraId="47E7446A" w14:textId="77777777" w:rsidR="0005190A" w:rsidRPr="004E5C23" w:rsidDel="0005190A" w:rsidRDefault="0005190A" w:rsidP="0005190A">
      <w:pPr>
        <w:rPr>
          <w:del w:id="12" w:author="Microsoft Office User" w:date="2023-10-16T15:47:00Z"/>
          <w:sz w:val="22"/>
          <w:szCs w:val="22"/>
        </w:rPr>
      </w:pPr>
      <w:r w:rsidRPr="004E5C23">
        <w:rPr>
          <w:b/>
          <w:sz w:val="22"/>
          <w:szCs w:val="22"/>
        </w:rPr>
        <w:t xml:space="preserve">Figure </w:t>
      </w:r>
      <w:r>
        <w:rPr>
          <w:b/>
          <w:sz w:val="22"/>
          <w:szCs w:val="22"/>
        </w:rPr>
        <w:t>1</w:t>
      </w:r>
      <w:r w:rsidRPr="004E5C23">
        <w:rPr>
          <w:b/>
          <w:sz w:val="22"/>
          <w:szCs w:val="22"/>
        </w:rPr>
        <w:t xml:space="preserve"> </w:t>
      </w:r>
      <w:r w:rsidRPr="004E5C23">
        <w:rPr>
          <w:b/>
          <w:sz w:val="22"/>
          <w:szCs w:val="22"/>
        </w:rPr>
        <w:t xml:space="preserve">– Potential outcomes of hybridisation between diploid and tetraploid </w:t>
      </w:r>
      <w:commentRangeStart w:id="13"/>
      <w:r w:rsidRPr="004E5C23">
        <w:rPr>
          <w:b/>
          <w:sz w:val="22"/>
          <w:szCs w:val="22"/>
        </w:rPr>
        <w:t>species</w:t>
      </w:r>
      <w:commentRangeEnd w:id="13"/>
      <w:r w:rsidRPr="004E5C23">
        <w:rPr>
          <w:rStyle w:val="CommentReference"/>
          <w:sz w:val="22"/>
          <w:szCs w:val="22"/>
        </w:rPr>
        <w:commentReference w:id="13"/>
      </w:r>
      <w:r w:rsidRPr="004E5C23">
        <w:rPr>
          <w:b/>
          <w:sz w:val="22"/>
          <w:szCs w:val="22"/>
        </w:rPr>
        <w:t xml:space="preserve">. </w:t>
      </w:r>
      <w:r w:rsidRPr="004E5C23">
        <w:rPr>
          <w:sz w:val="22"/>
          <w:szCs w:val="22"/>
        </w:rPr>
        <w:t xml:space="preserve">In each panel, the top two circles refer to the parental species, the middle two ellipses to the gametes produced from each parent, the bottom left box to the F1 hybrid and the bottom right bold box to the endosperm. Panels </w:t>
      </w:r>
      <w:r w:rsidRPr="004E5C23">
        <w:rPr>
          <w:b/>
          <w:sz w:val="22"/>
          <w:szCs w:val="22"/>
        </w:rPr>
        <w:t>a</w:t>
      </w:r>
      <w:r w:rsidRPr="004E5C23">
        <w:rPr>
          <w:sz w:val="22"/>
          <w:szCs w:val="22"/>
        </w:rPr>
        <w:t xml:space="preserve"> and </w:t>
      </w:r>
      <w:r w:rsidRPr="004E5C23">
        <w:rPr>
          <w:b/>
          <w:sz w:val="22"/>
          <w:szCs w:val="22"/>
        </w:rPr>
        <w:t>b</w:t>
      </w:r>
      <w:r w:rsidRPr="004E5C23">
        <w:rPr>
          <w:sz w:val="22"/>
          <w:szCs w:val="22"/>
        </w:rPr>
        <w:t xml:space="preserve"> consider hybridisation with reduced gametes and therefore generate triploid hybrids, while panels </w:t>
      </w:r>
      <w:r w:rsidRPr="004E5C23">
        <w:rPr>
          <w:b/>
          <w:sz w:val="22"/>
          <w:szCs w:val="22"/>
        </w:rPr>
        <w:t xml:space="preserve">c </w:t>
      </w:r>
      <w:r w:rsidRPr="004E5C23">
        <w:rPr>
          <w:sz w:val="22"/>
          <w:szCs w:val="22"/>
        </w:rPr>
        <w:t xml:space="preserve">and </w:t>
      </w:r>
      <w:r w:rsidRPr="004E5C23">
        <w:rPr>
          <w:b/>
          <w:sz w:val="22"/>
          <w:szCs w:val="22"/>
        </w:rPr>
        <w:t>d</w:t>
      </w:r>
      <w:r w:rsidRPr="004E5C23">
        <w:rPr>
          <w:sz w:val="22"/>
          <w:szCs w:val="22"/>
        </w:rPr>
        <w:t xml:space="preserve"> consider hybridisation where one parent produces unreduced gametes. In particular, panel </w:t>
      </w:r>
      <w:r w:rsidRPr="004E5C23">
        <w:rPr>
          <w:b/>
          <w:sz w:val="22"/>
          <w:szCs w:val="22"/>
        </w:rPr>
        <w:t>c</w:t>
      </w:r>
      <w:r w:rsidRPr="004E5C23">
        <w:rPr>
          <w:sz w:val="22"/>
          <w:szCs w:val="22"/>
        </w:rPr>
        <w:t xml:space="preserve"> illustrates that a fertile polyploid can be generated in a single generation. Figure generated with </w:t>
      </w:r>
      <w:proofErr w:type="spellStart"/>
      <w:r w:rsidRPr="004E5C23">
        <w:rPr>
          <w:sz w:val="22"/>
          <w:szCs w:val="22"/>
        </w:rPr>
        <w:t>graphviz</w:t>
      </w:r>
      <w:proofErr w:type="spellEnd"/>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4E5C23">
        <w:rPr>
          <w:sz w:val="22"/>
          <w:szCs w:val="22"/>
        </w:rPr>
        <w:fldChar w:fldCharType="separate"/>
      </w:r>
      <w:r w:rsidRPr="004E5C23">
        <w:rPr>
          <w:noProof/>
          <w:sz w:val="22"/>
          <w:szCs w:val="22"/>
        </w:rPr>
        <w:t>(Ellson et al., 2002)</w:t>
      </w:r>
      <w:r w:rsidRPr="004E5C23">
        <w:rPr>
          <w:sz w:val="22"/>
          <w:szCs w:val="22"/>
        </w:rPr>
        <w:fldChar w:fldCharType="end"/>
      </w:r>
      <w:r w:rsidRPr="004E5C23">
        <w:rPr>
          <w:sz w:val="22"/>
          <w:szCs w:val="22"/>
        </w:rPr>
        <w:t>.</w:t>
      </w:r>
    </w:p>
    <w:p w14:paraId="413F8CAE" w14:textId="1FB89D75" w:rsidR="721F8861" w:rsidRPr="004E5C23" w:rsidRDefault="721F8861" w:rsidP="721F8861">
      <w:pPr>
        <w:rPr>
          <w:rFonts w:eastAsia="Calibri"/>
          <w:sz w:val="22"/>
          <w:szCs w:val="22"/>
        </w:rPr>
      </w:pPr>
    </w:p>
    <w:p w14:paraId="5445E006" w14:textId="48933CE4" w:rsidR="4E554ED4" w:rsidRPr="004E5C23" w:rsidRDefault="4E554ED4" w:rsidP="4E554ED4">
      <w:pPr>
        <w:rPr>
          <w:sz w:val="22"/>
          <w:szCs w:val="22"/>
        </w:rPr>
      </w:pPr>
    </w:p>
    <w:p w14:paraId="5B427AEF" w14:textId="61CA7F82" w:rsidR="4E554ED4" w:rsidRPr="004E5C23" w:rsidRDefault="4E554ED4">
      <w:pPr>
        <w:rPr>
          <w:rFonts w:eastAsia="Calibri"/>
          <w:sz w:val="22"/>
          <w:szCs w:val="22"/>
        </w:rPr>
      </w:pPr>
      <w:r w:rsidRPr="004E5C23">
        <w:rPr>
          <w:rFonts w:eastAsia="Calibri"/>
          <w:sz w:val="22"/>
          <w:szCs w:val="22"/>
        </w:rPr>
        <w:t>After a cross</w:t>
      </w:r>
      <w:r w:rsidRPr="004E5C23">
        <w:rPr>
          <w:sz w:val="22"/>
          <w:szCs w:val="22"/>
        </w:rPr>
        <w:t xml:space="preserve">-ploidy hybrid has formed, </w:t>
      </w:r>
      <w:r w:rsidR="00015835" w:rsidRPr="004E5C23">
        <w:rPr>
          <w:sz w:val="22"/>
          <w:szCs w:val="22"/>
        </w:rPr>
        <w:t>t</w:t>
      </w:r>
      <w:r w:rsidRPr="004E5C23">
        <w:rPr>
          <w:sz w:val="22"/>
          <w:szCs w:val="22"/>
        </w:rPr>
        <w:t xml:space="preserve">he hybrid may either </w:t>
      </w:r>
      <w:r w:rsidR="00015835" w:rsidRPr="004E5C23">
        <w:rPr>
          <w:sz w:val="22"/>
          <w:szCs w:val="22"/>
        </w:rPr>
        <w:t xml:space="preserve">be ephemeral and </w:t>
      </w:r>
      <w:r w:rsidRPr="004E5C23">
        <w:rPr>
          <w:sz w:val="22"/>
          <w:szCs w:val="22"/>
        </w:rPr>
        <w:t xml:space="preserve">go extinct, </w:t>
      </w:r>
      <w:r w:rsidR="00015835" w:rsidRPr="004E5C23">
        <w:rPr>
          <w:sz w:val="22"/>
          <w:szCs w:val="22"/>
        </w:rPr>
        <w:t xml:space="preserve">or if it persists it may have the opportunity to </w:t>
      </w:r>
      <w:r w:rsidRPr="004E5C23">
        <w:rPr>
          <w:sz w:val="22"/>
          <w:szCs w:val="22"/>
        </w:rPr>
        <w:t xml:space="preserve">act as a conduit to gene flow between ploidy levels, and </w:t>
      </w:r>
      <w:r w:rsidR="00015835" w:rsidRPr="004E5C23">
        <w:rPr>
          <w:sz w:val="22"/>
          <w:szCs w:val="22"/>
        </w:rPr>
        <w:t xml:space="preserve">in the longer term result in the </w:t>
      </w:r>
      <w:r w:rsidRPr="004E5C23">
        <w:rPr>
          <w:sz w:val="22"/>
          <w:szCs w:val="22"/>
        </w:rPr>
        <w:t>establish</w:t>
      </w:r>
      <w:r w:rsidR="00015835" w:rsidRPr="004E5C23">
        <w:rPr>
          <w:sz w:val="22"/>
          <w:szCs w:val="22"/>
        </w:rPr>
        <w:t>ment of a</w:t>
      </w:r>
      <w:r w:rsidRPr="004E5C23">
        <w:rPr>
          <w:sz w:val="22"/>
          <w:szCs w:val="22"/>
        </w:rPr>
        <w:t xml:space="preserve"> new hybrid entity or species</w:t>
      </w:r>
      <w:r w:rsidR="00015835" w:rsidRPr="004E5C23">
        <w:rPr>
          <w:sz w:val="22"/>
          <w:szCs w:val="22"/>
        </w:rPr>
        <w:t xml:space="preserve"> (discussed later)</w:t>
      </w:r>
      <w:r w:rsidRPr="004E5C23">
        <w:rPr>
          <w:sz w:val="22"/>
          <w:szCs w:val="22"/>
        </w:rPr>
        <w:t xml:space="preserve">. </w:t>
      </w:r>
      <w:r w:rsidR="00015835" w:rsidRPr="004E5C23">
        <w:rPr>
          <w:sz w:val="22"/>
          <w:szCs w:val="22"/>
        </w:rPr>
        <w:t>T</w:t>
      </w:r>
      <w:r w:rsidRPr="004E5C23">
        <w:rPr>
          <w:sz w:val="22"/>
          <w:szCs w:val="22"/>
        </w:rPr>
        <w:t xml:space="preserve">he hybrid is highly likely </w:t>
      </w:r>
      <w:r w:rsidR="00015835" w:rsidRPr="004E5C23">
        <w:rPr>
          <w:sz w:val="22"/>
          <w:szCs w:val="22"/>
        </w:rPr>
        <w:t xml:space="preserve">to go extinct </w:t>
      </w:r>
      <w:r w:rsidRPr="004E5C23">
        <w:rPr>
          <w:sz w:val="22"/>
          <w:szCs w:val="22"/>
        </w:rPr>
        <w:t>if it is formed at low frequencies and parental species are rare (i.e. low propagule pressure (Fowler and Levin, 2016)). The growth and development of the hybrid can be affected by bringing together incompatible parental allelic combinations, causing the hybrid to be unfit (e.g. hybrid necrosis (</w:t>
      </w:r>
      <w:proofErr w:type="spellStart"/>
      <w:r w:rsidRPr="004E5C23">
        <w:rPr>
          <w:sz w:val="22"/>
          <w:szCs w:val="22"/>
        </w:rPr>
        <w:t>Bomblies</w:t>
      </w:r>
      <w:proofErr w:type="spellEnd"/>
      <w:r w:rsidRPr="004E5C23">
        <w:rPr>
          <w:sz w:val="22"/>
          <w:szCs w:val="22"/>
        </w:rPr>
        <w:t xml:space="preserve"> and Weigel, 2007)). Ultimately, fertility of an F1 hybrid will </w:t>
      </w:r>
      <w:r w:rsidR="00015835" w:rsidRPr="004E5C23">
        <w:rPr>
          <w:sz w:val="22"/>
          <w:szCs w:val="22"/>
        </w:rPr>
        <w:t xml:space="preserve">be a major </w:t>
      </w:r>
      <w:r w:rsidRPr="004E5C23">
        <w:rPr>
          <w:sz w:val="22"/>
          <w:szCs w:val="22"/>
        </w:rPr>
        <w:t>determin</w:t>
      </w:r>
      <w:r w:rsidR="00015835" w:rsidRPr="004E5C23">
        <w:rPr>
          <w:sz w:val="22"/>
          <w:szCs w:val="22"/>
        </w:rPr>
        <w:t>ant of</w:t>
      </w:r>
      <w:r w:rsidRPr="004E5C23">
        <w:rPr>
          <w:sz w:val="22"/>
          <w:szCs w:val="22"/>
        </w:rPr>
        <w:t xml:space="preserve"> its persistence in a population</w:t>
      </w:r>
      <w:r w:rsidR="0063032D" w:rsidRPr="004E5C23">
        <w:rPr>
          <w:sz w:val="22"/>
          <w:szCs w:val="22"/>
        </w:rPr>
        <w:t xml:space="preserve">. </w:t>
      </w:r>
      <w:r w:rsidR="00015835" w:rsidRPr="004E5C23">
        <w:rPr>
          <w:sz w:val="22"/>
          <w:szCs w:val="22"/>
        </w:rPr>
        <w:t>If t</w:t>
      </w:r>
      <w:r w:rsidR="0063032D" w:rsidRPr="004E5C23">
        <w:rPr>
          <w:sz w:val="22"/>
          <w:szCs w:val="22"/>
        </w:rPr>
        <w:t xml:space="preserve">he hybrid </w:t>
      </w:r>
      <w:r w:rsidR="00015835" w:rsidRPr="004E5C23">
        <w:rPr>
          <w:sz w:val="22"/>
          <w:szCs w:val="22"/>
        </w:rPr>
        <w:t xml:space="preserve">is fertile, it </w:t>
      </w:r>
      <w:r w:rsidR="0063032D" w:rsidRPr="004E5C23">
        <w:rPr>
          <w:sz w:val="22"/>
          <w:szCs w:val="22"/>
        </w:rPr>
        <w:t xml:space="preserve">may facilitate </w:t>
      </w:r>
      <w:commentRangeStart w:id="14"/>
      <w:commentRangeStart w:id="15"/>
      <w:commentRangeStart w:id="16"/>
      <w:commentRangeStart w:id="17"/>
      <w:r w:rsidRPr="004E5C23">
        <w:rPr>
          <w:rFonts w:eastAsia="Calibri"/>
          <w:sz w:val="22"/>
          <w:szCs w:val="22"/>
        </w:rPr>
        <w:t>gene flow between ploidy levels through backcrossing with parental species</w:t>
      </w:r>
      <w:r w:rsidR="0063032D" w:rsidRPr="002B51A1">
        <w:rPr>
          <w:rFonts w:eastAsia="Calibri"/>
          <w:sz w:val="22"/>
          <w:szCs w:val="22"/>
        </w:rPr>
        <w:t xml:space="preserve">, </w:t>
      </w:r>
      <w:r w:rsidR="0063032D" w:rsidRPr="004E5C23">
        <w:rPr>
          <w:sz w:val="22"/>
          <w:szCs w:val="22"/>
        </w:rPr>
        <w:t xml:space="preserve">with even </w:t>
      </w:r>
      <w:r w:rsidR="0063032D" w:rsidRPr="002B51A1">
        <w:rPr>
          <w:rFonts w:eastAsia="Calibri"/>
          <w:sz w:val="22"/>
          <w:szCs w:val="22"/>
        </w:rPr>
        <w:t>low levels of outcrossing being of evolutionary significance</w:t>
      </w:r>
      <w:r w:rsidRPr="004E5C23">
        <w:rPr>
          <w:rFonts w:eastAsia="Calibri"/>
          <w:sz w:val="22"/>
          <w:szCs w:val="22"/>
        </w:rPr>
        <w:t>. For a triploid F1 hybrid</w:t>
      </w:r>
      <w:ins w:id="18" w:author="Microsoft Office User" w:date="2023-10-13T15:50:00Z">
        <w:r w:rsidR="00BF152F">
          <w:rPr>
            <w:rFonts w:eastAsia="Calibri"/>
            <w:sz w:val="22"/>
            <w:szCs w:val="22"/>
          </w:rPr>
          <w:t xml:space="preserve"> created from a diploid-tetraploid cross</w:t>
        </w:r>
      </w:ins>
      <w:r w:rsidRPr="004E5C23">
        <w:rPr>
          <w:rFonts w:eastAsia="Calibri"/>
          <w:sz w:val="22"/>
          <w:szCs w:val="22"/>
        </w:rPr>
        <w:t xml:space="preserve">, there are two pathways to generate a backcross of equivalent ploidy to one of the parental species. Firstly, the triploid F1 may produce reduced pollen which combines with reduced pollen from the diploid male parent (Figure </w:t>
      </w:r>
      <w:ins w:id="19" w:author="Microsoft Office User" w:date="2023-10-16T15:41:00Z">
        <w:r w:rsidR="001C794A">
          <w:rPr>
            <w:rFonts w:eastAsia="Calibri"/>
            <w:sz w:val="22"/>
            <w:szCs w:val="22"/>
          </w:rPr>
          <w:t>2</w:t>
        </w:r>
      </w:ins>
      <w:del w:id="20" w:author="Microsoft Office User" w:date="2023-10-16T15:41:00Z">
        <w:r w:rsidRPr="004E5C23" w:rsidDel="001C794A">
          <w:rPr>
            <w:rFonts w:eastAsia="Calibri"/>
            <w:sz w:val="22"/>
            <w:szCs w:val="22"/>
          </w:rPr>
          <w:delText>XX</w:delText>
        </w:r>
      </w:del>
      <w:r w:rsidRPr="004E5C23">
        <w:rPr>
          <w:rFonts w:eastAsia="Calibri"/>
          <w:sz w:val="22"/>
          <w:szCs w:val="22"/>
        </w:rPr>
        <w:t xml:space="preserve"> panel </w:t>
      </w:r>
      <w:r w:rsidRPr="004E5C23">
        <w:rPr>
          <w:b/>
          <w:bCs/>
          <w:sz w:val="22"/>
          <w:szCs w:val="22"/>
        </w:rPr>
        <w:t>a</w:t>
      </w:r>
      <w:r w:rsidRPr="004E5C23">
        <w:rPr>
          <w:sz w:val="22"/>
          <w:szCs w:val="22"/>
        </w:rPr>
        <w:t xml:space="preserve">) which has been hypothesised to occur in </w:t>
      </w:r>
      <w:r w:rsidRPr="004E5C23">
        <w:rPr>
          <w:i/>
          <w:iCs/>
          <w:sz w:val="22"/>
          <w:szCs w:val="22"/>
        </w:rPr>
        <w:t>Euphrasia</w:t>
      </w:r>
      <w:r w:rsidRPr="004E5C23">
        <w:rPr>
          <w:sz w:val="22"/>
          <w:szCs w:val="22"/>
        </w:rPr>
        <w:t xml:space="preserve"> and </w:t>
      </w:r>
      <w:r w:rsidRPr="004E5C23">
        <w:rPr>
          <w:i/>
          <w:iCs/>
          <w:sz w:val="22"/>
          <w:szCs w:val="22"/>
        </w:rPr>
        <w:t>Aconitum</w:t>
      </w:r>
      <w:r w:rsidRPr="004E5C23">
        <w:rPr>
          <w:sz w:val="22"/>
          <w:szCs w:val="22"/>
        </w:rPr>
        <w:t xml:space="preserve"> (Yeo, 1956, </w:t>
      </w:r>
      <w:proofErr w:type="spellStart"/>
      <w:r w:rsidRPr="004E5C23">
        <w:rPr>
          <w:sz w:val="22"/>
          <w:szCs w:val="22"/>
        </w:rPr>
        <w:t>Sutkowska</w:t>
      </w:r>
      <w:proofErr w:type="spellEnd"/>
      <w:r w:rsidRPr="004E5C23">
        <w:rPr>
          <w:sz w:val="22"/>
          <w:szCs w:val="22"/>
        </w:rPr>
        <w:t xml:space="preserve"> et al., 2017). Secondly, the triploid F1 hybrid can </w:t>
      </w:r>
      <w:r w:rsidRPr="004E5C23">
        <w:rPr>
          <w:sz w:val="22"/>
          <w:szCs w:val="22"/>
        </w:rPr>
        <w:lastRenderedPageBreak/>
        <w:t xml:space="preserve">produce unreduced gametes that can either combine with reduced gametes from the tetraploid parent or unreduced gametes from the diploid parent (Figure </w:t>
      </w:r>
      <w:ins w:id="21" w:author="Microsoft Office User" w:date="2023-10-16T15:41:00Z">
        <w:r w:rsidR="001C794A">
          <w:rPr>
            <w:sz w:val="22"/>
            <w:szCs w:val="22"/>
          </w:rPr>
          <w:t>2</w:t>
        </w:r>
      </w:ins>
      <w:del w:id="22" w:author="Microsoft Office User" w:date="2023-10-16T15:41:00Z">
        <w:r w:rsidRPr="004E5C23" w:rsidDel="001C794A">
          <w:rPr>
            <w:sz w:val="22"/>
            <w:szCs w:val="22"/>
          </w:rPr>
          <w:delText>XX</w:delText>
        </w:r>
      </w:del>
      <w:r w:rsidRPr="004E5C23">
        <w:rPr>
          <w:sz w:val="22"/>
          <w:szCs w:val="22"/>
        </w:rPr>
        <w:t xml:space="preserve">, panel </w:t>
      </w:r>
      <w:r w:rsidRPr="004E5C23">
        <w:rPr>
          <w:b/>
          <w:bCs/>
          <w:sz w:val="22"/>
          <w:szCs w:val="22"/>
        </w:rPr>
        <w:t>b</w:t>
      </w:r>
      <w:r w:rsidRPr="004E5C23">
        <w:rPr>
          <w:sz w:val="22"/>
          <w:szCs w:val="22"/>
        </w:rPr>
        <w:t xml:space="preserve">; e.g. </w:t>
      </w:r>
      <w:proofErr w:type="spellStart"/>
      <w:r w:rsidRPr="004E5C23">
        <w:rPr>
          <w:i/>
          <w:iCs/>
          <w:sz w:val="22"/>
          <w:szCs w:val="22"/>
        </w:rPr>
        <w:t>Senecio</w:t>
      </w:r>
      <w:proofErr w:type="spellEnd"/>
      <w:r w:rsidRPr="004E5C23">
        <w:rPr>
          <w:i/>
          <w:iCs/>
          <w:sz w:val="22"/>
          <w:szCs w:val="22"/>
        </w:rPr>
        <w:t xml:space="preserve"> </w:t>
      </w:r>
      <w:proofErr w:type="spellStart"/>
      <w:r w:rsidRPr="004E5C23">
        <w:rPr>
          <w:i/>
          <w:iCs/>
          <w:sz w:val="22"/>
          <w:szCs w:val="22"/>
        </w:rPr>
        <w:t>eboracensis</w:t>
      </w:r>
      <w:proofErr w:type="spellEnd"/>
      <w:r w:rsidRPr="004E5C23">
        <w:rPr>
          <w:sz w:val="22"/>
          <w:szCs w:val="22"/>
        </w:rPr>
        <w:t xml:space="preserve">; (Lowe and Abbott, 2004)). Tetraploids therefore are much more readily produced, as in addition to the two pathways mentioned, tetraploids can be produced in a single generation following cross-ploidy hybridisation (Figure XX panel </w:t>
      </w:r>
      <w:r w:rsidRPr="004E5C23">
        <w:rPr>
          <w:b/>
          <w:bCs/>
          <w:sz w:val="22"/>
          <w:szCs w:val="22"/>
        </w:rPr>
        <w:t>c</w:t>
      </w:r>
      <w:r w:rsidRPr="004E5C23">
        <w:rPr>
          <w:sz w:val="22"/>
          <w:szCs w:val="22"/>
        </w:rPr>
        <w:t>). The bias towards tetraploid production has been known since Stebbins in the 1950s (Stebbins, 1956) and is the reason why introgression in the direction of the tetraploid is more common (</w:t>
      </w:r>
      <w:proofErr w:type="spellStart"/>
      <w:r w:rsidRPr="004E5C23">
        <w:rPr>
          <w:sz w:val="22"/>
          <w:szCs w:val="22"/>
        </w:rPr>
        <w:t>Baduel</w:t>
      </w:r>
      <w:proofErr w:type="spellEnd"/>
      <w:r w:rsidRPr="004E5C23">
        <w:rPr>
          <w:sz w:val="22"/>
          <w:szCs w:val="22"/>
        </w:rPr>
        <w:t xml:space="preserve"> et al., 2018).</w:t>
      </w:r>
      <w:commentRangeEnd w:id="14"/>
      <w:r w:rsidRPr="004E5C23">
        <w:rPr>
          <w:rStyle w:val="CommentReference"/>
          <w:sz w:val="22"/>
          <w:szCs w:val="22"/>
        </w:rPr>
        <w:commentReference w:id="14"/>
      </w:r>
      <w:commentRangeEnd w:id="15"/>
      <w:r w:rsidR="0027427D" w:rsidRPr="004E5C23">
        <w:rPr>
          <w:rStyle w:val="CommentReference"/>
          <w:sz w:val="22"/>
          <w:szCs w:val="22"/>
        </w:rPr>
        <w:commentReference w:id="15"/>
      </w:r>
      <w:commentRangeEnd w:id="16"/>
      <w:r w:rsidR="0063032D" w:rsidRPr="004E5C23">
        <w:rPr>
          <w:rStyle w:val="CommentReference"/>
          <w:sz w:val="22"/>
          <w:szCs w:val="22"/>
        </w:rPr>
        <w:commentReference w:id="16"/>
      </w:r>
      <w:commentRangeEnd w:id="17"/>
      <w:r w:rsidR="00BF152F">
        <w:rPr>
          <w:rStyle w:val="CommentReference"/>
        </w:rPr>
        <w:commentReference w:id="17"/>
      </w:r>
    </w:p>
    <w:p w14:paraId="447D3198" w14:textId="02EF248D" w:rsidR="4E554ED4" w:rsidRDefault="4E554ED4" w:rsidP="4E554ED4">
      <w:pPr>
        <w:rPr>
          <w:ins w:id="23" w:author="Microsoft Office User" w:date="2023-10-16T15:50:00Z"/>
          <w:sz w:val="22"/>
          <w:szCs w:val="22"/>
        </w:rPr>
      </w:pPr>
    </w:p>
    <w:p w14:paraId="17DFA9D1" w14:textId="77777777" w:rsidR="0005190A" w:rsidRPr="004E5C23" w:rsidRDefault="0005190A" w:rsidP="0005190A">
      <w:pPr>
        <w:rPr>
          <w:ins w:id="24" w:author="Microsoft Office User" w:date="2023-10-16T15:50:00Z"/>
          <w:sz w:val="22"/>
          <w:szCs w:val="22"/>
        </w:rPr>
      </w:pPr>
      <w:ins w:id="25" w:author="Microsoft Office User" w:date="2023-10-16T15:50:00Z">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 </w:instrText>
        </w: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&lt;EndNote&gt;&lt;Cite&gt;&lt;Author&gt;Stebbins&lt;/Author&gt;&lt;Year&gt;1971&lt;/Year&gt;&lt;RecNum&gt;1020&lt;/RecNum&gt;&lt;DisplayText&gt;(Stebbins, 1971)&lt;/DisplayText&gt;&lt;record&gt;&lt;rec-number&gt;1020&lt;/rec-number&gt;&lt;foreign-keys&gt;&lt;key app="EN" db-id="rv5pzvwrkefxw5ez0dn5522yetsaer2px2s0" timestamp="1541432215"&gt;1020&lt;/key&gt;&lt;/foreign-keys&gt;&lt;ref-type name="Book"&gt;6&lt;/ref-type&gt;&lt;contributors&gt;&lt;authors&gt;&lt;author&gt;Stebbins, GL&lt;/author&gt;&lt;/authors&gt;&lt;/contributors&gt;&lt;titles&gt;&lt;title&gt;Chromosomal evolution in higher plants&lt;/title&gt;&lt;/titles&gt;&lt;dates&gt;&lt;year&gt;1971&lt;/year&gt;&lt;/dates&gt;&lt;pub-location&gt;London, UK&lt;/pub-location&gt;&lt;publisher&gt;Edward Arnold&lt;/publisher&gt;&lt;urls&gt;&lt;/urls&gt;&lt;/record&gt;&lt;/Cite&gt;&lt;/EndNote&gt;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PEVuZE5vdGU+PENpdGU+PEF1dGhvcj5NaWxuZTwvQXV0aG9yPjxZZWFyPjIwMDM8L1llYXI+PFJl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 </w:instrText>
        </w:r>
        <w:r w:rsidRPr="004E5C23">
          <w:rPr>
            <w:sz w:val="22"/>
            <w:szCs w:val="22"/>
          </w:rPr>
          <w:fldChar w:fldCharType="begin">
            <w:fldData xml:space="preserve">PEVuZE5vdGU+PENpdGU+PEF1dGhvcj5Gb3dsZXI8L0F1dGhvcj48WWVhcj4yMDE2PC9ZZWFyPjxS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==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&lt;EndNote&gt;&lt;Cite&gt;&lt;Author&gt;Bomblies&lt;/Author&gt;&lt;Year&gt;2007&lt;/Year&gt;&lt;RecNum&gt;1371&lt;/RecNum&gt;&lt;DisplayText&gt;(Bomblies and Weigel, 2007)&lt;/DisplayText&gt;&lt;record&gt;&lt;rec-number&gt;1371&lt;/rec-number&gt;&lt;foreign-keys&gt;&lt;key app="EN" db-id="rv5pzvwrkefxw5ez0dn5522yetsaer2px2s0" timestamp="1594917020"&gt;1371&lt;/key&gt;&lt;/foreign-keys&gt;&lt;ref-type name="Journal Article"&gt;17&lt;/ref-type&gt;&lt;contributors&gt;&lt;authors&gt;&lt;author&gt;Bomblies, K.&lt;/author&gt;&lt;author&gt;Weigel, D.&lt;/author&gt;&lt;/authors&gt;&lt;/contributors&gt;&lt;auth-address&gt;Max Planck Inst Dev Biol, Dept Mol Biol, D-72076 Tubingen, Germany.&amp;#xD;Bomblies, K (corresponding author), Max Planck Inst Dev Biol, Dept Mol Biol, Spemanstr 37-39, D-72076 Tubingen, Germany.&amp;#xD;kirsten.bomblies@tuebingen.mpg.de|weigel@weigelworld.org&lt;/auth-address&gt;&lt;titles&gt;&lt;title&gt;Hybrid necrosis: autoimmunity as a potential gene-flow barrier in plant species&lt;/title&gt;&lt;secondary-title&gt;Nature Reviews Genetics&lt;/secondary-title&gt;&lt;alt-title&gt;Nat. Rev. Genet.&lt;/alt-title&gt;&lt;/titles&gt;&lt;periodical&gt;&lt;full-title&gt;Nature Reviews Genetics&lt;/full-title&gt;&lt;/periodical&gt;&lt;pages&gt;382-393&lt;/pages&gt;&lt;volume&gt;8&lt;/volume&gt;&lt;number&gt;5&lt;/number&gt;&lt;keywords&gt;&lt;keyword&gt;programmed cell-death&lt;/keyword&gt;&lt;keyword&gt;phaseolus-vulgaris l&lt;/keyword&gt;&lt;keyword&gt;temperature-sensitive&lt;/keyword&gt;&lt;keyword&gt;lethality&lt;/keyword&gt;&lt;keyword&gt;cytoplasmic male-sterility&lt;/keyword&gt;&lt;keyword&gt;leaf tip necrosis&lt;/keyword&gt;&lt;keyword&gt;complementary&lt;/keyword&gt;&lt;keyword&gt;genes&lt;/keyword&gt;&lt;keyword&gt;gossypium-hirsutum&lt;/keyword&gt;&lt;keyword&gt;disease resistance&lt;/keyword&gt;&lt;keyword&gt;triticum-aestivum&lt;/keyword&gt;&lt;keyword&gt;interspecific incompatibility&lt;/keyword&gt;&lt;keyword&gt;Genetics &amp;amp; Heredity&lt;/keyword&gt;&lt;/keywords&gt;&lt;dates&gt;&lt;year&gt;2007&lt;/year&gt;&lt;pub-dates&gt;&lt;date&gt;May&lt;/date&gt;&lt;/pub-dates&gt;&lt;/dates&gt;&lt;isbn&gt;1471-0056&lt;/isbn&gt;&lt;accession-num&gt;WOS:000245906500017&lt;/accession-num&gt;&lt;work-type&gt;Review&lt;/work-type&gt;&lt;urls&gt;&lt;related-urls&gt;&lt;url&gt;&amp;lt;Go to ISI&amp;gt;://WOS:000245906500017&lt;/url&gt;&lt;/related-urls&gt;&lt;/urls&gt;&lt;electronic-resource-num&gt;10.1038/nrg2082&lt;/electronic-resource-num&gt;&lt;language&gt;English&lt;/language&gt;&lt;/record&gt;&lt;/Cite&gt;&lt;/EndNote&gt;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&lt;EndNote&gt;&lt;Cite&gt;&lt;Author&gt;Tate&lt;/Author&gt;&lt;Year&gt;2005&lt;/Year&gt;&lt;RecNum&gt;1298&lt;/RecNum&gt;&lt;DisplayText&gt;(Tate et al., 2005)&lt;/DisplayText&gt;&lt;record&gt;&lt;rec-number&gt;1298&lt;/rec-number&gt;&lt;foreign-keys&gt;&lt;key app="EN" db-id="rv5pzvwrkefxw5ez0dn5522yetsaer2px2s0" timestamp="1588255986"&gt;1298&lt;/key&gt;&lt;/foreign-keys&gt;&lt;ref-type name="Book Section"&gt;5&lt;/ref-type&gt;&lt;contributors&gt;&lt;authors&gt;&lt;author&gt;Tate, J.A.&lt;/author&gt;&lt;author&gt;Soltis, D.E.&lt;/author&gt;&lt;author&gt;Soltis, P.S.&lt;/author&gt;&lt;/authors&gt;&lt;secondary-authors&gt;&lt;author&gt;Gregory, R.&lt;/author&gt;&lt;/secondary-authors&gt;&lt;/contributors&gt;&lt;titles&gt;&lt;title&gt;Polyploidy in Plants&lt;/title&gt;&lt;secondary-title&gt;The Evolution of the Genome&lt;/secondary-title&gt;&lt;/titles&gt;&lt;pages&gt;371-426&lt;/pages&gt;&lt;section&gt;7&lt;/section&gt;&lt;dates&gt;&lt;year&gt;2005&lt;/year&gt;&lt;/dates&gt;&lt;publisher&gt;Academic Press&lt;/publisher&gt;&lt;urls&gt;&lt;/urls&gt;&lt;/record&gt;&lt;/Cite&gt;&lt;/EndNote&gt;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PEVuZE5vdGU+PENpdGU+PEF1dGhvcj5QZXRpdDwvQXV0aG9yPjxZZWFyPjE5OTk8L1llYXI+PFJl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=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4E5C23">
          <w:rPr>
            <w:sz w:val="22"/>
            <w:szCs w:val="22"/>
          </w:rPr>
          <w:instrText xml:space="preserve"> ADDIN EN.CITE </w:instrText>
        </w:r>
        <w:r w:rsidRPr="004E5C23">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4E5C23">
          <w:rPr>
            <w:sz w:val="22"/>
            <w:szCs w:val="22"/>
          </w:rPr>
          <w:instrText xml:space="preserve"> ADDIN EN.CITE </w:instrText>
        </w:r>
        <w:r w:rsidRPr="004E5C23">
          <w:rPr>
            <w:sz w:val="22"/>
            <w:szCs w:val="22"/>
          </w:rPr>
          <w:fldChar w:fldCharType="begin">
            <w:fldData xml:space="preserve">PEVuZE5vdGU+PENpdGU+PEF1dGhvcj5ZZW88L0F1dGhvcj48WWVhcj4xOTU2PC9ZZWFyPjxSZWNO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4E5C23">
          <w:rPr>
            <w:sz w:val="22"/>
            <w:szCs w:val="22"/>
          </w:rPr>
          <w:instrText xml:space="preserve"> ADDIN EN.CITE </w:instrText>
        </w:r>
        <w:r w:rsidRPr="004E5C23">
          <w:rPr>
            <w:sz w:val="22"/>
            <w:szCs w:val="22"/>
          </w:rPr>
          <w:fldChar w:fldCharType="begin">
            <w:fldData xml:space="preserve">PEVuZE5vdGU+PENpdGU+PEF1dGhvcj5Mb3dlPC9BdXRob3I+PFllYXI+MjAwNDwvWWVhcj48UmVj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&lt;EndNote&gt;&lt;Cite&gt;&lt;Author&gt;Stebbins&lt;/Author&gt;&lt;Year&gt;1956&lt;/Year&gt;&lt;RecNum&gt;1356&lt;/RecNum&gt;&lt;DisplayText&gt;(Stebbins, 1956)&lt;/DisplayText&gt;&lt;record&gt;&lt;rec-number&gt;1356&lt;/rec-number&gt;&lt;foreign-keys&gt;&lt;key app="EN" db-id="rv5pzvwrkefxw5ez0dn5522yetsaer2px2s0" timestamp="1594897762"&gt;1356&lt;/key&gt;&lt;/foreign-keys&gt;&lt;ref-type name="Journal Article"&gt;17&lt;/ref-type&gt;&lt;contributors&gt;&lt;authors&gt;&lt;author&gt;Stebbins, G. L.&lt;/author&gt;&lt;/authors&gt;&lt;/contributors&gt;&lt;titles&gt;&lt;title&gt;CYTOGENETICS AND EVOLUTION OF THE GRASS FAMILY&lt;/title&gt;&lt;secondary-title&gt;American Journal of Botany&lt;/secondary-title&gt;&lt;alt-title&gt;Am. J. Bot.&lt;/alt-title&gt;&lt;/titles&gt;&lt;periodical&gt;&lt;full-title&gt;American Journal of Botany&lt;/full-title&gt;&lt;/periodical&gt;&lt;pages&gt;890-905&lt;/pages&gt;&lt;volume&gt;43&lt;/volume&gt;&lt;number&gt;10&lt;/number&gt;&lt;keywords&gt;&lt;keyword&gt;Plant Sciences&lt;/keyword&gt;&lt;/keywords&gt;&lt;dates&gt;&lt;year&gt;1956&lt;/year&gt;&lt;/dates&gt;&lt;isbn&gt;0002-9122&lt;/isbn&gt;&lt;accession-num&gt;WOS:A1956WP72300018&lt;/accession-num&gt;&lt;work-type&gt;Article&lt;/work-type&gt;&lt;urls&gt;&lt;related-urls&gt;&lt;url&gt;&amp;lt;Go to ISI&amp;gt;://WOS:A1956WP72300018&lt;/url&gt;&lt;/related-urls&gt;&lt;/urls&gt;&lt;electronic-resource-num&gt;10.2307/2439006&lt;/electronic-resource-num&gt;&lt;language&gt;English&lt;/language&gt;&lt;/record&gt;&lt;/Cite&gt;&lt;/EndNote&gt;</w:instrText>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Pr="004E5C23">
          <w:rPr>
            <w:sz w:val="22"/>
            <w:szCs w:val="22"/>
          </w:rPr>
          <w:instrText xml:space="preserve"> ADDIN EN.CITE </w:instrText>
        </w:r>
        <w:r w:rsidRPr="004E5C23">
          <w:rPr>
            <w:sz w:val="22"/>
            <w:szCs w:val="22"/>
          </w:rPr>
          <w:fldChar w:fldCharType="begin">
            <w:fldData xml:space="preserve">PEVuZE5vdGU+PENpdGU+PEF1dGhvcj5CYWR1ZWw8L0F1dGhvcj48WWVhcj4yMDE4PC9ZZWFyPjxS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Pr="004E5C23">
          <w:rPr>
            <w:sz w:val="22"/>
            <w:szCs w:val="22"/>
          </w:rPr>
          <w:instrText xml:space="preserve"> ADDIN EN.CITE </w:instrText>
        </w:r>
        <w:r w:rsidRPr="004E5C23">
          <w:rPr>
            <w:sz w:val="22"/>
            <w:szCs w:val="22"/>
          </w:rPr>
          <w:fldChar w:fldCharType="begin">
            <w:fldData xml:space="preserve">PEVuZE5vdGU+PENpdGU+PEF1dGhvcj5Hcm9zczwvQXV0aG9yPjxZZWFyPjIwMDU8L1llYXI+PFJl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sz w:val="22"/>
            <w:szCs w:val="22"/>
          </w:rPr>
          <w:instrText xml:space="preserve"> ADDIN EN.CITE </w:instrText>
        </w:r>
        <w:r w:rsidRPr="004E5C23">
          <w:rPr>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sz w:val="22"/>
            <w:szCs w:val="22"/>
          </w:rPr>
          <w:fldChar w:fldCharType="end"/>
        </w:r>
        <w:r w:rsidRPr="004E5C23">
          <w:rPr>
            <w:sz w:val="22"/>
            <w:szCs w:val="22"/>
          </w:rPr>
          <w:fldChar w:fldCharType="begin"/>
        </w:r>
        <w:r w:rsidRPr="004E5C23">
          <w:rPr>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sz w:val="22"/>
            <w:szCs w:val="22"/>
          </w:rPr>
          <w:fldChar w:fldCharType="separate"/>
        </w:r>
        <w:r w:rsidRPr="004E5C23">
          <w:rPr>
            <w:sz w:val="22"/>
            <w:szCs w:val="22"/>
          </w:rPr>
          <w:fldChar w:fldCharType="end"/>
        </w:r>
      </w:ins>
    </w:p>
    <w:p w14:paraId="7A827CFB" w14:textId="77777777" w:rsidR="0005190A" w:rsidRPr="004E5C23" w:rsidRDefault="0005190A" w:rsidP="0005190A">
      <w:pPr>
        <w:jc w:val="center"/>
        <w:rPr>
          <w:ins w:id="26" w:author="Microsoft Office User" w:date="2023-10-16T15:50:00Z"/>
          <w:sz w:val="22"/>
          <w:szCs w:val="22"/>
        </w:rPr>
      </w:pPr>
      <w:ins w:id="27" w:author="Microsoft Office User" w:date="2023-10-16T15:50:00Z">
        <w:r w:rsidRPr="004E5C23">
          <w:rPr>
            <w:noProof/>
            <w:sz w:val="22"/>
            <w:szCs w:val="22"/>
            <w:lang w:eastAsia="en-GB"/>
          </w:rPr>
          <w:drawing>
            <wp:inline distT="0" distB="0" distL="0" distR="0" wp14:anchorId="0A90F3D2" wp14:editId="75E6681F">
              <wp:extent cx="5731510" cy="417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_Ploidy_F2.pdf"/>
                      <pic:cNvPicPr/>
                    </pic:nvPicPr>
                    <pic:blipFill>
                      <a:blip r:embed="rId14">
                        <a:extLst>
                          <a:ext uri="{28A0092B-C50C-407E-A947-70E740481C1C}">
                            <a14:useLocalDpi xmlns:a14="http://schemas.microsoft.com/office/drawing/2010/main" val="0"/>
                          </a:ext>
                        </a:extLst>
                      </a:blip>
                      <a:stretch>
                        <a:fillRect/>
                      </a:stretch>
                    </pic:blipFill>
                    <pic:spPr>
                      <a:xfrm>
                        <a:off x="0" y="0"/>
                        <a:ext cx="5731510" cy="4178300"/>
                      </a:xfrm>
                      <a:prstGeom prst="rect">
                        <a:avLst/>
                      </a:prstGeom>
                    </pic:spPr>
                  </pic:pic>
                </a:graphicData>
              </a:graphic>
            </wp:inline>
          </w:drawing>
        </w:r>
      </w:ins>
    </w:p>
    <w:p w14:paraId="2B59E2B5" w14:textId="25953B3C" w:rsidR="0005190A" w:rsidRPr="004E5C23" w:rsidRDefault="0005190A" w:rsidP="4E554ED4">
      <w:pPr>
        <w:rPr>
          <w:sz w:val="22"/>
          <w:szCs w:val="22"/>
        </w:rPr>
      </w:pPr>
      <w:ins w:id="28" w:author="Microsoft Office User" w:date="2023-10-16T15:50:00Z">
        <w:r w:rsidRPr="004E5C23">
          <w:rPr>
            <w:b/>
            <w:sz w:val="22"/>
            <w:szCs w:val="22"/>
          </w:rPr>
          <w:t xml:space="preserve">Figure </w:t>
        </w:r>
        <w:r>
          <w:rPr>
            <w:b/>
            <w:sz w:val="22"/>
            <w:szCs w:val="22"/>
          </w:rPr>
          <w:t>2</w:t>
        </w:r>
        <w:r w:rsidRPr="004E5C23">
          <w:rPr>
            <w:b/>
            <w:sz w:val="22"/>
            <w:szCs w:val="22"/>
          </w:rPr>
          <w:t xml:space="preserve"> – Potential outcomes of a triploid F1 backcrossing to the parental species.</w:t>
        </w:r>
        <w:r w:rsidRPr="004E5C23">
          <w:rPr>
            <w:sz w:val="22"/>
            <w:szCs w:val="22"/>
          </w:rPr>
          <w:t xml:space="preserve"> In both panels, the schematic follows that of Figure XX panel </w:t>
        </w:r>
        <w:r w:rsidRPr="004E5C23">
          <w:rPr>
            <w:b/>
            <w:sz w:val="22"/>
            <w:szCs w:val="22"/>
          </w:rPr>
          <w:t>a</w:t>
        </w:r>
        <w:r w:rsidRPr="004E5C23">
          <w:rPr>
            <w:sz w:val="22"/>
            <w:szCs w:val="22"/>
          </w:rPr>
          <w:t xml:space="preserve">. Interrupted lines indicate backcrosses to parental species. In panel </w:t>
        </w:r>
        <w:r w:rsidRPr="004E5C23">
          <w:rPr>
            <w:b/>
            <w:sz w:val="22"/>
            <w:szCs w:val="22"/>
          </w:rPr>
          <w:t>a</w:t>
        </w:r>
        <w:r w:rsidRPr="004E5C23">
          <w:rPr>
            <w:sz w:val="22"/>
            <w:szCs w:val="22"/>
          </w:rPr>
          <w:t xml:space="preserve"> the triploid F1 hybrid produces reduced gametes that combine with reduced gametes from the diploid male parent. In panel </w:t>
        </w:r>
        <w:r w:rsidRPr="004E5C23">
          <w:rPr>
            <w:b/>
            <w:sz w:val="22"/>
            <w:szCs w:val="22"/>
          </w:rPr>
          <w:t>b</w:t>
        </w:r>
        <w:r w:rsidRPr="004E5C23">
          <w:rPr>
            <w:sz w:val="22"/>
            <w:szCs w:val="22"/>
          </w:rPr>
          <w:t xml:space="preserve"> there are two pathways to produce a tetraploid F1 backcross: firstly the unreduced gametes from the triploid F1 can combine with reduced gametes from the female tetraploid parent, secondly the unreduced gametes from the triploid F1 can combine with unreduced gametes from the diploid male parent. Figure generated with </w:t>
        </w:r>
        <w:proofErr w:type="spellStart"/>
        <w:r w:rsidRPr="004E5C23">
          <w:rPr>
            <w:sz w:val="22"/>
            <w:szCs w:val="22"/>
          </w:rPr>
          <w:t>graphviz</w:t>
        </w:r>
        <w:proofErr w:type="spellEnd"/>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&lt;EndNote&gt;&lt;Cite&gt;&lt;Author&gt;Ellson&lt;/Author&gt;&lt;Year&gt;2002&lt;/Year&gt;&lt;RecNum&gt;1401&lt;/RecNum&gt;&lt;DisplayText&gt;(Ellson et al., 2002)&lt;/DisplayText&gt;&lt;record&gt;&lt;rec-number&gt;1401&lt;/rec-number&gt;&lt;foreign-keys&gt;&lt;key app="EN" db-id="rv5pzvwrkefxw5ez0dn5522yetsaer2px2s0" timestamp="1595235293"&gt;1401&lt;/key&gt;&lt;/foreign-keys&gt;&lt;ref-type name="Journal Article"&gt;17&lt;/ref-type&gt;&lt;contributors&gt;&lt;authors&gt;&lt;author&gt;Ellson, J.&lt;/author&gt;&lt;author&gt;Gansner, E.&lt;/author&gt;&lt;author&gt;Koutsofios, L.&lt;/author&gt;&lt;author&gt;North, S. C.&lt;/author&gt;&lt;author&gt;Woodhull, G.&lt;/author&gt;&lt;/authors&gt;&lt;/contributors&gt;&lt;titles&gt;&lt;title&gt;Graphviz - Open source graph drawing tools&lt;/title&gt;&lt;secondary-title&gt;Graph Drawing&lt;/secondary-title&gt;&lt;/titles&gt;&lt;periodical&gt;&lt;full-title&gt;Graph Drawing&lt;/full-title&gt;&lt;/periodical&gt;&lt;pages&gt;483-484&lt;/pages&gt;&lt;volume&gt;2265&lt;/volume&gt;&lt;keywords&gt;&lt;keyword&gt;Computer Science&lt;/keyword&gt;&lt;/keywords&gt;&lt;dates&gt;&lt;year&gt;2002&lt;/year&gt;&lt;/dates&gt;&lt;isbn&gt;0302-9743&lt;/isbn&gt;&lt;accession-num&gt;WOS:000181204500057&lt;/accession-num&gt;&lt;work-type&gt;Article; Proceedings Paper&lt;/work-type&gt;&lt;urls&gt;&lt;related-urls&gt;&lt;url&gt;&amp;lt;Go to ISI&amp;gt;://WOS:000181204500057&lt;/url&gt;&lt;/related-urls&gt;&lt;/urls&gt;&lt;language&gt;English&lt;/language&gt;&lt;/record&gt;&lt;/Cite&gt;&lt;/EndNote&gt;</w:instrText>
        </w:r>
        <w:r w:rsidRPr="004E5C23">
          <w:rPr>
            <w:sz w:val="22"/>
            <w:szCs w:val="22"/>
          </w:rPr>
          <w:fldChar w:fldCharType="separate"/>
        </w:r>
        <w:r w:rsidRPr="004E5C23">
          <w:rPr>
            <w:noProof/>
            <w:sz w:val="22"/>
            <w:szCs w:val="22"/>
          </w:rPr>
          <w:t>(Ellson et al., 2002)</w:t>
        </w:r>
        <w:r w:rsidRPr="004E5C23">
          <w:rPr>
            <w:sz w:val="22"/>
            <w:szCs w:val="22"/>
          </w:rPr>
          <w:fldChar w:fldCharType="end"/>
        </w:r>
        <w:r w:rsidRPr="004E5C23">
          <w:rPr>
            <w:sz w:val="22"/>
            <w:szCs w:val="22"/>
          </w:rPr>
          <w:t>.</w:t>
        </w:r>
      </w:ins>
    </w:p>
    <w:p w14:paraId="329157FE" w14:textId="54937BB5" w:rsidR="721F8861" w:rsidRPr="004E5C23" w:rsidRDefault="721F8861" w:rsidP="721F8861">
      <w:pPr>
        <w:rPr>
          <w:sz w:val="22"/>
          <w:szCs w:val="22"/>
        </w:rPr>
      </w:pPr>
    </w:p>
    <w:p w14:paraId="74F55034" w14:textId="27E7EB2A" w:rsidR="00E85B98" w:rsidRPr="004E5C23" w:rsidRDefault="721F8861" w:rsidP="721F8861">
      <w:pPr>
        <w:rPr>
          <w:b/>
          <w:bCs/>
          <w:sz w:val="22"/>
          <w:szCs w:val="22"/>
        </w:rPr>
      </w:pPr>
      <w:r w:rsidRPr="004E5C23">
        <w:rPr>
          <w:b/>
          <w:bCs/>
          <w:sz w:val="22"/>
          <w:szCs w:val="22"/>
        </w:rPr>
        <w:t>Frequenc</w:t>
      </w:r>
      <w:r w:rsidR="0086005B" w:rsidRPr="004E5C23">
        <w:rPr>
          <w:b/>
          <w:bCs/>
          <w:sz w:val="22"/>
          <w:szCs w:val="22"/>
        </w:rPr>
        <w:t>y</w:t>
      </w:r>
      <w:r w:rsidRPr="004E5C23">
        <w:rPr>
          <w:b/>
          <w:bCs/>
          <w:sz w:val="22"/>
          <w:szCs w:val="22"/>
        </w:rPr>
        <w:t xml:space="preserve"> and occurrence of natural cross-ploidy hybrids</w:t>
      </w:r>
    </w:p>
    <w:p w14:paraId="2F289EE4" w14:textId="77777777" w:rsidR="008D7C8C" w:rsidRPr="004E5C23" w:rsidRDefault="008D7C8C" w:rsidP="001E396A">
      <w:pPr>
        <w:rPr>
          <w:color w:val="000000"/>
          <w:sz w:val="22"/>
          <w:szCs w:val="22"/>
        </w:rPr>
      </w:pPr>
    </w:p>
    <w:p w14:paraId="7350C150" w14:textId="4BC3CBAD" w:rsidR="003077E6" w:rsidRPr="004E5C23" w:rsidRDefault="00E85B98" w:rsidP="4E554ED4">
      <w:pPr>
        <w:rPr>
          <w:color w:val="000000"/>
          <w:sz w:val="22"/>
          <w:szCs w:val="22"/>
        </w:rPr>
      </w:pPr>
      <w:r w:rsidRPr="004E5C23">
        <w:rPr>
          <w:color w:val="000000"/>
          <w:sz w:val="22"/>
          <w:szCs w:val="22"/>
        </w:rPr>
        <w:t>Of major interest is how common cross</w:t>
      </w:r>
      <w:r w:rsidR="004561ED" w:rsidRPr="004E5C23">
        <w:rPr>
          <w:color w:val="000000"/>
          <w:sz w:val="22"/>
          <w:szCs w:val="22"/>
        </w:rPr>
        <w:t>-</w:t>
      </w:r>
      <w:r w:rsidRPr="004E5C23">
        <w:rPr>
          <w:color w:val="000000"/>
          <w:sz w:val="22"/>
          <w:szCs w:val="22"/>
        </w:rPr>
        <w:t xml:space="preserve">ploidy hybrids are in nature given the varied constraints of both pre and postzygotic isolation in their generation. </w:t>
      </w:r>
      <w:r w:rsidR="4E554ED4" w:rsidRPr="004E5C23">
        <w:rPr>
          <w:rFonts w:eastAsia="Calibri"/>
          <w:sz w:val="22"/>
          <w:szCs w:val="22"/>
        </w:rPr>
        <w:t>In cross-ploidy hybridisation the usual reproductive barriers to cross species mating apply, such as differences in geography, phenology, morphology and mating system etc. (</w:t>
      </w:r>
      <w:proofErr w:type="spellStart"/>
      <w:r w:rsidR="4E554ED4" w:rsidRPr="004E5C23">
        <w:rPr>
          <w:rFonts w:eastAsia="Calibri"/>
          <w:sz w:val="22"/>
          <w:szCs w:val="22"/>
        </w:rPr>
        <w:t>Laport</w:t>
      </w:r>
      <w:proofErr w:type="spellEnd"/>
      <w:r w:rsidR="4E554ED4" w:rsidRPr="004E5C23">
        <w:rPr>
          <w:rFonts w:eastAsia="Calibri"/>
          <w:sz w:val="22"/>
          <w:szCs w:val="22"/>
        </w:rPr>
        <w:t xml:space="preserve"> et al., 2016, Kay, 2006, Martin and Willis, 2007), along with specific factors associated with ploidy level difference between parental species, such as the sterility barriers outlined above.</w:t>
      </w:r>
      <w:r w:rsidR="0013481D" w:rsidRPr="004E5C23">
        <w:rPr>
          <w:rFonts w:eastAsia="Calibri"/>
          <w:sz w:val="22"/>
          <w:szCs w:val="22"/>
        </w:rPr>
        <w:t xml:space="preserve"> </w:t>
      </w:r>
      <w:r w:rsidR="00255550" w:rsidRPr="004E5C23">
        <w:rPr>
          <w:color w:val="000000"/>
          <w:sz w:val="22"/>
          <w:szCs w:val="22"/>
        </w:rPr>
        <w:t xml:space="preserve">The evidence required to prove </w:t>
      </w:r>
      <w:r w:rsidR="00916592" w:rsidRPr="004E5C23">
        <w:rPr>
          <w:color w:val="000000"/>
          <w:sz w:val="22"/>
          <w:szCs w:val="22"/>
        </w:rPr>
        <w:t>cross-ploid</w:t>
      </w:r>
      <w:r w:rsidR="00255550" w:rsidRPr="004E5C23">
        <w:rPr>
          <w:color w:val="000000"/>
          <w:sz w:val="22"/>
          <w:szCs w:val="22"/>
        </w:rPr>
        <w:t xml:space="preserve">y hybridisation is </w:t>
      </w:r>
      <w:r w:rsidR="00AB199C" w:rsidRPr="004E5C23">
        <w:rPr>
          <w:color w:val="000000"/>
          <w:sz w:val="22"/>
          <w:szCs w:val="22"/>
        </w:rPr>
        <w:t>confirmation of parental</w:t>
      </w:r>
      <w:r w:rsidR="00255550" w:rsidRPr="004E5C23">
        <w:rPr>
          <w:color w:val="000000"/>
          <w:sz w:val="22"/>
          <w:szCs w:val="22"/>
        </w:rPr>
        <w:t xml:space="preserve"> ploidy diffe</w:t>
      </w:r>
      <w:r w:rsidR="00AB199C" w:rsidRPr="004E5C23">
        <w:rPr>
          <w:color w:val="000000"/>
          <w:sz w:val="22"/>
          <w:szCs w:val="22"/>
        </w:rPr>
        <w:t>rence</w:t>
      </w:r>
      <w:r w:rsidR="00FC450B" w:rsidRPr="004E5C23">
        <w:rPr>
          <w:color w:val="000000"/>
          <w:sz w:val="22"/>
          <w:szCs w:val="22"/>
        </w:rPr>
        <w:t>s</w:t>
      </w:r>
      <w:r w:rsidR="00255550" w:rsidRPr="004E5C23">
        <w:rPr>
          <w:color w:val="000000"/>
          <w:sz w:val="22"/>
          <w:szCs w:val="22"/>
        </w:rPr>
        <w:t>, which may come from chromosome count</w:t>
      </w:r>
      <w:r w:rsidR="00AB199C" w:rsidRPr="004E5C23">
        <w:rPr>
          <w:color w:val="000000"/>
          <w:sz w:val="22"/>
          <w:szCs w:val="22"/>
        </w:rPr>
        <w:t>s</w:t>
      </w:r>
      <w:r w:rsidR="001138B4"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&lt;EndNote&gt;&lt;Cite&gt;&lt;Author&gt;Rice&lt;/Author&gt;&lt;Year&gt;2015&lt;/Year&gt;&lt;RecNum&gt;1195&lt;/RecNum&gt;&lt;DisplayText&gt;(Rice et al., 2015)&lt;/DisplayText&gt;&lt;record&gt;&lt;rec-number&gt;1195&lt;/rec-number&gt;&lt;foreign-keys&gt;&lt;key app="EN" db-id="rv5pzvwrkefxw5ez0dn5522yetsaer2px2s0" timestamp="1580152119"&gt;1195&lt;/key&gt;&lt;/foreign-keys&gt;&lt;ref-type name="Journal Article"&gt;17&lt;/ref-type&gt;&lt;contributors&gt;&lt;authors&gt;&lt;author&gt;Rice, A.&lt;/author&gt;&lt;author&gt;Glick, L.&lt;/author&gt;&lt;author&gt;Abadi, S.&lt;/author&gt;&lt;author&gt;Einhorn, M.&lt;/author&gt;&lt;author&gt;Kopelman, N. M.&lt;/author&gt;&lt;author&gt;Salman-Minkov, A.&lt;/author&gt;&lt;author&gt;Mayzel, J.&lt;/author&gt;&lt;author&gt;Chay, O.&lt;/author&gt;&lt;author&gt;Mayrose, I.&lt;/author&gt;&lt;/authors&gt;&lt;/contributors&gt;&lt;titles&gt;&lt;title&gt;The Chromosome Counts Database (CCDB) - a community resource of plant chromosome numbers&lt;/title&gt;&lt;secondary-title&gt;New Phytologist&lt;/secondary-title&gt;&lt;/titles&gt;&lt;periodical&gt;&lt;full-title&gt;New Phytologist&lt;/full-title&gt;&lt;/periodical&gt;&lt;pages&gt;19-26&lt;/pages&gt;&lt;volume&gt;206&lt;/volume&gt;&lt;number&gt;1&lt;/number&gt;&lt;dates&gt;&lt;year&gt;2015&lt;/year&gt;&lt;pub-dates&gt;&lt;date&gt;Apr&lt;/date&gt;&lt;/pub-dates&gt;&lt;/dates&gt;&lt;isbn&gt;0028-646X&lt;/isbn&gt;&lt;accession-num&gt;WOS:000350347500006&lt;/accession-num&gt;&lt;urls&gt;&lt;related-urls&gt;&lt;url&gt;&amp;lt;Go to ISI&amp;gt;://WOS:000350347500006&lt;/url&gt;&lt;/related-urls&gt;&lt;/urls&gt;&lt;electronic-resource-num&gt;10.1111/nph.13191&lt;/electronic-resource-num&gt;&lt;/record&gt;&lt;/Cite&gt;&lt;/EndNote&gt;</w:instrText>
      </w:r>
      <w:r w:rsidR="001138B4" w:rsidRPr="004E5C23">
        <w:rPr>
          <w:color w:val="000000"/>
          <w:sz w:val="22"/>
          <w:szCs w:val="22"/>
        </w:rPr>
        <w:fldChar w:fldCharType="separate"/>
      </w:r>
      <w:r w:rsidR="001138B4" w:rsidRPr="004E5C23">
        <w:rPr>
          <w:color w:val="000000"/>
          <w:sz w:val="22"/>
          <w:szCs w:val="22"/>
        </w:rPr>
        <w:t>(Rice et al., 2015)</w:t>
      </w:r>
      <w:r w:rsidR="001138B4" w:rsidRPr="004E5C23">
        <w:rPr>
          <w:color w:val="000000"/>
          <w:sz w:val="22"/>
          <w:szCs w:val="22"/>
        </w:rPr>
        <w:fldChar w:fldCharType="end"/>
      </w:r>
      <w:r w:rsidR="00255550" w:rsidRPr="004E5C23">
        <w:rPr>
          <w:color w:val="000000"/>
          <w:sz w:val="22"/>
          <w:szCs w:val="22"/>
        </w:rPr>
        <w:t>, genome size</w:t>
      </w:r>
      <w:r w:rsidR="00FC450B" w:rsidRPr="004E5C23">
        <w:rPr>
          <w:color w:val="000000"/>
          <w:sz w:val="22"/>
          <w:szCs w:val="22"/>
        </w:rPr>
        <w:t xml:space="preserve"> estimates</w:t>
      </w:r>
      <w:r w:rsidR="00255550"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&lt;EndNote&gt;&lt;Cite&gt;&lt;Author&gt;Leitch&lt;/Author&gt;&lt;Year&gt;2019&lt;/Year&gt;&lt;RecNum&gt;1310&lt;/RecNum&gt;&lt;DisplayText&gt;(Leitch, 2019)&lt;/DisplayText&gt;&lt;record&gt;&lt;rec-number&gt;1310&lt;/rec-number&gt;&lt;foreign-keys&gt;&lt;key app="EN" db-id="rv5pzvwrkefxw5ez0dn5522yetsaer2px2s0" timestamp="1588323117"&gt;1310&lt;/key&gt;&lt;/foreign-keys&gt;&lt;ref-type name="Web Page"&gt;12&lt;/ref-type&gt;&lt;contributors&gt;&lt;authors&gt;&lt;author&gt;Leitch, I.J.Johnston, E. Pellicer, J. Hidalgo, O. Bennett, M.D.&lt;/author&gt;&lt;/authors&gt;&lt;/contributors&gt;&lt;titles&gt;&lt;title&gt;Plant DNA C-values Database&lt;/title&gt;&lt;/titles&gt;&lt;volume&gt;2020&lt;/volume&gt;&lt;edition&gt;7.1&lt;/edition&gt;&lt;dates&gt;&lt;year&gt;2019&lt;/year&gt;&lt;/dates&gt;&lt;urls&gt;&lt;/urls&gt;&lt;/record&gt;&lt;/Cite&gt;&lt;/EndNote&gt;</w:instrText>
      </w:r>
      <w:r w:rsidR="001138B4" w:rsidRPr="004E5C23">
        <w:rPr>
          <w:color w:val="000000"/>
          <w:sz w:val="22"/>
          <w:szCs w:val="22"/>
        </w:rPr>
        <w:fldChar w:fldCharType="separate"/>
      </w:r>
      <w:r w:rsidR="001138B4" w:rsidRPr="004E5C23">
        <w:rPr>
          <w:color w:val="000000"/>
          <w:sz w:val="22"/>
          <w:szCs w:val="22"/>
        </w:rPr>
        <w:t>(Leitch, 2019)</w:t>
      </w:r>
      <w:r w:rsidR="001138B4" w:rsidRPr="004E5C23">
        <w:rPr>
          <w:color w:val="000000"/>
          <w:sz w:val="22"/>
          <w:szCs w:val="22"/>
        </w:rPr>
        <w:fldChar w:fldCharType="end"/>
      </w:r>
      <w:r w:rsidR="001138B4" w:rsidRPr="004E5C23">
        <w:rPr>
          <w:color w:val="000000"/>
          <w:sz w:val="22"/>
          <w:szCs w:val="22"/>
        </w:rPr>
        <w:t xml:space="preserve"> </w:t>
      </w:r>
      <w:r w:rsidR="00255550" w:rsidRPr="004E5C23">
        <w:rPr>
          <w:color w:val="000000"/>
          <w:sz w:val="22"/>
          <w:szCs w:val="22"/>
        </w:rPr>
        <w:t>or genomic information</w:t>
      </w:r>
      <w:r w:rsidR="001138B4" w:rsidRPr="004E5C23">
        <w:rPr>
          <w:color w:val="000000"/>
          <w:sz w:val="22"/>
          <w:szCs w:val="22"/>
        </w:rPr>
        <w:t xml:space="preserve"> </w:t>
      </w:r>
      <w:r w:rsidR="001138B4" w:rsidRPr="004E5C23">
        <w:rPr>
          <w:color w:val="000000"/>
          <w:sz w:val="22"/>
          <w:szCs w:val="22"/>
        </w:rPr>
        <w:fldChar w:fldCharType="begin"/>
      </w:r>
      <w:r w:rsidR="001138B4" w:rsidRPr="004E5C23">
        <w:rPr>
          <w:color w:val="000000"/>
          <w:sz w:val="22"/>
          <w:szCs w:val="22"/>
        </w:rPr>
        <w:instrText xml:space="preserve"> ADDIN EN.CITE &lt;EndNote&gt;&lt;Cite&gt;&lt;Author&gt;Ranallo-Benavidez&lt;/Author&gt;&lt;Year&gt;2020&lt;/Year&gt;&lt;RecNum&gt;1471&lt;/RecNum&gt;&lt;DisplayText&gt;(Ranallo-Benavidez et al., 2020)&lt;/DisplayText&gt;&lt;record&gt;&lt;rec-number&gt;1471&lt;/rec-number&gt;&lt;foreign-keys&gt;&lt;key app="EN" db-id="rv5pzvwrkefxw5ez0dn5522yetsaer2px2s0" timestamp="1598523676"&gt;1471&lt;/key&gt;&lt;/foreign-keys&gt;&lt;ref-type name="Journal Article"&gt;17&lt;/ref-type&gt;&lt;contributors&gt;&lt;authors&gt;&lt;author&gt;Ranallo-Benavidez, T. R.&lt;/author&gt;&lt;author&gt;Jaron, K. S.&lt;/author&gt;&lt;author&gt;Schatz, M. C.&lt;/author&gt;&lt;/authors&gt;&lt;/contributors&gt;&lt;auth-address&gt;[Ranallo-Benavidez, T. Rhyker|Schatz, Michael C.] Johns Hopkins Univ, Baltimore, MD 21218 USA. [Jaron, Kamil S.] Univ Lausanne, Lausanne, Switzerland. [Jaron, Kamil S.] Swiss Inst Bioinformat, Lausanne, Switzerland. [Schatz, Michael C.] Cold Spring Harbor Lab, New York, NY USA.&amp;#xD;Ranallo-Benavidez, TR (corresponding author), Johns Hopkins Univ, Baltimore, MD 21218 USA.&amp;#xD;tbenavi1@jhu.edu&lt;/auth-address&gt;&lt;titles&gt;&lt;title&gt;GenomeScope 2.0 and Smudgeplot for reference-free profiling of polyploid genomes&lt;/title&gt;&lt;secondary-title&gt;Nature Communications&lt;/secondary-title&gt;&lt;alt-title&gt;Nat. Commun.&lt;/alt-title&gt;&lt;/titles&gt;&lt;periodical&gt;&lt;full-title&gt;Nature Communications&lt;/full-title&gt;&lt;/periodical&gt;&lt;pages&gt;10&lt;/pages&gt;&lt;volume&gt;11&lt;/volume&gt;&lt;number&gt;1&lt;/number&gt;&lt;keywords&gt;&lt;keyword&gt;abundance&lt;/keyword&gt;&lt;keyword&gt;uncovers&lt;/keyword&gt;&lt;keyword&gt;sequence&lt;/keyword&gt;&lt;keyword&gt;quality&lt;/keyword&gt;&lt;keyword&gt;Science &amp;amp; Technology - Other Topics&lt;/keyword&gt;&lt;/keywords&gt;&lt;dates&gt;&lt;year&gt;2020&lt;/year&gt;&lt;pub-dates&gt;&lt;date&gt;Mar&lt;/date&gt;&lt;/pub-dates&gt;&lt;/dates&gt;&lt;isbn&gt;2041-1723&lt;/isbn&gt;&lt;accession-num&gt;WOS:000522032300009&lt;/accession-num&gt;&lt;work-type&gt;Article&lt;/work-type&gt;&lt;urls&gt;&lt;related-urls&gt;&lt;url&gt;&amp;lt;Go to ISI&amp;gt;://WOS:000522032300009&lt;/url&gt;&lt;/related-urls&gt;&lt;/urls&gt;&lt;custom7&gt;1432&lt;/custom7&gt;&lt;electronic-resource-num&gt;10.1038/s41467-020-14998-3&lt;/electronic-resource-num&gt;&lt;language&gt;English&lt;/language&gt;&lt;/record&gt;&lt;/Cite&gt;&lt;/EndNote&gt;</w:instrText>
      </w:r>
      <w:r w:rsidR="001138B4" w:rsidRPr="004E5C23">
        <w:rPr>
          <w:color w:val="000000"/>
          <w:sz w:val="22"/>
          <w:szCs w:val="22"/>
        </w:rPr>
        <w:fldChar w:fldCharType="separate"/>
      </w:r>
      <w:r w:rsidR="001138B4" w:rsidRPr="004E5C23">
        <w:rPr>
          <w:color w:val="000000"/>
          <w:sz w:val="22"/>
          <w:szCs w:val="22"/>
        </w:rPr>
        <w:t>(</w:t>
      </w:r>
      <w:proofErr w:type="spellStart"/>
      <w:r w:rsidR="001138B4" w:rsidRPr="004E5C23">
        <w:rPr>
          <w:color w:val="000000"/>
          <w:sz w:val="22"/>
          <w:szCs w:val="22"/>
        </w:rPr>
        <w:t>Ranallo</w:t>
      </w:r>
      <w:proofErr w:type="spellEnd"/>
      <w:r w:rsidR="001138B4" w:rsidRPr="004E5C23">
        <w:rPr>
          <w:color w:val="000000"/>
          <w:sz w:val="22"/>
          <w:szCs w:val="22"/>
        </w:rPr>
        <w:t xml:space="preserve">-Benavidez et al., </w:t>
      </w:r>
      <w:r w:rsidR="001138B4" w:rsidRPr="004E5C23">
        <w:rPr>
          <w:color w:val="000000"/>
          <w:sz w:val="22"/>
          <w:szCs w:val="22"/>
        </w:rPr>
        <w:lastRenderedPageBreak/>
        <w:t>2020)</w:t>
      </w:r>
      <w:r w:rsidR="001138B4" w:rsidRPr="004E5C23">
        <w:rPr>
          <w:color w:val="000000"/>
          <w:sz w:val="22"/>
          <w:szCs w:val="22"/>
        </w:rPr>
        <w:fldChar w:fldCharType="end"/>
      </w:r>
      <w:r w:rsidR="00255550" w:rsidRPr="004E5C23">
        <w:rPr>
          <w:color w:val="000000"/>
          <w:sz w:val="22"/>
          <w:szCs w:val="22"/>
        </w:rPr>
        <w:t xml:space="preserve">, and evidence </w:t>
      </w:r>
      <w:r w:rsidR="00FC450B" w:rsidRPr="004E5C23">
        <w:rPr>
          <w:color w:val="000000"/>
          <w:sz w:val="22"/>
          <w:szCs w:val="22"/>
        </w:rPr>
        <w:t>of</w:t>
      </w:r>
      <w:r w:rsidR="00255550" w:rsidRPr="004E5C23">
        <w:rPr>
          <w:color w:val="000000"/>
          <w:sz w:val="22"/>
          <w:szCs w:val="22"/>
        </w:rPr>
        <w:t xml:space="preserve"> hybridisation</w:t>
      </w:r>
      <w:r w:rsidR="00AB199C" w:rsidRPr="004E5C23">
        <w:rPr>
          <w:color w:val="000000"/>
          <w:sz w:val="22"/>
          <w:szCs w:val="22"/>
        </w:rPr>
        <w:t xml:space="preserve">, which may be from genetic data or from other sources </w:t>
      </w:r>
      <w:r w:rsidR="00FC450B" w:rsidRPr="004E5C23">
        <w:rPr>
          <w:color w:val="000000"/>
          <w:sz w:val="22"/>
          <w:szCs w:val="22"/>
        </w:rPr>
        <w:t>such as</w:t>
      </w:r>
      <w:r w:rsidR="00AB199C" w:rsidRPr="004E5C23">
        <w:rPr>
          <w:color w:val="000000"/>
          <w:sz w:val="22"/>
          <w:szCs w:val="22"/>
        </w:rPr>
        <w:t xml:space="preserve"> </w:t>
      </w:r>
      <w:r w:rsidR="00FC450B" w:rsidRPr="004E5C23">
        <w:rPr>
          <w:color w:val="000000"/>
          <w:sz w:val="22"/>
          <w:szCs w:val="22"/>
        </w:rPr>
        <w:t>morphology</w:t>
      </w:r>
      <w:r w:rsidR="001E396A" w:rsidRPr="004E5C23">
        <w:rPr>
          <w:color w:val="000000"/>
          <w:sz w:val="22"/>
          <w:szCs w:val="22"/>
        </w:rPr>
        <w:t xml:space="preserve"> </w:t>
      </w:r>
      <w:r w:rsidR="001138B4" w:rsidRPr="004E5C23">
        <w:rPr>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4E5C23">
        <w:rPr>
          <w:color w:val="000000"/>
          <w:sz w:val="22"/>
          <w:szCs w:val="22"/>
        </w:rPr>
        <w:instrText xml:space="preserve"> ADDIN EN.CITE </w:instrText>
      </w:r>
      <w:r w:rsidR="001138B4" w:rsidRPr="004E5C23">
        <w:rPr>
          <w:color w:val="000000"/>
          <w:sz w:val="22"/>
          <w:szCs w:val="22"/>
        </w:rPr>
        <w:fldChar w:fldCharType="begin">
          <w:fldData xml:space="preserve">PEVuZE5vdGU+PENpdGU+PEF1dGhvcj5SaWVzZWJlcmc8L0F1dGhvcj48WWVhcj4xOTkzPC9ZZWFy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</w:fldData>
        </w:fldChar>
      </w:r>
      <w:r w:rsidR="001138B4" w:rsidRPr="004E5C23">
        <w:rPr>
          <w:color w:val="000000"/>
          <w:sz w:val="22"/>
          <w:szCs w:val="22"/>
        </w:rPr>
        <w:instrText xml:space="preserve"> ADDIN EN.CITE.DATA </w:instrText>
      </w:r>
      <w:r w:rsidR="001138B4" w:rsidRPr="009369AC">
        <w:rPr>
          <w:color w:val="000000"/>
          <w:sz w:val="22"/>
          <w:szCs w:val="22"/>
        </w:rPr>
      </w:r>
      <w:r w:rsidR="001138B4" w:rsidRPr="004E5C23">
        <w:rPr>
          <w:color w:val="000000"/>
          <w:sz w:val="22"/>
          <w:szCs w:val="22"/>
        </w:rPr>
        <w:fldChar w:fldCharType="end"/>
      </w:r>
      <w:r w:rsidR="001138B4" w:rsidRPr="009369AC">
        <w:rPr>
          <w:color w:val="000000"/>
          <w:sz w:val="22"/>
          <w:szCs w:val="22"/>
        </w:rPr>
      </w:r>
      <w:r w:rsidR="001138B4" w:rsidRPr="004E5C23">
        <w:rPr>
          <w:color w:val="000000"/>
          <w:sz w:val="22"/>
          <w:szCs w:val="22"/>
        </w:rPr>
        <w:fldChar w:fldCharType="separate"/>
      </w:r>
      <w:r w:rsidR="001138B4" w:rsidRPr="004E5C23">
        <w:rPr>
          <w:color w:val="000000"/>
          <w:sz w:val="22"/>
          <w:szCs w:val="22"/>
        </w:rPr>
        <w:t>(</w:t>
      </w:r>
      <w:proofErr w:type="spellStart"/>
      <w:r w:rsidR="001138B4" w:rsidRPr="004E5C23">
        <w:rPr>
          <w:color w:val="000000"/>
          <w:sz w:val="22"/>
          <w:szCs w:val="22"/>
        </w:rPr>
        <w:t>Rieseberg</w:t>
      </w:r>
      <w:proofErr w:type="spellEnd"/>
      <w:r w:rsidR="001138B4" w:rsidRPr="004E5C23">
        <w:rPr>
          <w:color w:val="000000"/>
          <w:sz w:val="22"/>
          <w:szCs w:val="22"/>
        </w:rPr>
        <w:t xml:space="preserve"> and </w:t>
      </w:r>
      <w:proofErr w:type="spellStart"/>
      <w:r w:rsidR="001138B4" w:rsidRPr="004E5C23">
        <w:rPr>
          <w:color w:val="000000"/>
          <w:sz w:val="22"/>
          <w:szCs w:val="22"/>
        </w:rPr>
        <w:t>Ellstrand</w:t>
      </w:r>
      <w:proofErr w:type="spellEnd"/>
      <w:r w:rsidR="001138B4" w:rsidRPr="004E5C23">
        <w:rPr>
          <w:color w:val="000000"/>
          <w:sz w:val="22"/>
          <w:szCs w:val="22"/>
        </w:rPr>
        <w:t>, 1993)</w:t>
      </w:r>
      <w:r w:rsidR="001138B4" w:rsidRPr="004E5C23">
        <w:rPr>
          <w:color w:val="000000"/>
          <w:sz w:val="22"/>
          <w:szCs w:val="22"/>
        </w:rPr>
        <w:fldChar w:fldCharType="end"/>
      </w:r>
      <w:r w:rsidR="001138B4" w:rsidRPr="004E5C23">
        <w:rPr>
          <w:color w:val="000000"/>
          <w:sz w:val="22"/>
          <w:szCs w:val="22"/>
        </w:rPr>
        <w:t>;</w:t>
      </w:r>
      <w:r w:rsidR="0046526F" w:rsidRPr="004E5C23">
        <w:rPr>
          <w:color w:val="000000"/>
          <w:sz w:val="22"/>
          <w:szCs w:val="22"/>
        </w:rPr>
        <w:t xml:space="preserve"> </w:t>
      </w:r>
      <w:r w:rsidR="001E396A" w:rsidRPr="004E5C23">
        <w:rPr>
          <w:color w:val="000000"/>
          <w:sz w:val="22"/>
          <w:szCs w:val="22"/>
        </w:rPr>
        <w:t xml:space="preserve">though see </w:t>
      </w:r>
      <w:r w:rsidR="00FE519F" w:rsidRPr="004E5C23">
        <w:rPr>
          <w:color w:val="000000"/>
          <w:sz w:val="22"/>
          <w:szCs w:val="22"/>
        </w:rPr>
        <w:t xml:space="preserve">issues with using morphological data to detect hybrids </w:t>
      </w:r>
      <w:r w:rsidR="001E396A" w:rsidRPr="004E5C23">
        <w:rPr>
          <w:color w:val="000000"/>
          <w:sz w:val="22"/>
          <w:szCs w:val="22"/>
        </w:rPr>
        <w:t>below)</w:t>
      </w:r>
      <w:r w:rsidR="00255550" w:rsidRPr="004E5C23">
        <w:rPr>
          <w:color w:val="000000"/>
          <w:sz w:val="22"/>
          <w:szCs w:val="22"/>
        </w:rPr>
        <w:t xml:space="preserve">. </w:t>
      </w:r>
    </w:p>
    <w:p w14:paraId="5D4831F1" w14:textId="129D10E1" w:rsidR="721F8861" w:rsidRPr="004E5C23" w:rsidRDefault="721F8861" w:rsidP="721F8861">
      <w:pPr>
        <w:rPr>
          <w:color w:val="000000" w:themeColor="text1"/>
          <w:sz w:val="22"/>
          <w:szCs w:val="22"/>
        </w:rPr>
      </w:pPr>
    </w:p>
    <w:p w14:paraId="4EE8855E" w14:textId="05302786" w:rsidR="721F8861" w:rsidRPr="004B3523" w:rsidRDefault="00B34D68">
      <w:pPr>
        <w:rPr>
          <w:sz w:val="22"/>
          <w:szCs w:val="22"/>
          <w:rPrChange w:id="29" w:author="Microsoft Office User" w:date="2023-10-14T09:16:00Z">
            <w:rPr>
              <w:color w:val="000000" w:themeColor="text1"/>
              <w:sz w:val="22"/>
              <w:szCs w:val="22"/>
            </w:rPr>
          </w:rPrChange>
        </w:rPr>
      </w:pPr>
      <w:r w:rsidRPr="002B51A1">
        <w:rPr>
          <w:rFonts w:eastAsia="Calibri"/>
          <w:sz w:val="22"/>
          <w:szCs w:val="22"/>
        </w:rPr>
        <w:t>There are increasingly comprehensive surveys of ploidy variation that provide key contextual information as to where cross ploidy hybrids could occur</w:t>
      </w:r>
      <w:r w:rsidR="00E55EB0" w:rsidRPr="002B51A1">
        <w:rPr>
          <w:rFonts w:eastAsia="Calibri"/>
          <w:sz w:val="22"/>
          <w:szCs w:val="22"/>
        </w:rPr>
        <w:t xml:space="preserve"> and sets an upper boundary in term of their number</w:t>
      </w:r>
      <w:r w:rsidRPr="002B51A1">
        <w:rPr>
          <w:rFonts w:eastAsia="Calibri"/>
          <w:sz w:val="22"/>
          <w:szCs w:val="22"/>
        </w:rPr>
        <w:t xml:space="preserve">. </w:t>
      </w:r>
      <w:commentRangeStart w:id="30"/>
      <w:del w:id="31" w:author="Microsoft Office User" w:date="2023-10-13T15:54:00Z">
        <w:r w:rsidR="4E554ED4" w:rsidRPr="004E5C23" w:rsidDel="00ED67D2">
          <w:rPr>
            <w:rFonts w:eastAsia="Calibri"/>
            <w:sz w:val="22"/>
            <w:szCs w:val="22"/>
          </w:rPr>
          <w:delText xml:space="preserve">Although </w:delText>
        </w:r>
      </w:del>
      <w:ins w:id="32" w:author="Microsoft Office User" w:date="2023-10-13T15:54:00Z">
        <w:r w:rsidR="00ED67D2">
          <w:rPr>
            <w:rFonts w:eastAsia="Calibri"/>
            <w:sz w:val="22"/>
            <w:szCs w:val="22"/>
          </w:rPr>
          <w:t>W</w:t>
        </w:r>
      </w:ins>
      <w:del w:id="33" w:author="Microsoft Office User" w:date="2023-10-13T15:54:00Z">
        <w:r w:rsidR="4E554ED4" w:rsidRPr="004E5C23" w:rsidDel="00ED67D2">
          <w:rPr>
            <w:rFonts w:eastAsia="Calibri"/>
            <w:sz w:val="22"/>
            <w:szCs w:val="22"/>
          </w:rPr>
          <w:delText>w</w:delText>
        </w:r>
      </w:del>
      <w:r w:rsidR="4E554ED4" w:rsidRPr="004E5C23">
        <w:rPr>
          <w:rFonts w:eastAsia="Calibri"/>
          <w:sz w:val="22"/>
          <w:szCs w:val="22"/>
        </w:rPr>
        <w:t xml:space="preserve">orldwide, </w:t>
      </w:r>
      <w:r w:rsidR="4E554ED4" w:rsidRPr="004E5C23">
        <w:rPr>
          <w:sz w:val="22"/>
          <w:szCs w:val="22"/>
        </w:rPr>
        <w:t xml:space="preserve">the majority of plant species are diploid (Rice et al., 2019), </w:t>
      </w:r>
      <w:ins w:id="34" w:author="Microsoft Office User" w:date="2023-10-13T16:02:00Z">
        <w:r w:rsidR="00ED67D2">
          <w:rPr>
            <w:sz w:val="22"/>
            <w:szCs w:val="22"/>
          </w:rPr>
          <w:t>h</w:t>
        </w:r>
      </w:ins>
      <w:ins w:id="35" w:author="Microsoft Office User" w:date="2023-10-13T15:54:00Z">
        <w:r w:rsidR="00ED67D2">
          <w:rPr>
            <w:sz w:val="22"/>
            <w:szCs w:val="22"/>
          </w:rPr>
          <w:t xml:space="preserve">owever </w:t>
        </w:r>
      </w:ins>
      <w:r w:rsidR="4E554ED4" w:rsidRPr="004E5C23">
        <w:rPr>
          <w:sz w:val="22"/>
          <w:szCs w:val="22"/>
        </w:rPr>
        <w:t xml:space="preserve">extensive variability in ploidy levels exist at all taxonomic levels and scales (Kolar et al., 2017, Soltis et al., 2010). </w:t>
      </w:r>
      <w:ins w:id="36" w:author="Microsoft Office User" w:date="2023-10-14T08:32:00Z">
        <w:r w:rsidR="00ED67D2">
          <w:rPr>
            <w:sz w:val="22"/>
            <w:szCs w:val="22"/>
          </w:rPr>
          <w:t xml:space="preserve"> For example, the genu</w:t>
        </w:r>
      </w:ins>
      <w:ins w:id="37" w:author="Microsoft Office User" w:date="2023-10-14T08:33:00Z">
        <w:r w:rsidR="00ED67D2">
          <w:rPr>
            <w:sz w:val="22"/>
            <w:szCs w:val="22"/>
          </w:rPr>
          <w:t xml:space="preserve">s </w:t>
        </w:r>
        <w:r w:rsidR="00ED67D2">
          <w:rPr>
            <w:i/>
            <w:sz w:val="22"/>
            <w:szCs w:val="22"/>
          </w:rPr>
          <w:t>Sedum</w:t>
        </w:r>
        <w:r w:rsidR="00ED67D2">
          <w:rPr>
            <w:sz w:val="22"/>
            <w:szCs w:val="22"/>
          </w:rPr>
          <w:t xml:space="preserve"> in the </w:t>
        </w:r>
        <w:proofErr w:type="spellStart"/>
        <w:r w:rsidR="00ED67D2">
          <w:rPr>
            <w:sz w:val="22"/>
            <w:szCs w:val="22"/>
          </w:rPr>
          <w:t>Crassulaceae</w:t>
        </w:r>
        <w:proofErr w:type="spellEnd"/>
        <w:r w:rsidR="00ED67D2">
          <w:rPr>
            <w:sz w:val="22"/>
            <w:szCs w:val="22"/>
          </w:rPr>
          <w:t xml:space="preserve"> ranges from diploid to 80-ploid, which is currently the highest known </w:t>
        </w:r>
      </w:ins>
      <w:ins w:id="38" w:author="Microsoft Office User" w:date="2023-10-14T08:37:00Z">
        <w:r w:rsidR="00ED67D2">
          <w:rPr>
            <w:sz w:val="22"/>
            <w:szCs w:val="22"/>
          </w:rPr>
          <w:t>amongst</w:t>
        </w:r>
      </w:ins>
      <w:ins w:id="39" w:author="Microsoft Office User" w:date="2023-10-14T08:33:00Z">
        <w:r w:rsidR="00ED67D2">
          <w:rPr>
            <w:sz w:val="22"/>
            <w:szCs w:val="22"/>
          </w:rPr>
          <w:t xml:space="preserve"> </w:t>
        </w:r>
      </w:ins>
      <w:ins w:id="40" w:author="Microsoft Office User" w:date="2023-10-14T08:39:00Z">
        <w:r w:rsidR="00ED67D2">
          <w:rPr>
            <w:sz w:val="22"/>
            <w:szCs w:val="22"/>
          </w:rPr>
          <w:t>flowering plants</w:t>
        </w:r>
      </w:ins>
      <w:ins w:id="41" w:author="Microsoft Office User" w:date="2023-10-14T08:40:00Z">
        <w:r w:rsidR="00ED67D2">
          <w:rPr>
            <w:sz w:val="22"/>
            <w:szCs w:val="22"/>
          </w:rPr>
          <w:t xml:space="preserve"> (Leitch and Bennett 1997).</w:t>
        </w:r>
      </w:ins>
      <w:ins w:id="42" w:author="Microsoft Office User" w:date="2023-10-14T09:03:00Z">
        <w:r w:rsidR="004B3523">
          <w:rPr>
            <w:sz w:val="22"/>
            <w:szCs w:val="22"/>
          </w:rPr>
          <w:t xml:space="preserve"> M</w:t>
        </w:r>
      </w:ins>
      <w:ins w:id="43" w:author="Microsoft Office User" w:date="2023-10-14T09:01:00Z">
        <w:r w:rsidR="004B3523">
          <w:rPr>
            <w:sz w:val="22"/>
            <w:szCs w:val="22"/>
          </w:rPr>
          <w:t>any commonly studied species also exhibit ploidy variation</w:t>
        </w:r>
      </w:ins>
      <w:ins w:id="44" w:author="Microsoft Office User" w:date="2023-10-14T09:03:00Z">
        <w:r w:rsidR="004B3523">
          <w:rPr>
            <w:sz w:val="22"/>
            <w:szCs w:val="22"/>
          </w:rPr>
          <w:t xml:space="preserve"> such as </w:t>
        </w:r>
        <w:proofErr w:type="spellStart"/>
        <w:r w:rsidR="004B3523">
          <w:rPr>
            <w:i/>
            <w:sz w:val="22"/>
            <w:szCs w:val="22"/>
          </w:rPr>
          <w:t>Senecio</w:t>
        </w:r>
        <w:proofErr w:type="spellEnd"/>
        <w:r w:rsidR="004B3523">
          <w:rPr>
            <w:i/>
            <w:sz w:val="22"/>
            <w:szCs w:val="22"/>
          </w:rPr>
          <w:t xml:space="preserve"> </w:t>
        </w:r>
        <w:proofErr w:type="spellStart"/>
        <w:r w:rsidR="004B3523">
          <w:rPr>
            <w:i/>
            <w:sz w:val="22"/>
            <w:szCs w:val="22"/>
          </w:rPr>
          <w:t>carolinensis</w:t>
        </w:r>
        <w:proofErr w:type="spellEnd"/>
        <w:r w:rsidR="004B3523">
          <w:rPr>
            <w:sz w:val="22"/>
            <w:szCs w:val="22"/>
          </w:rPr>
          <w:t xml:space="preserve"> (diploid</w:t>
        </w:r>
      </w:ins>
      <w:ins w:id="45" w:author="Microsoft Office User" w:date="2023-10-14T09:04:00Z">
        <w:r w:rsidR="004B3523">
          <w:rPr>
            <w:sz w:val="22"/>
            <w:szCs w:val="22"/>
          </w:rPr>
          <w:t xml:space="preserve"> to 9-ploid; </w:t>
        </w:r>
      </w:ins>
      <w:proofErr w:type="spellStart"/>
      <w:ins w:id="46" w:author="Microsoft Office User" w:date="2023-10-14T09:02:00Z">
        <w:r w:rsidR="004B3523">
          <w:rPr>
            <w:rFonts w:ascii="Arial" w:hAnsi="Arial" w:cs="Arial"/>
            <w:color w:val="222222"/>
            <w:sz w:val="20"/>
            <w:szCs w:val="20"/>
            <w:shd w:val="clear" w:color="auto" w:fill="FFFFFF"/>
          </w:rPr>
          <w:t>Kolář</w:t>
        </w:r>
        <w:proofErr w:type="spellEnd"/>
        <w:r w:rsidR="004B3523">
          <w:rPr>
            <w:rFonts w:ascii="Arial" w:hAnsi="Arial" w:cs="Arial"/>
            <w:color w:val="222222"/>
            <w:sz w:val="20"/>
            <w:szCs w:val="20"/>
            <w:shd w:val="clear" w:color="auto" w:fill="FFFFFF"/>
          </w:rPr>
          <w:t xml:space="preserve"> et al., 2017)</w:t>
        </w:r>
      </w:ins>
      <w:ins w:id="47" w:author="Microsoft Office User" w:date="2023-10-14T09:04:00Z">
        <w:r w:rsidR="004B3523">
          <w:rPr>
            <w:rFonts w:ascii="Arial" w:hAnsi="Arial" w:cs="Arial"/>
            <w:color w:val="222222"/>
            <w:sz w:val="20"/>
            <w:szCs w:val="20"/>
            <w:shd w:val="clear" w:color="auto" w:fill="FFFFFF"/>
          </w:rPr>
          <w:t>, and this variation has even been correlated with latitudinal gradients (</w:t>
        </w:r>
        <w:proofErr w:type="spellStart"/>
        <w:r w:rsidR="004B3523">
          <w:rPr>
            <w:rFonts w:ascii="Arial" w:hAnsi="Arial" w:cs="Arial"/>
            <w:color w:val="222222"/>
            <w:sz w:val="20"/>
            <w:szCs w:val="20"/>
            <w:shd w:val="clear" w:color="auto" w:fill="FFFFFF"/>
          </w:rPr>
          <w:t>Jingxue</w:t>
        </w:r>
        <w:proofErr w:type="spellEnd"/>
        <w:r w:rsidR="004B3523">
          <w:rPr>
            <w:rFonts w:ascii="Arial" w:hAnsi="Arial" w:cs="Arial"/>
            <w:color w:val="222222"/>
            <w:sz w:val="20"/>
            <w:szCs w:val="20"/>
            <w:shd w:val="clear" w:color="auto" w:fill="FFFFFF"/>
          </w:rPr>
          <w:t xml:space="preserve"> et ., 2019</w:t>
        </w:r>
      </w:ins>
      <w:ins w:id="48" w:author="Microsoft Office User" w:date="2023-10-14T09:05:00Z">
        <w:r w:rsidR="004B3523">
          <w:rPr>
            <w:rFonts w:ascii="Arial" w:hAnsi="Arial" w:cs="Arial"/>
            <w:color w:val="222222"/>
            <w:sz w:val="20"/>
            <w:szCs w:val="20"/>
            <w:shd w:val="clear" w:color="auto" w:fill="FFFFFF"/>
          </w:rPr>
          <w:t>)</w:t>
        </w:r>
      </w:ins>
      <w:ins w:id="49" w:author="Microsoft Office User" w:date="2023-10-14T09:02:00Z">
        <w:r w:rsidR="004B3523">
          <w:rPr>
            <w:rFonts w:ascii="Arial" w:hAnsi="Arial" w:cs="Arial"/>
            <w:color w:val="222222"/>
            <w:sz w:val="20"/>
            <w:szCs w:val="20"/>
            <w:shd w:val="clear" w:color="auto" w:fill="FFFFFF"/>
          </w:rPr>
          <w:t>.</w:t>
        </w:r>
      </w:ins>
      <w:ins w:id="50" w:author="Microsoft Office User" w:date="2023-10-14T09:06:00Z">
        <w:r w:rsidR="004B3523">
          <w:rPr>
            <w:rFonts w:ascii="Arial" w:hAnsi="Arial" w:cs="Arial"/>
            <w:color w:val="222222"/>
            <w:sz w:val="20"/>
            <w:szCs w:val="20"/>
            <w:shd w:val="clear" w:color="auto" w:fill="FFFFFF"/>
          </w:rPr>
          <w:t xml:space="preserve"> </w:t>
        </w:r>
      </w:ins>
      <w:ins w:id="51" w:author="Microsoft Office User" w:date="2023-10-14T09:09:00Z">
        <w:r w:rsidR="004B3523">
          <w:rPr>
            <w:rFonts w:ascii="Arial" w:hAnsi="Arial" w:cs="Arial"/>
            <w:color w:val="222222"/>
            <w:sz w:val="20"/>
            <w:szCs w:val="20"/>
            <w:shd w:val="clear" w:color="auto" w:fill="FFFFFF"/>
          </w:rPr>
          <w:t>Climatic effects</w:t>
        </w:r>
      </w:ins>
      <w:ins w:id="52" w:author="Microsoft Office User" w:date="2023-10-14T09:15:00Z">
        <w:r w:rsidR="004B3523">
          <w:rPr>
            <w:rFonts w:ascii="Arial" w:hAnsi="Arial" w:cs="Arial"/>
            <w:color w:val="222222"/>
            <w:sz w:val="20"/>
            <w:szCs w:val="20"/>
            <w:shd w:val="clear" w:color="auto" w:fill="FFFFFF"/>
          </w:rPr>
          <w:t xml:space="preserve">, </w:t>
        </w:r>
      </w:ins>
      <w:ins w:id="53" w:author="Microsoft Office User" w:date="2023-10-14T09:09:00Z">
        <w:r w:rsidR="004B3523">
          <w:rPr>
            <w:rFonts w:ascii="Arial" w:hAnsi="Arial" w:cs="Arial"/>
            <w:color w:val="222222"/>
            <w:sz w:val="20"/>
            <w:szCs w:val="20"/>
            <w:shd w:val="clear" w:color="auto" w:fill="FFFFFF"/>
          </w:rPr>
          <w:t xml:space="preserve">which include </w:t>
        </w:r>
        <w:proofErr w:type="spellStart"/>
        <w:r w:rsidR="004B3523">
          <w:rPr>
            <w:rFonts w:ascii="Arial" w:hAnsi="Arial" w:cs="Arial"/>
            <w:color w:val="222222"/>
            <w:sz w:val="20"/>
            <w:szCs w:val="20"/>
            <w:shd w:val="clear" w:color="auto" w:fill="FFFFFF"/>
          </w:rPr>
          <w:t>latuitude</w:t>
        </w:r>
        <w:proofErr w:type="spellEnd"/>
        <w:r w:rsidR="004B3523">
          <w:rPr>
            <w:rFonts w:ascii="Arial" w:hAnsi="Arial" w:cs="Arial"/>
            <w:color w:val="222222"/>
            <w:sz w:val="20"/>
            <w:szCs w:val="20"/>
            <w:shd w:val="clear" w:color="auto" w:fill="FFFFFF"/>
          </w:rPr>
          <w:t>,</w:t>
        </w:r>
      </w:ins>
      <w:ins w:id="54" w:author="Microsoft Office User" w:date="2023-10-14T09:15:00Z">
        <w:r w:rsidR="004B3523">
          <w:rPr>
            <w:rFonts w:ascii="Arial" w:hAnsi="Arial" w:cs="Arial"/>
            <w:color w:val="222222"/>
            <w:sz w:val="20"/>
            <w:szCs w:val="20"/>
            <w:shd w:val="clear" w:color="auto" w:fill="FFFFFF"/>
          </w:rPr>
          <w:t xml:space="preserve"> along with </w:t>
        </w:r>
      </w:ins>
      <w:ins w:id="55" w:author="Microsoft Office User" w:date="2023-10-14T09:16:00Z">
        <w:r w:rsidR="004B3523">
          <w:rPr>
            <w:rFonts w:ascii="Arial" w:hAnsi="Arial" w:cs="Arial"/>
            <w:color w:val="222222"/>
            <w:sz w:val="20"/>
            <w:szCs w:val="20"/>
            <w:shd w:val="clear" w:color="auto" w:fill="FFFFFF"/>
          </w:rPr>
          <w:t>clade specific effects</w:t>
        </w:r>
      </w:ins>
      <w:ins w:id="56" w:author="Microsoft Office User" w:date="2023-10-14T09:09:00Z">
        <w:r w:rsidR="004B3523">
          <w:rPr>
            <w:rFonts w:ascii="Arial" w:hAnsi="Arial" w:cs="Arial"/>
            <w:color w:val="222222"/>
            <w:sz w:val="20"/>
            <w:szCs w:val="20"/>
            <w:shd w:val="clear" w:color="auto" w:fill="FFFFFF"/>
          </w:rPr>
          <w:t xml:space="preserve"> are known to have a role in unreduced gamete formation, a key factor in polyploid genesis</w:t>
        </w:r>
      </w:ins>
      <w:ins w:id="57" w:author="Microsoft Office User" w:date="2023-10-14T09:16:00Z">
        <w:r w:rsidR="004B3523">
          <w:rPr>
            <w:rFonts w:ascii="Arial" w:hAnsi="Arial" w:cs="Arial"/>
            <w:color w:val="222222"/>
            <w:sz w:val="20"/>
            <w:szCs w:val="20"/>
            <w:shd w:val="clear" w:color="auto" w:fill="FFFFFF"/>
          </w:rPr>
          <w:t xml:space="preserve"> </w:t>
        </w:r>
      </w:ins>
      <w:moveToRangeStart w:id="58" w:author="Microsoft Office User" w:date="2023-10-14T09:16:00Z" w:name="move148167394"/>
      <w:moveTo w:id="59" w:author="Microsoft Office User" w:date="2023-10-14T09:16:00Z">
        <w:r w:rsidR="004B3523" w:rsidRPr="004E5C23">
          <w:rPr>
            <w:sz w:val="22"/>
            <w:szCs w:val="22"/>
          </w:rPr>
          <w:t>(</w:t>
        </w:r>
        <w:proofErr w:type="spellStart"/>
        <w:r w:rsidR="004B3523" w:rsidRPr="004E5C23">
          <w:rPr>
            <w:sz w:val="22"/>
            <w:szCs w:val="22"/>
          </w:rPr>
          <w:t>Kreiner</w:t>
        </w:r>
        <w:proofErr w:type="spellEnd"/>
        <w:r w:rsidR="004B3523" w:rsidRPr="004E5C23">
          <w:rPr>
            <w:sz w:val="22"/>
            <w:szCs w:val="22"/>
          </w:rPr>
          <w:t xml:space="preserve"> et al., 2017a, </w:t>
        </w:r>
        <w:proofErr w:type="spellStart"/>
        <w:r w:rsidR="004B3523" w:rsidRPr="004E5C23">
          <w:rPr>
            <w:sz w:val="22"/>
            <w:szCs w:val="22"/>
          </w:rPr>
          <w:t>Bretagnolle</w:t>
        </w:r>
        <w:proofErr w:type="spellEnd"/>
        <w:r w:rsidR="004B3523" w:rsidRPr="004E5C23">
          <w:rPr>
            <w:sz w:val="22"/>
            <w:szCs w:val="22"/>
          </w:rPr>
          <w:t xml:space="preserve"> and Thompson, 1995, Rice et al., 2019)</w:t>
        </w:r>
      </w:moveTo>
      <w:moveToRangeEnd w:id="58"/>
      <w:ins w:id="60" w:author="Microsoft Office User" w:date="2023-10-14T09:14:00Z">
        <w:r w:rsidR="004B3523">
          <w:rPr>
            <w:rFonts w:ascii="Arial" w:hAnsi="Arial" w:cs="Arial"/>
            <w:color w:val="222222"/>
            <w:sz w:val="20"/>
            <w:szCs w:val="20"/>
            <w:shd w:val="clear" w:color="auto" w:fill="FFFFFF"/>
          </w:rPr>
          <w:t>.</w:t>
        </w:r>
      </w:ins>
      <w:ins w:id="61" w:author="Microsoft Office User" w:date="2023-10-14T09:16:00Z">
        <w:r w:rsidR="004B3523">
          <w:rPr>
            <w:sz w:val="22"/>
            <w:szCs w:val="22"/>
          </w:rPr>
          <w:t xml:space="preserve"> </w:t>
        </w:r>
      </w:ins>
      <w:commentRangeStart w:id="62"/>
      <w:del w:id="63" w:author="Microsoft Office User" w:date="2023-10-14T09:16:00Z">
        <w:r w:rsidR="4E554ED4" w:rsidRPr="004E5C23" w:rsidDel="004B3523">
          <w:rPr>
            <w:sz w:val="22"/>
            <w:szCs w:val="22"/>
          </w:rPr>
          <w:delText>Both the spatial and phylogenetic distribution of ploidy variation are unlikely to be uniform</w:delText>
        </w:r>
      </w:del>
      <w:del w:id="64" w:author="Microsoft Office User" w:date="2023-10-13T15:55:00Z">
        <w:r w:rsidR="4E554ED4" w:rsidRPr="004E5C23" w:rsidDel="00ED67D2">
          <w:rPr>
            <w:sz w:val="22"/>
            <w:szCs w:val="22"/>
          </w:rPr>
          <w:delText xml:space="preserve"> however,</w:delText>
        </w:r>
      </w:del>
      <w:del w:id="65" w:author="Microsoft Office User" w:date="2023-10-14T09:16:00Z">
        <w:r w:rsidR="4E554ED4" w:rsidRPr="004E5C23" w:rsidDel="004B3523">
          <w:rPr>
            <w:sz w:val="22"/>
            <w:szCs w:val="22"/>
          </w:rPr>
          <w:delText xml:space="preserve"> due to climatic and clade specific effects on unreduced gamete formation</w:delText>
        </w:r>
      </w:del>
      <w:moveFromRangeStart w:id="66" w:author="Microsoft Office User" w:date="2023-10-14T09:16:00Z" w:name="move148167394"/>
      <w:moveFrom w:id="67" w:author="Microsoft Office User" w:date="2023-10-14T09:16:00Z">
        <w:del w:id="68" w:author="Microsoft Office User" w:date="2023-10-14T09:16:00Z">
          <w:r w:rsidR="4E554ED4" w:rsidRPr="004E5C23" w:rsidDel="004B3523">
            <w:rPr>
              <w:sz w:val="22"/>
              <w:szCs w:val="22"/>
            </w:rPr>
            <w:delText xml:space="preserve"> (Kreiner et al., 2017a, Bretagnolle and Thompson, 1995, Rice et al., 2019)</w:delText>
          </w:r>
        </w:del>
      </w:moveFrom>
      <w:moveFromRangeEnd w:id="66"/>
      <w:del w:id="69" w:author="Microsoft Office User" w:date="2023-10-14T09:16:00Z">
        <w:r w:rsidR="4E554ED4" w:rsidRPr="004E5C23" w:rsidDel="004B3523">
          <w:rPr>
            <w:sz w:val="22"/>
            <w:szCs w:val="22"/>
          </w:rPr>
          <w:delText xml:space="preserve">. </w:delText>
        </w:r>
      </w:del>
      <w:r w:rsidR="4E554ED4" w:rsidRPr="004E5C23">
        <w:rPr>
          <w:rFonts w:eastAsia="Calibri"/>
          <w:sz w:val="22"/>
          <w:szCs w:val="22"/>
        </w:rPr>
        <w:t>The current wealth of cytological data suggests</w:t>
      </w:r>
      <w:del w:id="70" w:author="Microsoft Office User" w:date="2023-10-14T09:16:00Z">
        <w:r w:rsidR="4E554ED4" w:rsidRPr="004E5C23" w:rsidDel="004B3523">
          <w:rPr>
            <w:sz w:val="22"/>
            <w:szCs w:val="22"/>
          </w:rPr>
          <w:delText>, however</w:delText>
        </w:r>
      </w:del>
      <w:del w:id="71" w:author="Microsoft Office User" w:date="2023-10-14T09:18:00Z">
        <w:r w:rsidR="4E554ED4" w:rsidRPr="004E5C23" w:rsidDel="004B3523">
          <w:rPr>
            <w:sz w:val="22"/>
            <w:szCs w:val="22"/>
          </w:rPr>
          <w:delText>,</w:delText>
        </w:r>
      </w:del>
      <w:r w:rsidR="4E554ED4" w:rsidRPr="004E5C23">
        <w:rPr>
          <w:sz w:val="22"/>
          <w:szCs w:val="22"/>
        </w:rPr>
        <w:t xml:space="preserve"> that at least 10% of plant species are </w:t>
      </w:r>
      <w:proofErr w:type="spellStart"/>
      <w:r w:rsidR="4E554ED4" w:rsidRPr="004E5C23">
        <w:rPr>
          <w:sz w:val="22"/>
          <w:szCs w:val="22"/>
        </w:rPr>
        <w:t>autopolyploids</w:t>
      </w:r>
      <w:proofErr w:type="spellEnd"/>
      <w:r w:rsidR="4E554ED4" w:rsidRPr="004E5C23">
        <w:rPr>
          <w:sz w:val="22"/>
          <w:szCs w:val="22"/>
        </w:rPr>
        <w:t xml:space="preserve">, with allopolyploids estimated to be at least as frequent (Kolar et al., 2017, Soltis et al., 2010, Barker et al., 2016). </w:t>
      </w:r>
      <w:commentRangeEnd w:id="30"/>
      <w:r w:rsidR="721F8861" w:rsidRPr="004E5C23">
        <w:rPr>
          <w:rStyle w:val="CommentReference"/>
          <w:sz w:val="22"/>
          <w:szCs w:val="22"/>
        </w:rPr>
        <w:commentReference w:id="30"/>
      </w:r>
      <w:commentRangeEnd w:id="62"/>
      <w:r w:rsidR="004B3523">
        <w:rPr>
          <w:rStyle w:val="CommentReference"/>
        </w:rPr>
        <w:commentReference w:id="62"/>
      </w:r>
      <w:commentRangeStart w:id="72"/>
      <w:commentRangeStart w:id="73"/>
      <w:r w:rsidR="721F8861" w:rsidRPr="004E5C23">
        <w:rPr>
          <w:rStyle w:val="CommentReference"/>
          <w:sz w:val="22"/>
          <w:szCs w:val="22"/>
        </w:rPr>
        <w:commentReference w:id="72"/>
      </w:r>
      <w:commentRangeEnd w:id="73"/>
      <w:r w:rsidR="00176938" w:rsidRPr="004E5C23">
        <w:rPr>
          <w:rStyle w:val="CommentReference"/>
          <w:sz w:val="22"/>
          <w:szCs w:val="22"/>
        </w:rPr>
        <w:commentReference w:id="73"/>
      </w:r>
      <w:r w:rsidR="4E554ED4" w:rsidRPr="004E5C23">
        <w:rPr>
          <w:color w:val="000000" w:themeColor="text1"/>
          <w:sz w:val="22"/>
          <w:szCs w:val="22"/>
        </w:rPr>
        <w:t xml:space="preserve">In contrast to flowering plants, polyploidy in animals and fungi is thought to be rare, famously so in mammals and birds, though many examples are known in certain lineages of amphibians, teleost fish and reptiles </w:t>
      </w:r>
      <w:r w:rsidR="721F8861" w:rsidRPr="004E5C23">
        <w:rPr>
          <w:color w:val="000000" w:themeColor="text1"/>
          <w:sz w:val="22"/>
          <w:szCs w:val="22"/>
        </w:rPr>
        <w:fldChar w:fldCharType="begin"/>
      </w:r>
      <w:r w:rsidR="721F8861" w:rsidRPr="004E5C23">
        <w:rPr>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721F8861" w:rsidRPr="004E5C23">
        <w:rPr>
          <w:color w:val="000000" w:themeColor="text1"/>
          <w:sz w:val="22"/>
          <w:szCs w:val="22"/>
        </w:rPr>
        <w:fldChar w:fldCharType="separate"/>
      </w:r>
      <w:r w:rsidR="4E554ED4" w:rsidRPr="004E5C23">
        <w:rPr>
          <w:color w:val="000000" w:themeColor="text1"/>
          <w:sz w:val="22"/>
          <w:szCs w:val="22"/>
        </w:rPr>
        <w:t>(</w:t>
      </w:r>
      <w:proofErr w:type="spellStart"/>
      <w:r w:rsidR="4E554ED4" w:rsidRPr="004E5C23">
        <w:rPr>
          <w:color w:val="000000" w:themeColor="text1"/>
          <w:sz w:val="22"/>
          <w:szCs w:val="22"/>
        </w:rPr>
        <w:t>Spoelhof</w:t>
      </w:r>
      <w:proofErr w:type="spellEnd"/>
      <w:r w:rsidR="4E554ED4" w:rsidRPr="004E5C23">
        <w:rPr>
          <w:color w:val="000000" w:themeColor="text1"/>
          <w:sz w:val="22"/>
          <w:szCs w:val="22"/>
        </w:rPr>
        <w:t xml:space="preserve"> et al., 2020)</w:t>
      </w:r>
      <w:r w:rsidR="721F8861" w:rsidRPr="004E5C23">
        <w:rPr>
          <w:color w:val="000000" w:themeColor="text1"/>
          <w:sz w:val="22"/>
          <w:szCs w:val="22"/>
        </w:rPr>
        <w:fldChar w:fldCharType="end"/>
      </w:r>
      <w:r w:rsidR="4E554ED4" w:rsidRPr="004E5C23">
        <w:rPr>
          <w:color w:val="000000" w:themeColor="text1"/>
          <w:sz w:val="22"/>
          <w:szCs w:val="22"/>
        </w:rPr>
        <w:t>.</w:t>
      </w:r>
      <w:r w:rsidRPr="002B51A1">
        <w:rPr>
          <w:color w:val="000000" w:themeColor="text1"/>
          <w:sz w:val="22"/>
          <w:szCs w:val="22"/>
        </w:rPr>
        <w:t xml:space="preserve"> </w:t>
      </w:r>
    </w:p>
    <w:p w14:paraId="54904A91" w14:textId="037B87B7" w:rsidR="721F8861" w:rsidRPr="004E5C23" w:rsidRDefault="721F8861" w:rsidP="721F8861">
      <w:pPr>
        <w:rPr>
          <w:color w:val="000000" w:themeColor="text1"/>
          <w:sz w:val="22"/>
          <w:szCs w:val="22"/>
        </w:rPr>
      </w:pPr>
    </w:p>
    <w:p w14:paraId="4DEE7349" w14:textId="49E93FD4" w:rsidR="003077E6" w:rsidRPr="004E5C23" w:rsidRDefault="4E554ED4" w:rsidP="001E396A">
      <w:pPr>
        <w:rPr>
          <w:color w:val="000000"/>
          <w:sz w:val="22"/>
          <w:szCs w:val="22"/>
        </w:rPr>
      </w:pPr>
      <w:r w:rsidRPr="004E5C23">
        <w:rPr>
          <w:color w:val="000000" w:themeColor="text1"/>
          <w:sz w:val="22"/>
          <w:szCs w:val="22"/>
        </w:rPr>
        <w:t>While there are extensive estimates of ploidy variation across the tree of life, the frequency of cross-ploidy hybridisation remains unknown. Our best general estimate of this in plants may come f</w:t>
      </w:r>
      <w:r w:rsidR="00E55EB0" w:rsidRPr="002B51A1">
        <w:rPr>
          <w:color w:val="000000" w:themeColor="text1"/>
          <w:sz w:val="22"/>
          <w:szCs w:val="22"/>
        </w:rPr>
        <w:t>rom</w:t>
      </w:r>
      <w:r w:rsidRPr="004E5C23">
        <w:rPr>
          <w:color w:val="000000" w:themeColor="text1"/>
          <w:sz w:val="22"/>
          <w:szCs w:val="22"/>
        </w:rPr>
        <w:t xml:space="preserve"> the </w:t>
      </w:r>
    </w:p>
    <w:p w14:paraId="5B4F2824" w14:textId="262492CB" w:rsidR="00D6186E" w:rsidRPr="002B51A1" w:rsidRDefault="4E554ED4">
      <w:pPr>
        <w:rPr>
          <w:color w:val="000000" w:themeColor="text1"/>
          <w:sz w:val="22"/>
          <w:szCs w:val="22"/>
        </w:rPr>
      </w:pPr>
      <w:r w:rsidRPr="004E5C23">
        <w:rPr>
          <w:color w:val="000000" w:themeColor="text1"/>
          <w:sz w:val="22"/>
          <w:szCs w:val="22"/>
        </w:rPr>
        <w:t xml:space="preserve">the British and Irish flora, which contains a manageable number of native species (~1500, excluding large taxonomically complex groups </w:t>
      </w:r>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&lt;EndNote&gt;&lt;Cite&gt;&lt;Author&gt;Stace&lt;/Author&gt;&lt;Year&gt;2019&lt;/Year&gt;&lt;RecNum&gt;1309&lt;/RecNum&gt;&lt;DisplayText&gt;(Stace, 2019)&lt;/DisplayText&gt;&lt;record&gt;&lt;rec-number&gt;1309&lt;/rec-number&gt;&lt;foreign-keys&gt;&lt;key app="EN" db-id="rv5pzvwrkefxw5ez0dn5522yetsaer2px2s0" timestamp="1588322936"&gt;1309&lt;/key&gt;&lt;/foreign-keys&gt;&lt;ref-type name="Book"&gt;6&lt;/ref-type&gt;&lt;contributors&gt;&lt;authors&gt;&lt;author&gt;Stace, C.A.&lt;/author&gt;&lt;/authors&gt;&lt;/contributors&gt;&lt;titles&gt;&lt;title&gt;New Flora of the British Isles&lt;/title&gt;&lt;/titles&gt;&lt;edition&gt;4&lt;/edition&gt;&lt;dates&gt;&lt;year&gt;2019&lt;/year&gt;&lt;/dates&gt;&lt;publisher&gt;C &amp;amp; M Floristics&lt;/publisher&gt;&lt;urls&gt;&lt;/urls&gt;&lt;/record&gt;&lt;/Cite&gt;&lt;/EndNote&gt;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w:t>
      </w:r>
      <w:proofErr w:type="spellStart"/>
      <w:r w:rsidRPr="004E5C23">
        <w:rPr>
          <w:color w:val="000000" w:themeColor="text1"/>
          <w:sz w:val="22"/>
          <w:szCs w:val="22"/>
        </w:rPr>
        <w:t>Stace</w:t>
      </w:r>
      <w:proofErr w:type="spellEnd"/>
      <w:r w:rsidRPr="004E5C23">
        <w:rPr>
          <w:color w:val="000000" w:themeColor="text1"/>
          <w:sz w:val="22"/>
          <w:szCs w:val="22"/>
        </w:rPr>
        <w:t>, 2019)</w:t>
      </w:r>
      <w:r w:rsidR="00FC450B" w:rsidRPr="004E5C23">
        <w:rPr>
          <w:color w:val="000000" w:themeColor="text1"/>
          <w:sz w:val="22"/>
          <w:szCs w:val="22"/>
        </w:rPr>
        <w:fldChar w:fldCharType="end"/>
      </w:r>
      <w:r w:rsidRPr="004E5C23">
        <w:rPr>
          <w:color w:val="000000" w:themeColor="text1"/>
          <w:sz w:val="22"/>
          <w:szCs w:val="22"/>
        </w:rPr>
        <w:t xml:space="preserve">), and is exceptional in having near complete information on species chromosome counts </w:t>
      </w:r>
      <w:commentRangeStart w:id="74"/>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&lt;EndNote&gt;&lt;Cite&gt;&lt;Author&gt;BSBI&lt;/Author&gt;&lt;Year&gt;2019&lt;/Year&gt;&lt;RecNum&gt;1188&lt;/RecNum&gt;&lt;DisplayText&gt;(BSBI, 2019)&lt;/DisplayText&gt;&lt;record&gt;&lt;rec-number&gt;1188&lt;/rec-number&gt;&lt;foreign-keys&gt;&lt;key app="EN" db-id="rv5pzvwrkefxw5ez0dn5522yetsaer2px2s0" timestamp="1572880897"&gt;1188&lt;/key&gt;&lt;/foreign-keys&gt;&lt;ref-type name="Web Page"&gt;12&lt;/ref-type&gt;&lt;contributors&gt;&lt;authors&gt;&lt;author&gt;BSBI&lt;/author&gt;&lt;/authors&gt;&lt;/contributors&gt;&lt;titles&gt;&lt;title&gt;BSBI Cytology database&lt;/title&gt;&lt;/titles&gt;&lt;volume&gt;2019&lt;/volume&gt;&lt;dates&gt;&lt;year&gt;2019&lt;/year&gt;&lt;/dates&gt;&lt;pub-location&gt;http://rbg-web2.rbge.org.uk/BSBI/cytsearch.php&lt;/pub-location&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(BSBI, 2019)</w:t>
      </w:r>
      <w:r w:rsidR="00FC450B" w:rsidRPr="004E5C23">
        <w:rPr>
          <w:color w:val="000000" w:themeColor="text1"/>
          <w:sz w:val="22"/>
          <w:szCs w:val="22"/>
        </w:rPr>
        <w:fldChar w:fldCharType="end"/>
      </w:r>
      <w:commentRangeEnd w:id="74"/>
      <w:r w:rsidR="00E55EB0" w:rsidRPr="004E5C23">
        <w:rPr>
          <w:rStyle w:val="CommentReference"/>
          <w:sz w:val="22"/>
          <w:szCs w:val="22"/>
        </w:rPr>
        <w:commentReference w:id="74"/>
      </w:r>
      <w:r w:rsidRPr="004E5C23">
        <w:rPr>
          <w:color w:val="000000" w:themeColor="text1"/>
          <w:sz w:val="22"/>
          <w:szCs w:val="22"/>
        </w:rPr>
        <w:t xml:space="preserve">, and the extent of natural hybridity </w:t>
      </w:r>
      <w:r w:rsidR="00FC450B" w:rsidRPr="004E5C23">
        <w:rPr>
          <w:color w:val="000000" w:themeColor="text1"/>
          <w:sz w:val="22"/>
          <w:szCs w:val="22"/>
        </w:rPr>
        <w:fldChar w:fldCharType="begin"/>
      </w:r>
      <w:r w:rsidR="00FC450B" w:rsidRPr="004E5C23">
        <w:rPr>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FC450B" w:rsidRPr="004E5C23">
        <w:rPr>
          <w:color w:val="000000" w:themeColor="text1"/>
          <w:sz w:val="22"/>
          <w:szCs w:val="22"/>
        </w:rPr>
        <w:fldChar w:fldCharType="separate"/>
      </w:r>
      <w:r w:rsidRPr="004E5C23">
        <w:rPr>
          <w:color w:val="000000" w:themeColor="text1"/>
          <w:sz w:val="22"/>
          <w:szCs w:val="22"/>
        </w:rPr>
        <w:t>(</w:t>
      </w:r>
      <w:proofErr w:type="spellStart"/>
      <w:r w:rsidRPr="004E5C23">
        <w:rPr>
          <w:color w:val="000000" w:themeColor="text1"/>
          <w:sz w:val="22"/>
          <w:szCs w:val="22"/>
        </w:rPr>
        <w:t>Stace</w:t>
      </w:r>
      <w:proofErr w:type="spellEnd"/>
      <w:r w:rsidRPr="004E5C23">
        <w:rPr>
          <w:color w:val="000000" w:themeColor="text1"/>
          <w:sz w:val="22"/>
          <w:szCs w:val="22"/>
        </w:rPr>
        <w:t xml:space="preserve"> et al., 2015)</w:t>
      </w:r>
      <w:r w:rsidR="00FC450B" w:rsidRPr="004E5C23">
        <w:rPr>
          <w:color w:val="000000" w:themeColor="text1"/>
          <w:sz w:val="22"/>
          <w:szCs w:val="22"/>
        </w:rPr>
        <w:fldChar w:fldCharType="end"/>
      </w:r>
      <w:r w:rsidRPr="004E5C23">
        <w:rPr>
          <w:color w:val="000000" w:themeColor="text1"/>
          <w:sz w:val="22"/>
          <w:szCs w:val="22"/>
        </w:rPr>
        <w:t xml:space="preserve">. </w:t>
      </w:r>
      <w:r w:rsidR="00137EE4" w:rsidRPr="002B51A1">
        <w:rPr>
          <w:color w:val="000000" w:themeColor="text1"/>
          <w:sz w:val="22"/>
          <w:szCs w:val="22"/>
        </w:rPr>
        <w:t xml:space="preserve">This extensive dataset has previously been used to estimate that 25% of plant species in the flora </w:t>
      </w:r>
      <w:commentRangeStart w:id="75"/>
      <w:commentRangeStart w:id="76"/>
      <w:r w:rsidR="00137EE4" w:rsidRPr="002B51A1">
        <w:rPr>
          <w:color w:val="000000" w:themeColor="text1"/>
          <w:sz w:val="22"/>
          <w:szCs w:val="22"/>
        </w:rPr>
        <w:t>hybridise</w:t>
      </w:r>
      <w:commentRangeEnd w:id="75"/>
      <w:r w:rsidR="00137EE4" w:rsidRPr="004E5C23">
        <w:rPr>
          <w:rStyle w:val="CommentReference"/>
          <w:sz w:val="22"/>
          <w:szCs w:val="22"/>
        </w:rPr>
        <w:commentReference w:id="75"/>
      </w:r>
      <w:commentRangeEnd w:id="76"/>
      <w:r w:rsidR="004E5C23">
        <w:rPr>
          <w:rStyle w:val="CommentReference"/>
        </w:rPr>
        <w:commentReference w:id="76"/>
      </w:r>
      <w:r w:rsidR="00137EE4" w:rsidRPr="002B51A1">
        <w:rPr>
          <w:color w:val="000000" w:themeColor="text1"/>
          <w:sz w:val="22"/>
          <w:szCs w:val="22"/>
        </w:rPr>
        <w:t xml:space="preserve">, providing a general estimate for the frequency of hybridisation across diverse plant genera. More recently, a study employing phylogenetic mixed models showed that </w:t>
      </w:r>
      <w:r w:rsidR="00D6186E" w:rsidRPr="002B51A1">
        <w:rPr>
          <w:color w:val="000000" w:themeColor="text1"/>
          <w:sz w:val="22"/>
          <w:szCs w:val="22"/>
        </w:rPr>
        <w:t>species that differ in</w:t>
      </w:r>
      <w:r w:rsidR="000B69CC" w:rsidRPr="004E5C23">
        <w:rPr>
          <w:color w:val="000000" w:themeColor="text1"/>
          <w:sz w:val="22"/>
          <w:szCs w:val="22"/>
        </w:rPr>
        <w:t xml:space="preserve"> ploidy are 35% less likely to form </w:t>
      </w:r>
      <w:r w:rsidR="00D6186E" w:rsidRPr="002B51A1">
        <w:rPr>
          <w:color w:val="000000" w:themeColor="text1"/>
          <w:sz w:val="22"/>
          <w:szCs w:val="22"/>
        </w:rPr>
        <w:t>a hybrid</w:t>
      </w:r>
      <w:r w:rsidR="00344046" w:rsidRPr="004E5C23">
        <w:rPr>
          <w:color w:val="000000" w:themeColor="text1"/>
          <w:sz w:val="22"/>
          <w:szCs w:val="22"/>
        </w:rPr>
        <w:t xml:space="preserve"> (</w:t>
      </w:r>
      <w:commentRangeStart w:id="77"/>
      <w:r w:rsidR="00344046" w:rsidRPr="004E5C23">
        <w:rPr>
          <w:color w:val="000000" w:themeColor="text1"/>
          <w:sz w:val="22"/>
          <w:szCs w:val="22"/>
        </w:rPr>
        <w:t>ref</w:t>
      </w:r>
      <w:commentRangeEnd w:id="77"/>
      <w:r w:rsidR="001407F1">
        <w:rPr>
          <w:rStyle w:val="CommentReference"/>
        </w:rPr>
        <w:commentReference w:id="77"/>
      </w:r>
      <w:r w:rsidR="00344046" w:rsidRPr="004E5C23">
        <w:rPr>
          <w:color w:val="000000" w:themeColor="text1"/>
          <w:sz w:val="22"/>
          <w:szCs w:val="22"/>
        </w:rPr>
        <w:t>)</w:t>
      </w:r>
      <w:r w:rsidR="00D6186E" w:rsidRPr="002B51A1">
        <w:rPr>
          <w:color w:val="000000" w:themeColor="text1"/>
          <w:sz w:val="22"/>
          <w:szCs w:val="22"/>
        </w:rPr>
        <w:t>, though there are still numerous cross-ploidy hybrids</w:t>
      </w:r>
      <w:r w:rsidR="00FF0EF9" w:rsidRPr="004E5C23">
        <w:rPr>
          <w:color w:val="000000" w:themeColor="text1"/>
          <w:sz w:val="22"/>
          <w:szCs w:val="22"/>
        </w:rPr>
        <w:t xml:space="preserve">, which highlights that ploidy level is </w:t>
      </w:r>
      <w:r w:rsidR="00D6186E" w:rsidRPr="002B51A1">
        <w:rPr>
          <w:color w:val="000000" w:themeColor="text1"/>
          <w:sz w:val="22"/>
          <w:szCs w:val="22"/>
        </w:rPr>
        <w:t>far from an absolute b</w:t>
      </w:r>
      <w:r w:rsidR="00FF0EF9" w:rsidRPr="004E5C23">
        <w:rPr>
          <w:color w:val="000000" w:themeColor="text1"/>
          <w:sz w:val="22"/>
          <w:szCs w:val="22"/>
        </w:rPr>
        <w:t>arrier to hybridisation</w:t>
      </w:r>
      <w:r w:rsidRPr="004E5C23">
        <w:rPr>
          <w:color w:val="000000" w:themeColor="text1"/>
          <w:sz w:val="22"/>
          <w:szCs w:val="22"/>
        </w:rPr>
        <w:t xml:space="preserve">. </w:t>
      </w:r>
      <w:r w:rsidR="00D6186E" w:rsidRPr="002B51A1">
        <w:rPr>
          <w:color w:val="000000" w:themeColor="text1"/>
          <w:sz w:val="22"/>
          <w:szCs w:val="22"/>
        </w:rPr>
        <w:t>However this was based on half the native flora, using 684 species with ploidy and other data, available at the time.</w:t>
      </w:r>
    </w:p>
    <w:p w14:paraId="23C6681A" w14:textId="77777777" w:rsidR="00D6186E" w:rsidRPr="002B51A1" w:rsidRDefault="00D6186E">
      <w:pPr>
        <w:rPr>
          <w:color w:val="000000" w:themeColor="text1"/>
          <w:sz w:val="22"/>
          <w:szCs w:val="22"/>
        </w:rPr>
      </w:pPr>
    </w:p>
    <w:p w14:paraId="67DB16EA" w14:textId="46BB1412" w:rsidR="00293086" w:rsidRDefault="00D6186E">
      <w:pPr>
        <w:rPr>
          <w:ins w:id="78" w:author="Microsoft Office User" w:date="2023-10-16T16:02:00Z"/>
          <w:color w:val="000000" w:themeColor="text1"/>
          <w:sz w:val="22"/>
          <w:szCs w:val="22"/>
        </w:rPr>
      </w:pPr>
      <w:r w:rsidRPr="002B51A1">
        <w:rPr>
          <w:color w:val="000000" w:themeColor="text1"/>
          <w:sz w:val="22"/>
          <w:szCs w:val="22"/>
        </w:rPr>
        <w:t>To further quantify the potential for cross-ploidy hybridisation, we revaluated the available data for the British flora. As p</w:t>
      </w:r>
      <w:r w:rsidR="00E344D1" w:rsidRPr="004E5C23">
        <w:rPr>
          <w:color w:val="000000" w:themeColor="text1"/>
          <w:sz w:val="22"/>
          <w:szCs w:val="22"/>
        </w:rPr>
        <w:t xml:space="preserve">loidy variation is </w:t>
      </w:r>
      <w:r w:rsidRPr="002B51A1">
        <w:rPr>
          <w:color w:val="000000" w:themeColor="text1"/>
          <w:sz w:val="22"/>
          <w:szCs w:val="22"/>
        </w:rPr>
        <w:t>required for</w:t>
      </w:r>
      <w:r w:rsidR="00E344D1" w:rsidRPr="004E5C23">
        <w:rPr>
          <w:color w:val="000000" w:themeColor="text1"/>
          <w:sz w:val="22"/>
          <w:szCs w:val="22"/>
        </w:rPr>
        <w:t xml:space="preserve"> </w:t>
      </w:r>
      <w:r w:rsidRPr="002B51A1">
        <w:rPr>
          <w:color w:val="000000" w:themeColor="text1"/>
          <w:sz w:val="22"/>
          <w:szCs w:val="22"/>
        </w:rPr>
        <w:t>cross-</w:t>
      </w:r>
      <w:r w:rsidR="00E344D1" w:rsidRPr="004E5C23">
        <w:rPr>
          <w:color w:val="000000" w:themeColor="text1"/>
          <w:sz w:val="22"/>
          <w:szCs w:val="22"/>
        </w:rPr>
        <w:t xml:space="preserve">ploidy hybridisation, </w:t>
      </w:r>
      <w:r w:rsidRPr="002B51A1">
        <w:rPr>
          <w:color w:val="000000" w:themeColor="text1"/>
          <w:sz w:val="22"/>
          <w:szCs w:val="22"/>
        </w:rPr>
        <w:t xml:space="preserve">we first inferred ploidy level from available genome size and chromosome counts for flowering plant species (n = 1295 species with data), </w:t>
      </w:r>
      <w:r w:rsidR="00E344D1" w:rsidRPr="004E5C23">
        <w:rPr>
          <w:color w:val="000000" w:themeColor="text1"/>
          <w:sz w:val="22"/>
          <w:szCs w:val="22"/>
        </w:rPr>
        <w:t xml:space="preserve">and we </w:t>
      </w:r>
      <w:r w:rsidRPr="002B51A1">
        <w:rPr>
          <w:color w:val="000000" w:themeColor="text1"/>
          <w:sz w:val="22"/>
          <w:szCs w:val="22"/>
        </w:rPr>
        <w:t xml:space="preserve">find most are diploids (56%), with higher ploidy levels becoming exponentially less common (Figure </w:t>
      </w:r>
      <w:ins w:id="79" w:author="Microsoft Office User" w:date="2023-10-16T16:02:00Z">
        <w:r w:rsidR="00EA5BA7">
          <w:rPr>
            <w:color w:val="000000" w:themeColor="text1"/>
            <w:sz w:val="22"/>
            <w:szCs w:val="22"/>
          </w:rPr>
          <w:t>3</w:t>
        </w:r>
      </w:ins>
      <w:del w:id="80" w:author="Microsoft Office User" w:date="2023-10-16T16:02:00Z">
        <w:r w:rsidRPr="002B51A1" w:rsidDel="00EA5BA7">
          <w:rPr>
            <w:color w:val="000000" w:themeColor="text1"/>
            <w:sz w:val="22"/>
            <w:szCs w:val="22"/>
          </w:rPr>
          <w:delText>XX panel a</w:delText>
        </w:r>
      </w:del>
      <w:r w:rsidRPr="002B51A1">
        <w:rPr>
          <w:color w:val="000000" w:themeColor="text1"/>
          <w:sz w:val="22"/>
          <w:szCs w:val="22"/>
        </w:rPr>
        <w:t xml:space="preserve">). However there is notable variation when ploidy level is evaluated across the phylogeny for the British flora, with some families </w:t>
      </w:r>
      <w:r w:rsidR="00293086" w:rsidRPr="002B51A1">
        <w:rPr>
          <w:color w:val="000000" w:themeColor="text1"/>
          <w:sz w:val="22"/>
          <w:szCs w:val="22"/>
        </w:rPr>
        <w:t xml:space="preserve">showing much more ploidy variation than others, </w:t>
      </w:r>
      <w:r w:rsidR="004D2E61" w:rsidRPr="004E5C23">
        <w:rPr>
          <w:color w:val="000000" w:themeColor="text1"/>
          <w:sz w:val="22"/>
          <w:szCs w:val="22"/>
        </w:rPr>
        <w:t>altering</w:t>
      </w:r>
      <w:r w:rsidR="4E554ED4" w:rsidRPr="004E5C23">
        <w:rPr>
          <w:color w:val="000000" w:themeColor="text1"/>
          <w:sz w:val="22"/>
          <w:szCs w:val="22"/>
        </w:rPr>
        <w:t xml:space="preserve"> the raw material for cross-ploidy hybridisation to act on (Supplementary Figure </w:t>
      </w:r>
      <w:ins w:id="81" w:author="Microsoft Office User" w:date="2023-10-16T17:04:00Z">
        <w:r w:rsidR="00A4444D">
          <w:rPr>
            <w:color w:val="000000" w:themeColor="text1"/>
            <w:sz w:val="22"/>
            <w:szCs w:val="22"/>
          </w:rPr>
          <w:t>1</w:t>
        </w:r>
      </w:ins>
      <w:del w:id="82" w:author="Microsoft Office User" w:date="2023-10-16T17:04:00Z">
        <w:r w:rsidR="4E554ED4" w:rsidRPr="004E5C23" w:rsidDel="00A4444D">
          <w:rPr>
            <w:color w:val="000000" w:themeColor="text1"/>
            <w:sz w:val="22"/>
            <w:szCs w:val="22"/>
          </w:rPr>
          <w:delText>XX</w:delText>
        </w:r>
      </w:del>
      <w:r w:rsidR="4E554ED4" w:rsidRPr="004E5C23">
        <w:rPr>
          <w:color w:val="000000" w:themeColor="text1"/>
          <w:sz w:val="22"/>
          <w:szCs w:val="22"/>
        </w:rPr>
        <w:t xml:space="preserve">). </w:t>
      </w:r>
      <w:r w:rsidR="00293086" w:rsidRPr="002B51A1">
        <w:rPr>
          <w:color w:val="000000" w:themeColor="text1"/>
          <w:sz w:val="22"/>
          <w:szCs w:val="22"/>
        </w:rPr>
        <w:t>In terms of the frequency of cross-ploidy hybrids, we analysed hybrids and their parentage identified in t</w:t>
      </w:r>
      <w:r w:rsidR="00501166" w:rsidRPr="004E5C23">
        <w:rPr>
          <w:color w:val="000000" w:themeColor="text1"/>
          <w:sz w:val="22"/>
          <w:szCs w:val="22"/>
        </w:rPr>
        <w:t>he ‘Hybrid Flora of the British Isles’</w:t>
      </w:r>
      <w:r w:rsidR="00293086" w:rsidRPr="002B51A1">
        <w:rPr>
          <w:color w:val="000000" w:themeColor="text1"/>
          <w:sz w:val="22"/>
          <w:szCs w:val="22"/>
        </w:rPr>
        <w:t xml:space="preserve"> </w:t>
      </w:r>
      <w:r w:rsidR="00293086" w:rsidRPr="008319A4">
        <w:rPr>
          <w:color w:val="000000" w:themeColor="text1"/>
          <w:sz w:val="22"/>
          <w:szCs w:val="22"/>
        </w:rPr>
        <w:fldChar w:fldCharType="begin"/>
      </w:r>
      <w:r w:rsidR="00293086" w:rsidRPr="002B51A1">
        <w:rPr>
          <w:color w:val="000000" w:themeColor="text1"/>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00293086" w:rsidRPr="009369AC">
        <w:rPr>
          <w:color w:val="000000" w:themeColor="text1"/>
          <w:sz w:val="22"/>
          <w:szCs w:val="22"/>
        </w:rPr>
        <w:fldChar w:fldCharType="separate"/>
      </w:r>
      <w:r w:rsidR="00293086" w:rsidRPr="002B51A1">
        <w:rPr>
          <w:color w:val="000000" w:themeColor="text1"/>
          <w:sz w:val="22"/>
          <w:szCs w:val="22"/>
        </w:rPr>
        <w:t>(</w:t>
      </w:r>
      <w:proofErr w:type="spellStart"/>
      <w:r w:rsidR="00293086" w:rsidRPr="002B51A1">
        <w:rPr>
          <w:color w:val="000000" w:themeColor="text1"/>
          <w:sz w:val="22"/>
          <w:szCs w:val="22"/>
        </w:rPr>
        <w:t>Stace</w:t>
      </w:r>
      <w:proofErr w:type="spellEnd"/>
      <w:r w:rsidR="00293086" w:rsidRPr="002B51A1">
        <w:rPr>
          <w:color w:val="000000" w:themeColor="text1"/>
          <w:sz w:val="22"/>
          <w:szCs w:val="22"/>
        </w:rPr>
        <w:t xml:space="preserve"> et al., 2015)</w:t>
      </w:r>
      <w:r w:rsidR="00293086" w:rsidRPr="008319A4">
        <w:rPr>
          <w:color w:val="000000" w:themeColor="text1"/>
          <w:sz w:val="22"/>
          <w:szCs w:val="22"/>
        </w:rPr>
        <w:fldChar w:fldCharType="end"/>
      </w:r>
      <w:r w:rsidR="00293086" w:rsidRPr="002B51A1">
        <w:rPr>
          <w:color w:val="000000" w:themeColor="text1"/>
          <w:sz w:val="22"/>
          <w:szCs w:val="22"/>
        </w:rPr>
        <w:t>, coupled with ploidy level estimates, to quantify their occurrence</w:t>
      </w:r>
      <w:r w:rsidR="4E554ED4" w:rsidRPr="004E5C23">
        <w:rPr>
          <w:color w:val="000000" w:themeColor="text1"/>
          <w:sz w:val="22"/>
          <w:szCs w:val="22"/>
        </w:rPr>
        <w:t xml:space="preserve">. Of the 588 hybrids that </w:t>
      </w:r>
      <w:r w:rsidR="00293086" w:rsidRPr="002B51A1">
        <w:rPr>
          <w:color w:val="000000" w:themeColor="text1"/>
          <w:sz w:val="22"/>
          <w:szCs w:val="22"/>
        </w:rPr>
        <w:t>have</w:t>
      </w:r>
      <w:r w:rsidR="00293086" w:rsidRPr="004E5C23">
        <w:rPr>
          <w:color w:val="000000" w:themeColor="text1"/>
          <w:sz w:val="22"/>
          <w:szCs w:val="22"/>
        </w:rPr>
        <w:t xml:space="preserve"> </w:t>
      </w:r>
      <w:r w:rsidR="00293086" w:rsidRPr="002B51A1">
        <w:rPr>
          <w:color w:val="000000" w:themeColor="text1"/>
          <w:sz w:val="22"/>
          <w:szCs w:val="22"/>
        </w:rPr>
        <w:t xml:space="preserve">parental </w:t>
      </w:r>
      <w:r w:rsidR="4E554ED4" w:rsidRPr="004E5C23">
        <w:rPr>
          <w:color w:val="000000" w:themeColor="text1"/>
          <w:sz w:val="22"/>
          <w:szCs w:val="22"/>
        </w:rPr>
        <w:t xml:space="preserve">ploidy information (321 hybrids lack appropriate data), 203 cross-ploidy hybrids have formed (35%; Supplementary Table </w:t>
      </w:r>
      <w:ins w:id="83" w:author="Microsoft Office User" w:date="2023-10-15T09:19:00Z">
        <w:r w:rsidR="008C3A5F">
          <w:rPr>
            <w:color w:val="000000" w:themeColor="text1"/>
            <w:sz w:val="22"/>
            <w:szCs w:val="22"/>
          </w:rPr>
          <w:t>1</w:t>
        </w:r>
      </w:ins>
      <w:del w:id="84" w:author="Microsoft Office User" w:date="2023-10-15T09:19:00Z">
        <w:r w:rsidR="4E554ED4" w:rsidRPr="004E5C23" w:rsidDel="008C3A5F">
          <w:rPr>
            <w:color w:val="000000" w:themeColor="text1"/>
            <w:sz w:val="22"/>
            <w:szCs w:val="22"/>
          </w:rPr>
          <w:delText>XX</w:delText>
        </w:r>
      </w:del>
      <w:r w:rsidR="4E554ED4" w:rsidRPr="004E5C23">
        <w:rPr>
          <w:color w:val="000000" w:themeColor="text1"/>
          <w:sz w:val="22"/>
          <w:szCs w:val="22"/>
        </w:rPr>
        <w:t>), in comparison to 385 intraploidy hybrids (</w:t>
      </w:r>
      <w:commentRangeStart w:id="85"/>
      <w:commentRangeStart w:id="86"/>
      <w:r w:rsidR="4E554ED4" w:rsidRPr="004E5C23">
        <w:rPr>
          <w:color w:val="000000" w:themeColor="text1"/>
          <w:sz w:val="22"/>
          <w:szCs w:val="22"/>
        </w:rPr>
        <w:t>65%</w:t>
      </w:r>
      <w:commentRangeEnd w:id="85"/>
      <w:r w:rsidR="00FC450B" w:rsidRPr="004E5C23">
        <w:rPr>
          <w:rStyle w:val="CommentReference"/>
          <w:sz w:val="22"/>
          <w:szCs w:val="22"/>
        </w:rPr>
        <w:commentReference w:id="85"/>
      </w:r>
      <w:commentRangeEnd w:id="86"/>
      <w:r w:rsidR="005D418A">
        <w:rPr>
          <w:rStyle w:val="CommentReference"/>
        </w:rPr>
        <w:commentReference w:id="86"/>
      </w:r>
      <w:r w:rsidR="4E554ED4" w:rsidRPr="004E5C23">
        <w:rPr>
          <w:color w:val="000000" w:themeColor="text1"/>
          <w:sz w:val="22"/>
          <w:szCs w:val="22"/>
        </w:rPr>
        <w:t xml:space="preserve">). Cross-ploidy hybrids occur in 67 genera, with over a quarter present in </w:t>
      </w:r>
      <w:proofErr w:type="spellStart"/>
      <w:r w:rsidR="4E554ED4" w:rsidRPr="004E5C23">
        <w:rPr>
          <w:i/>
          <w:color w:val="000000" w:themeColor="text1"/>
          <w:sz w:val="22"/>
          <w:szCs w:val="22"/>
        </w:rPr>
        <w:t>Rumex</w:t>
      </w:r>
      <w:proofErr w:type="spellEnd"/>
      <w:r w:rsidR="4E554ED4" w:rsidRPr="004E5C23">
        <w:rPr>
          <w:color w:val="000000" w:themeColor="text1"/>
          <w:sz w:val="22"/>
          <w:szCs w:val="22"/>
        </w:rPr>
        <w:t xml:space="preserve"> (</w:t>
      </w:r>
      <w:proofErr w:type="spellStart"/>
      <w:r w:rsidR="4E554ED4" w:rsidRPr="004E5C23">
        <w:rPr>
          <w:color w:val="000000" w:themeColor="text1"/>
          <w:sz w:val="22"/>
          <w:szCs w:val="22"/>
        </w:rPr>
        <w:t>Polygonaceae</w:t>
      </w:r>
      <w:proofErr w:type="spellEnd"/>
      <w:r w:rsidR="4E554ED4" w:rsidRPr="004E5C23">
        <w:rPr>
          <w:color w:val="000000" w:themeColor="text1"/>
          <w:sz w:val="22"/>
          <w:szCs w:val="22"/>
        </w:rPr>
        <w:t xml:space="preserve">, 24), </w:t>
      </w:r>
      <w:r w:rsidR="4E554ED4" w:rsidRPr="004E5C23">
        <w:rPr>
          <w:i/>
          <w:color w:val="000000" w:themeColor="text1"/>
          <w:sz w:val="22"/>
          <w:szCs w:val="22"/>
        </w:rPr>
        <w:t>Salix</w:t>
      </w:r>
      <w:r w:rsidR="4E554ED4" w:rsidRPr="004E5C23">
        <w:rPr>
          <w:color w:val="000000" w:themeColor="text1"/>
          <w:sz w:val="22"/>
          <w:szCs w:val="22"/>
        </w:rPr>
        <w:t xml:space="preserve"> (Salicaceae, 19) and </w:t>
      </w:r>
      <w:r w:rsidR="4E554ED4" w:rsidRPr="004E5C23">
        <w:rPr>
          <w:i/>
          <w:color w:val="000000" w:themeColor="text1"/>
          <w:sz w:val="22"/>
          <w:szCs w:val="22"/>
        </w:rPr>
        <w:t>Euphrasia</w:t>
      </w:r>
      <w:r w:rsidR="4E554ED4" w:rsidRPr="004E5C23">
        <w:rPr>
          <w:color w:val="000000" w:themeColor="text1"/>
          <w:sz w:val="22"/>
          <w:szCs w:val="22"/>
        </w:rPr>
        <w:t xml:space="preserve"> (Orobanchaceae, 13; Figure XX). The majority (55%) of cross-ploidy hybrids involve diploid-tetraploid crosses, with higher order ploidy crosses closely following (43%), and diploid-triploid crosses in the minority (2%).</w:t>
      </w:r>
      <w:r w:rsidR="00293086" w:rsidRPr="002B51A1">
        <w:rPr>
          <w:color w:val="000000" w:themeColor="text1"/>
          <w:sz w:val="22"/>
          <w:szCs w:val="22"/>
        </w:rPr>
        <w:t xml:space="preserve"> These results show that cross-ploidy hybrids are relatively common, and are present in many different plant groups but </w:t>
      </w:r>
      <w:r w:rsidR="00DE50D3" w:rsidRPr="002B51A1">
        <w:rPr>
          <w:color w:val="000000" w:themeColor="text1"/>
          <w:sz w:val="22"/>
          <w:szCs w:val="22"/>
        </w:rPr>
        <w:t>overrepresented in few.</w:t>
      </w:r>
      <w:del w:id="87" w:author="Microsoft Office User" w:date="2023-10-16T16:02:00Z">
        <w:r w:rsidR="00293086" w:rsidRPr="002B51A1" w:rsidDel="00EA5BA7">
          <w:rPr>
            <w:color w:val="000000" w:themeColor="text1"/>
            <w:sz w:val="22"/>
            <w:szCs w:val="22"/>
          </w:rPr>
          <w:delText xml:space="preserve"> </w:delText>
        </w:r>
      </w:del>
    </w:p>
    <w:p w14:paraId="50AB4BC9" w14:textId="13A58EB8" w:rsidR="00EA5BA7" w:rsidRDefault="00EA5BA7">
      <w:pPr>
        <w:rPr>
          <w:ins w:id="88" w:author="Microsoft Office User" w:date="2023-10-16T16:02:00Z"/>
          <w:color w:val="000000" w:themeColor="text1"/>
          <w:sz w:val="22"/>
          <w:szCs w:val="22"/>
        </w:rPr>
      </w:pPr>
    </w:p>
    <w:p w14:paraId="3CF418E2" w14:textId="77777777" w:rsidR="00EA5BA7" w:rsidRPr="004E5C23" w:rsidRDefault="00EA5BA7" w:rsidP="00EA5BA7">
      <w:pPr>
        <w:jc w:val="center"/>
        <w:rPr>
          <w:ins w:id="89" w:author="Microsoft Office User" w:date="2023-10-16T16:02:00Z"/>
          <w:sz w:val="22"/>
          <w:szCs w:val="22"/>
        </w:rPr>
      </w:pPr>
      <w:ins w:id="90" w:author="Microsoft Office User" w:date="2023-10-16T16:02:00Z">
        <w:r w:rsidRPr="004E5C23">
          <w:rPr>
            <w:noProof/>
            <w:sz w:val="22"/>
            <w:szCs w:val="22"/>
            <w:lang w:eastAsia="en-GB"/>
          </w:rPr>
          <w:lastRenderedPageBreak/>
          <w:drawing>
            <wp:inline distT="0" distB="0" distL="0" distR="0" wp14:anchorId="629B6EC4" wp14:editId="7FF53EC6">
              <wp:extent cx="5727700" cy="400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idy_dist.pdf"/>
                      <pic:cNvPicPr/>
                    </pic:nvPicPr>
                    <pic:blipFill>
                      <a:blip r:embed="rId15"/>
                      <a:stretch>
                        <a:fillRect/>
                      </a:stretch>
                    </pic:blipFill>
                    <pic:spPr>
                      <a:xfrm>
                        <a:off x="0" y="0"/>
                        <a:ext cx="5727700" cy="4009390"/>
                      </a:xfrm>
                      <a:prstGeom prst="rect">
                        <a:avLst/>
                      </a:prstGeom>
                    </pic:spPr>
                  </pic:pic>
                </a:graphicData>
              </a:graphic>
            </wp:inline>
          </w:drawing>
        </w:r>
      </w:ins>
    </w:p>
    <w:p w14:paraId="5160E011" w14:textId="27A550D8" w:rsidR="00EA5BA7" w:rsidRPr="00EA5BA7" w:rsidRDefault="00EA5BA7">
      <w:pPr>
        <w:rPr>
          <w:sz w:val="22"/>
          <w:szCs w:val="22"/>
          <w:rPrChange w:id="91" w:author="Microsoft Office User" w:date="2023-10-16T16:02:00Z">
            <w:rPr>
              <w:color w:val="000000" w:themeColor="text1"/>
              <w:sz w:val="22"/>
              <w:szCs w:val="22"/>
            </w:rPr>
          </w:rPrChange>
        </w:rPr>
      </w:pPr>
      <w:ins w:id="92" w:author="Microsoft Office User" w:date="2023-10-16T16:02:00Z">
        <w:r w:rsidRPr="004E5C23">
          <w:rPr>
            <w:b/>
            <w:sz w:val="22"/>
            <w:szCs w:val="22"/>
          </w:rPr>
          <w:t xml:space="preserve">Figure </w:t>
        </w:r>
        <w:r>
          <w:rPr>
            <w:b/>
            <w:sz w:val="22"/>
            <w:szCs w:val="22"/>
          </w:rPr>
          <w:t>3</w:t>
        </w:r>
        <w:r w:rsidRPr="004E5C23">
          <w:rPr>
            <w:b/>
            <w:sz w:val="22"/>
            <w:szCs w:val="22"/>
          </w:rPr>
          <w:t xml:space="preserve"> – Distribution of ploidy levels across the British and Irish flora between and within species. </w:t>
        </w:r>
        <w:r w:rsidRPr="004E5C23">
          <w:rPr>
            <w:sz w:val="22"/>
            <w:szCs w:val="22"/>
          </w:rPr>
          <w:t xml:space="preserve">Shown are the number of species at each ploidy level which are not known to have multiple cytotypes. Odd ploidies are less frequent than even ploidies, resulting in a ‘saw tooth’ pattern. The most highly polyploid species is </w:t>
        </w:r>
        <w:proofErr w:type="spellStart"/>
        <w:r w:rsidRPr="004E5C23">
          <w:rPr>
            <w:i/>
            <w:sz w:val="22"/>
            <w:szCs w:val="22"/>
          </w:rPr>
          <w:t>Leucanthemum</w:t>
        </w:r>
        <w:proofErr w:type="spellEnd"/>
        <w:r w:rsidRPr="004E5C23">
          <w:rPr>
            <w:i/>
            <w:sz w:val="22"/>
            <w:szCs w:val="22"/>
          </w:rPr>
          <w:t xml:space="preserve"> maximum</w:t>
        </w:r>
        <w:r w:rsidRPr="004E5C23">
          <w:rPr>
            <w:sz w:val="22"/>
            <w:szCs w:val="22"/>
          </w:rPr>
          <w:t xml:space="preserve"> at 22-ploid. </w:t>
        </w:r>
      </w:ins>
    </w:p>
    <w:p w14:paraId="5176063F" w14:textId="77777777" w:rsidR="00293086" w:rsidRPr="002B51A1" w:rsidRDefault="00293086">
      <w:pPr>
        <w:rPr>
          <w:color w:val="000000" w:themeColor="text1"/>
          <w:sz w:val="22"/>
          <w:szCs w:val="22"/>
        </w:rPr>
      </w:pPr>
    </w:p>
    <w:p w14:paraId="3A529F21" w14:textId="172906EC" w:rsidR="00663AF4" w:rsidRPr="004E5C23" w:rsidRDefault="4E554ED4" w:rsidP="001E396A">
      <w:pPr>
        <w:rPr>
          <w:color w:val="000000"/>
          <w:sz w:val="22"/>
          <w:szCs w:val="22"/>
        </w:rPr>
      </w:pPr>
      <w:r w:rsidRPr="004E5C23">
        <w:rPr>
          <w:color w:val="000000" w:themeColor="text1"/>
          <w:sz w:val="22"/>
          <w:szCs w:val="22"/>
        </w:rPr>
        <w:t xml:space="preserve">Inferring hybridisation from morphology, geography, cytology and limited genetic data, as is the case with many hybrids in the British and Irish flora, overlooks cryptic hybridisation and introgression that can be detected with multiple nuclear genetic markers. Moreover, the extent of cross-ploidy hybridisation in this flora is likely to be affected by extensive habitat disturbance and recent postglacial divergence. A wider survey of published studies of hybridisation based on multiple genetic markers or strong cytogenetic evidence reveals </w:t>
      </w:r>
      <w:r w:rsidRPr="004E5C23">
        <w:rPr>
          <w:color w:val="000000" w:themeColor="text1"/>
          <w:sz w:val="22"/>
          <w:szCs w:val="22"/>
          <w:highlight w:val="yellow"/>
        </w:rPr>
        <w:t>4</w:t>
      </w:r>
      <w:ins w:id="93" w:author="Microsoft Office User" w:date="2023-10-15T08:49:00Z">
        <w:r w:rsidR="002B130D">
          <w:rPr>
            <w:color w:val="000000" w:themeColor="text1"/>
            <w:sz w:val="22"/>
            <w:szCs w:val="22"/>
            <w:highlight w:val="yellow"/>
          </w:rPr>
          <w:t>8</w:t>
        </w:r>
      </w:ins>
      <w:del w:id="94" w:author="Microsoft Office User" w:date="2023-10-15T08:49:00Z">
        <w:r w:rsidRPr="004E5C23" w:rsidDel="002B130D">
          <w:rPr>
            <w:color w:val="000000" w:themeColor="text1"/>
            <w:sz w:val="22"/>
            <w:szCs w:val="22"/>
            <w:highlight w:val="yellow"/>
          </w:rPr>
          <w:delText>3</w:delText>
        </w:r>
      </w:del>
      <w:r w:rsidRPr="004E5C23">
        <w:rPr>
          <w:color w:val="000000" w:themeColor="text1"/>
          <w:sz w:val="22"/>
          <w:szCs w:val="22"/>
        </w:rPr>
        <w:t xml:space="preserve"> different parental species combinations from </w:t>
      </w:r>
      <w:commentRangeStart w:id="95"/>
      <w:ins w:id="96" w:author="Microsoft Office User" w:date="2023-10-15T08:50:00Z">
        <w:r w:rsidR="002B130D">
          <w:rPr>
            <w:color w:val="000000" w:themeColor="text1"/>
            <w:sz w:val="22"/>
            <w:szCs w:val="22"/>
            <w:highlight w:val="yellow"/>
          </w:rPr>
          <w:t>59</w:t>
        </w:r>
      </w:ins>
      <w:del w:id="97" w:author="Microsoft Office User" w:date="2023-10-15T08:50:00Z">
        <w:r w:rsidRPr="004E5C23" w:rsidDel="002B130D">
          <w:rPr>
            <w:color w:val="000000" w:themeColor="text1"/>
            <w:sz w:val="22"/>
            <w:szCs w:val="22"/>
            <w:highlight w:val="yellow"/>
          </w:rPr>
          <w:delText>48</w:delText>
        </w:r>
      </w:del>
      <w:commentRangeEnd w:id="95"/>
      <w:r w:rsidR="002B130D">
        <w:rPr>
          <w:rStyle w:val="CommentReference"/>
        </w:rPr>
        <w:commentReference w:id="95"/>
      </w:r>
      <w:r w:rsidRPr="004E5C23">
        <w:rPr>
          <w:color w:val="000000" w:themeColor="text1"/>
          <w:sz w:val="22"/>
          <w:szCs w:val="22"/>
        </w:rPr>
        <w:t xml:space="preserve"> studies resulting in cross-ploidy hybridisation, with such hybrids present in </w:t>
      </w:r>
      <w:r w:rsidRPr="004E5C23">
        <w:rPr>
          <w:color w:val="000000" w:themeColor="text1"/>
          <w:sz w:val="22"/>
          <w:szCs w:val="22"/>
          <w:highlight w:val="yellow"/>
        </w:rPr>
        <w:t>3</w:t>
      </w:r>
      <w:ins w:id="98" w:author="Microsoft Office User" w:date="2023-10-15T08:52:00Z">
        <w:r w:rsidR="002B130D">
          <w:rPr>
            <w:color w:val="000000" w:themeColor="text1"/>
            <w:sz w:val="22"/>
            <w:szCs w:val="22"/>
            <w:highlight w:val="yellow"/>
          </w:rPr>
          <w:t>5</w:t>
        </w:r>
      </w:ins>
      <w:del w:id="99" w:author="Microsoft Office User" w:date="2023-10-15T08:52:00Z">
        <w:r w:rsidRPr="004E5C23" w:rsidDel="002B130D">
          <w:rPr>
            <w:color w:val="000000" w:themeColor="text1"/>
            <w:sz w:val="22"/>
            <w:szCs w:val="22"/>
            <w:highlight w:val="yellow"/>
          </w:rPr>
          <w:delText>3</w:delText>
        </w:r>
      </w:del>
      <w:r w:rsidRPr="004E5C23">
        <w:rPr>
          <w:color w:val="000000" w:themeColor="text1"/>
          <w:sz w:val="22"/>
          <w:szCs w:val="22"/>
        </w:rPr>
        <w:t xml:space="preserve"> genera from </w:t>
      </w:r>
      <w:r w:rsidRPr="004E5C23">
        <w:rPr>
          <w:color w:val="000000" w:themeColor="text1"/>
          <w:sz w:val="22"/>
          <w:szCs w:val="22"/>
          <w:highlight w:val="yellow"/>
        </w:rPr>
        <w:t>16</w:t>
      </w:r>
      <w:r w:rsidRPr="004E5C23">
        <w:rPr>
          <w:color w:val="000000" w:themeColor="text1"/>
          <w:sz w:val="22"/>
          <w:szCs w:val="22"/>
        </w:rPr>
        <w:t xml:space="preserve"> angiosperm families, </w:t>
      </w:r>
      <w:r w:rsidRPr="004E5C23">
        <w:rPr>
          <w:color w:val="000000" w:themeColor="text1"/>
          <w:sz w:val="22"/>
          <w:szCs w:val="22"/>
          <w:highlight w:val="yellow"/>
        </w:rPr>
        <w:t>three</w:t>
      </w:r>
      <w:r w:rsidRPr="004E5C23">
        <w:rPr>
          <w:color w:val="000000" w:themeColor="text1"/>
          <w:sz w:val="22"/>
          <w:szCs w:val="22"/>
        </w:rPr>
        <w:t xml:space="preserve"> fern families, and </w:t>
      </w:r>
      <w:r w:rsidRPr="004E5C23">
        <w:rPr>
          <w:color w:val="000000" w:themeColor="text1"/>
          <w:sz w:val="22"/>
          <w:szCs w:val="22"/>
          <w:highlight w:val="yellow"/>
        </w:rPr>
        <w:t>three</w:t>
      </w:r>
      <w:r w:rsidRPr="004E5C23">
        <w:rPr>
          <w:color w:val="000000" w:themeColor="text1"/>
          <w:sz w:val="22"/>
          <w:szCs w:val="22"/>
        </w:rPr>
        <w:t xml:space="preserve"> animal families (Table 1). Diploid-tetraploid crosses are found in </w:t>
      </w:r>
      <w:r w:rsidRPr="004E5C23">
        <w:rPr>
          <w:color w:val="000000" w:themeColor="text1"/>
          <w:sz w:val="22"/>
          <w:szCs w:val="22"/>
          <w:highlight w:val="yellow"/>
        </w:rPr>
        <w:t>3</w:t>
      </w:r>
      <w:ins w:id="100" w:author="Microsoft Office User" w:date="2023-10-15T09:09:00Z">
        <w:r w:rsidR="008C3A5F">
          <w:rPr>
            <w:color w:val="000000" w:themeColor="text1"/>
            <w:sz w:val="22"/>
            <w:szCs w:val="22"/>
            <w:highlight w:val="yellow"/>
          </w:rPr>
          <w:t>5</w:t>
        </w:r>
      </w:ins>
      <w:del w:id="101" w:author="Microsoft Office User" w:date="2023-10-15T09:09:00Z">
        <w:r w:rsidRPr="004E5C23" w:rsidDel="008C3A5F">
          <w:rPr>
            <w:color w:val="000000" w:themeColor="text1"/>
            <w:sz w:val="22"/>
            <w:szCs w:val="22"/>
            <w:highlight w:val="yellow"/>
          </w:rPr>
          <w:delText>2</w:delText>
        </w:r>
      </w:del>
      <w:r w:rsidRPr="004E5C23">
        <w:rPr>
          <w:color w:val="000000" w:themeColor="text1"/>
          <w:sz w:val="22"/>
          <w:szCs w:val="22"/>
        </w:rPr>
        <w:t xml:space="preserve"> of the </w:t>
      </w:r>
      <w:r w:rsidRPr="004E5C23">
        <w:rPr>
          <w:color w:val="000000" w:themeColor="text1"/>
          <w:sz w:val="22"/>
          <w:szCs w:val="22"/>
          <w:highlight w:val="yellow"/>
        </w:rPr>
        <w:t>4</w:t>
      </w:r>
      <w:ins w:id="102" w:author="Microsoft Office User" w:date="2023-10-15T08:54:00Z">
        <w:r w:rsidR="001611BE">
          <w:rPr>
            <w:color w:val="000000" w:themeColor="text1"/>
            <w:sz w:val="22"/>
            <w:szCs w:val="22"/>
            <w:highlight w:val="yellow"/>
          </w:rPr>
          <w:t>8</w:t>
        </w:r>
      </w:ins>
      <w:del w:id="103" w:author="Microsoft Office User" w:date="2023-10-15T08:54:00Z">
        <w:r w:rsidRPr="004E5C23" w:rsidDel="001611BE">
          <w:rPr>
            <w:color w:val="000000" w:themeColor="text1"/>
            <w:sz w:val="22"/>
            <w:szCs w:val="22"/>
            <w:highlight w:val="yellow"/>
          </w:rPr>
          <w:delText>3</w:delText>
        </w:r>
      </w:del>
      <w:r w:rsidRPr="004E5C23">
        <w:rPr>
          <w:color w:val="000000" w:themeColor="text1"/>
          <w:sz w:val="22"/>
          <w:szCs w:val="22"/>
        </w:rPr>
        <w:t xml:space="preserve"> parental crosses, with the rest being higher ploidy crosses. This confirms that cross-ploidy hybridisation is likely to be much more </w:t>
      </w:r>
      <w:r w:rsidR="00DE50D3" w:rsidRPr="002B51A1">
        <w:rPr>
          <w:color w:val="000000" w:themeColor="text1"/>
          <w:sz w:val="22"/>
          <w:szCs w:val="22"/>
        </w:rPr>
        <w:t>common</w:t>
      </w:r>
      <w:r w:rsidR="00DE50D3" w:rsidRPr="004E5C23">
        <w:rPr>
          <w:color w:val="000000" w:themeColor="text1"/>
          <w:sz w:val="22"/>
          <w:szCs w:val="22"/>
        </w:rPr>
        <w:t xml:space="preserve"> </w:t>
      </w:r>
      <w:r w:rsidRPr="004E5C23">
        <w:rPr>
          <w:color w:val="000000" w:themeColor="text1"/>
          <w:sz w:val="22"/>
          <w:szCs w:val="22"/>
        </w:rPr>
        <w:t xml:space="preserve">than is currently appreciated. </w:t>
      </w:r>
    </w:p>
    <w:p w14:paraId="0233E52D" w14:textId="77777777" w:rsidR="009A7C54" w:rsidRPr="004E5C23" w:rsidRDefault="009A7C54" w:rsidP="00082194">
      <w:pPr>
        <w:rPr>
          <w:color w:val="000000"/>
          <w:sz w:val="22"/>
          <w:szCs w:val="22"/>
        </w:rPr>
      </w:pPr>
    </w:p>
    <w:p w14:paraId="5665CF89" w14:textId="3674ECE8" w:rsidR="000066EF" w:rsidRDefault="00441D72" w:rsidP="00082194">
      <w:pPr>
        <w:rPr>
          <w:ins w:id="104" w:author="Microsoft Office User" w:date="2023-10-16T17:01:00Z"/>
          <w:color w:val="000000"/>
          <w:sz w:val="22"/>
          <w:szCs w:val="22"/>
        </w:rPr>
      </w:pPr>
      <w:r w:rsidRPr="004E5C23">
        <w:rPr>
          <w:color w:val="000000"/>
          <w:sz w:val="22"/>
          <w:szCs w:val="22"/>
        </w:rPr>
        <w:t xml:space="preserve">The taxonomic spread of </w:t>
      </w:r>
      <w:r w:rsidR="00916592" w:rsidRPr="004E5C23">
        <w:rPr>
          <w:color w:val="000000"/>
          <w:sz w:val="22"/>
          <w:szCs w:val="22"/>
        </w:rPr>
        <w:t>cross-ploid</w:t>
      </w:r>
      <w:r w:rsidRPr="004E5C23">
        <w:rPr>
          <w:color w:val="000000"/>
          <w:sz w:val="22"/>
          <w:szCs w:val="22"/>
        </w:rPr>
        <w:t>y hybridisation is</w:t>
      </w:r>
      <w:r w:rsidR="00F97283" w:rsidRPr="004E5C23">
        <w:rPr>
          <w:color w:val="000000"/>
          <w:sz w:val="22"/>
          <w:szCs w:val="22"/>
        </w:rPr>
        <w:t xml:space="preserve"> especially</w:t>
      </w:r>
      <w:r w:rsidRPr="004E5C23">
        <w:rPr>
          <w:color w:val="000000"/>
          <w:sz w:val="22"/>
          <w:szCs w:val="22"/>
        </w:rPr>
        <w:t xml:space="preserve"> broad</w:t>
      </w:r>
      <w:r w:rsidR="00F97283" w:rsidRPr="004E5C23">
        <w:rPr>
          <w:color w:val="000000"/>
          <w:sz w:val="22"/>
          <w:szCs w:val="22"/>
        </w:rPr>
        <w:t xml:space="preserve"> in angiosperms</w:t>
      </w:r>
      <w:r w:rsidRPr="004E5C23">
        <w:rPr>
          <w:color w:val="000000"/>
          <w:sz w:val="22"/>
          <w:szCs w:val="22"/>
        </w:rPr>
        <w:t>, as evidenced by data both from the British and Irish flora and the wider literature. For example, monocots are well represented (</w:t>
      </w:r>
      <w:proofErr w:type="spellStart"/>
      <w:r w:rsidRPr="004E5C23">
        <w:rPr>
          <w:color w:val="000000"/>
          <w:sz w:val="22"/>
          <w:szCs w:val="22"/>
        </w:rPr>
        <w:t>Liliaceae</w:t>
      </w:r>
      <w:proofErr w:type="spellEnd"/>
      <w:r w:rsidRPr="004E5C23">
        <w:rPr>
          <w:color w:val="000000"/>
          <w:sz w:val="22"/>
          <w:szCs w:val="22"/>
        </w:rPr>
        <w:t>, Orchidaceae, Poaceae), as are basal eudicots (</w:t>
      </w:r>
      <w:proofErr w:type="spellStart"/>
      <w:r w:rsidRPr="004E5C23">
        <w:rPr>
          <w:color w:val="000000"/>
          <w:sz w:val="22"/>
          <w:szCs w:val="22"/>
        </w:rPr>
        <w:t>Ranunculaceae</w:t>
      </w:r>
      <w:proofErr w:type="spellEnd"/>
      <w:r w:rsidRPr="004E5C23">
        <w:rPr>
          <w:color w:val="000000"/>
          <w:sz w:val="22"/>
          <w:szCs w:val="22"/>
        </w:rPr>
        <w:t xml:space="preserve">, </w:t>
      </w:r>
      <w:proofErr w:type="spellStart"/>
      <w:r w:rsidRPr="004E5C23">
        <w:rPr>
          <w:color w:val="000000"/>
          <w:sz w:val="22"/>
          <w:szCs w:val="22"/>
        </w:rPr>
        <w:t>Papaveraceae</w:t>
      </w:r>
      <w:proofErr w:type="spellEnd"/>
      <w:r w:rsidRPr="004E5C23">
        <w:rPr>
          <w:color w:val="000000"/>
          <w:sz w:val="22"/>
          <w:szCs w:val="22"/>
        </w:rPr>
        <w:t xml:space="preserve">) and throughout the rest of the </w:t>
      </w:r>
      <w:r w:rsidR="00EE5E7D" w:rsidRPr="004E5C23">
        <w:rPr>
          <w:color w:val="000000"/>
          <w:sz w:val="22"/>
          <w:szCs w:val="22"/>
        </w:rPr>
        <w:t xml:space="preserve">phylogenetic </w:t>
      </w:r>
      <w:r w:rsidRPr="004E5C23">
        <w:rPr>
          <w:color w:val="000000"/>
          <w:sz w:val="22"/>
          <w:szCs w:val="22"/>
        </w:rPr>
        <w:t xml:space="preserve">tree scattered in the </w:t>
      </w:r>
      <w:proofErr w:type="spellStart"/>
      <w:r w:rsidRPr="004E5C23">
        <w:rPr>
          <w:color w:val="000000"/>
          <w:sz w:val="22"/>
          <w:szCs w:val="22"/>
        </w:rPr>
        <w:t>Fabids</w:t>
      </w:r>
      <w:proofErr w:type="spellEnd"/>
      <w:r w:rsidRPr="004E5C23">
        <w:rPr>
          <w:color w:val="000000"/>
          <w:sz w:val="22"/>
          <w:szCs w:val="22"/>
        </w:rPr>
        <w:t xml:space="preserve">, Malvids and </w:t>
      </w:r>
      <w:proofErr w:type="spellStart"/>
      <w:r w:rsidRPr="004E5C23">
        <w:rPr>
          <w:color w:val="000000"/>
          <w:sz w:val="22"/>
          <w:szCs w:val="22"/>
        </w:rPr>
        <w:t>Superastrids</w:t>
      </w:r>
      <w:proofErr w:type="spellEnd"/>
      <w:r w:rsidRPr="004E5C23">
        <w:rPr>
          <w:color w:val="000000"/>
          <w:sz w:val="22"/>
          <w:szCs w:val="22"/>
        </w:rPr>
        <w:t xml:space="preserve">. This distribution indicates </w:t>
      </w:r>
      <w:r w:rsidR="00916592" w:rsidRPr="004E5C23">
        <w:rPr>
          <w:color w:val="000000"/>
          <w:sz w:val="22"/>
          <w:szCs w:val="22"/>
        </w:rPr>
        <w:t>cross-ploid</w:t>
      </w:r>
      <w:r w:rsidRPr="004E5C23">
        <w:rPr>
          <w:color w:val="000000"/>
          <w:sz w:val="22"/>
          <w:szCs w:val="22"/>
        </w:rPr>
        <w:t>y hybridisation is very widespread and potentially abundant throughout the flowering plant phylogeny</w:t>
      </w:r>
      <w:r w:rsidR="00663AF4" w:rsidRPr="004E5C23">
        <w:rPr>
          <w:color w:val="000000"/>
          <w:sz w:val="22"/>
          <w:szCs w:val="22"/>
        </w:rPr>
        <w:t xml:space="preserve"> (Figure </w:t>
      </w:r>
      <w:ins w:id="105" w:author="Microsoft Office User" w:date="2023-10-16T17:01:00Z">
        <w:r w:rsidR="00B0670C">
          <w:rPr>
            <w:color w:val="000000"/>
            <w:sz w:val="22"/>
            <w:szCs w:val="22"/>
          </w:rPr>
          <w:t>4</w:t>
        </w:r>
      </w:ins>
      <w:del w:id="106" w:author="Microsoft Office User" w:date="2023-10-16T17:01:00Z">
        <w:r w:rsidR="00663AF4" w:rsidRPr="004E5C23" w:rsidDel="00B0670C">
          <w:rPr>
            <w:color w:val="000000"/>
            <w:sz w:val="22"/>
            <w:szCs w:val="22"/>
          </w:rPr>
          <w:delText>X</w:delText>
        </w:r>
      </w:del>
      <w:r w:rsidR="00663AF4" w:rsidRPr="004E5C23">
        <w:rPr>
          <w:color w:val="000000"/>
          <w:sz w:val="22"/>
          <w:szCs w:val="22"/>
        </w:rPr>
        <w:t>)</w:t>
      </w:r>
      <w:r w:rsidRPr="004E5C23">
        <w:rPr>
          <w:color w:val="000000"/>
          <w:sz w:val="22"/>
          <w:szCs w:val="22"/>
        </w:rPr>
        <w:t xml:space="preserve">. On the other hand, </w:t>
      </w:r>
      <w:r w:rsidR="00663AF4" w:rsidRPr="004E5C23">
        <w:rPr>
          <w:color w:val="000000"/>
          <w:sz w:val="22"/>
          <w:szCs w:val="22"/>
        </w:rPr>
        <w:t xml:space="preserve">the conspicuous </w:t>
      </w:r>
      <w:r w:rsidRPr="004E5C23">
        <w:rPr>
          <w:color w:val="000000"/>
          <w:sz w:val="22"/>
          <w:szCs w:val="22"/>
        </w:rPr>
        <w:t>absence of records from large, diverse families</w:t>
      </w:r>
      <w:r w:rsidR="001331F7" w:rsidRPr="004E5C23">
        <w:rPr>
          <w:color w:val="000000"/>
          <w:sz w:val="22"/>
          <w:szCs w:val="22"/>
        </w:rPr>
        <w:t xml:space="preserve"> with variable ploidy,</w:t>
      </w:r>
      <w:r w:rsidRPr="004E5C23">
        <w:rPr>
          <w:color w:val="000000"/>
          <w:sz w:val="22"/>
          <w:szCs w:val="22"/>
        </w:rPr>
        <w:t xml:space="preserve"> such as Rubiaceae</w:t>
      </w:r>
      <w:r w:rsidR="00DE50D3" w:rsidRPr="002B51A1">
        <w:rPr>
          <w:color w:val="000000"/>
          <w:sz w:val="22"/>
          <w:szCs w:val="22"/>
        </w:rPr>
        <w:t>,</w:t>
      </w:r>
      <w:r w:rsidRPr="004E5C23">
        <w:rPr>
          <w:color w:val="000000"/>
          <w:sz w:val="22"/>
          <w:szCs w:val="22"/>
        </w:rPr>
        <w:t xml:space="preserve"> potentially indicate a phylogenetic skew in </w:t>
      </w:r>
      <w:r w:rsidR="00916592" w:rsidRPr="004E5C23">
        <w:rPr>
          <w:color w:val="000000"/>
          <w:sz w:val="22"/>
          <w:szCs w:val="22"/>
        </w:rPr>
        <w:t>cross-ploid</w:t>
      </w:r>
      <w:r w:rsidRPr="004E5C23">
        <w:rPr>
          <w:color w:val="000000"/>
          <w:sz w:val="22"/>
          <w:szCs w:val="22"/>
        </w:rPr>
        <w:t xml:space="preserve">y hybridisation. </w:t>
      </w:r>
      <w:r w:rsidR="00663AF4" w:rsidRPr="004E5C23">
        <w:rPr>
          <w:color w:val="000000"/>
          <w:sz w:val="22"/>
          <w:szCs w:val="22"/>
        </w:rPr>
        <w:t xml:space="preserve">Cases of </w:t>
      </w:r>
      <w:r w:rsidR="00F7168F" w:rsidRPr="004E5C23">
        <w:rPr>
          <w:color w:val="000000"/>
          <w:sz w:val="22"/>
          <w:szCs w:val="22"/>
        </w:rPr>
        <w:t>such</w:t>
      </w:r>
      <w:r w:rsidR="00663AF4" w:rsidRPr="004E5C23">
        <w:rPr>
          <w:color w:val="000000"/>
          <w:sz w:val="22"/>
          <w:szCs w:val="22"/>
        </w:rPr>
        <w:t xml:space="preserve"> hybridisation are not just phylogenetically but also geographically widespread, with </w:t>
      </w:r>
      <w:r w:rsidR="00F7168F" w:rsidRPr="004E5C23">
        <w:rPr>
          <w:color w:val="000000"/>
          <w:sz w:val="22"/>
          <w:szCs w:val="22"/>
        </w:rPr>
        <w:t xml:space="preserve">examples </w:t>
      </w:r>
      <w:r w:rsidR="00663AF4" w:rsidRPr="004E5C23">
        <w:rPr>
          <w:color w:val="000000"/>
          <w:sz w:val="22"/>
          <w:szCs w:val="22"/>
        </w:rPr>
        <w:t xml:space="preserve">reported from across four continents, though tropical regions are poorly represented and most studies report hybridisation in large temperate or cosmopolitan plant families (e.g. Asteraceae and Orchidaceae). </w:t>
      </w:r>
      <w:r w:rsidRPr="004E5C23">
        <w:rPr>
          <w:color w:val="000000"/>
          <w:sz w:val="22"/>
          <w:szCs w:val="22"/>
        </w:rPr>
        <w:t xml:space="preserve">In terms of life form, most well-documented cross-ploidy hybrids (with the notable exception of </w:t>
      </w:r>
      <w:r w:rsidRPr="004E5C23">
        <w:rPr>
          <w:i/>
          <w:iCs/>
          <w:color w:val="000000"/>
          <w:sz w:val="22"/>
          <w:szCs w:val="22"/>
        </w:rPr>
        <w:t>Euphrasia</w:t>
      </w:r>
      <w:r w:rsidRPr="004E5C23">
        <w:rPr>
          <w:color w:val="000000"/>
          <w:sz w:val="22"/>
          <w:szCs w:val="22"/>
        </w:rPr>
        <w:t xml:space="preserve">) are </w:t>
      </w:r>
      <w:r w:rsidRPr="004E5C23">
        <w:rPr>
          <w:color w:val="000000"/>
          <w:sz w:val="22"/>
          <w:szCs w:val="22"/>
        </w:rPr>
        <w:lastRenderedPageBreak/>
        <w:t>perennial</w:t>
      </w:r>
      <w:r w:rsidR="00082194" w:rsidRPr="004E5C23">
        <w:rPr>
          <w:color w:val="000000"/>
          <w:sz w:val="22"/>
          <w:szCs w:val="22"/>
        </w:rPr>
        <w:t xml:space="preserve">, </w:t>
      </w:r>
      <w:r w:rsidRPr="004E5C23">
        <w:rPr>
          <w:color w:val="000000"/>
          <w:sz w:val="22"/>
          <w:szCs w:val="22"/>
        </w:rPr>
        <w:t xml:space="preserve">a factor which </w:t>
      </w:r>
      <w:r w:rsidR="00DE50D3" w:rsidRPr="002B51A1">
        <w:rPr>
          <w:color w:val="000000"/>
          <w:sz w:val="22"/>
          <w:szCs w:val="22"/>
        </w:rPr>
        <w:t>is associated</w:t>
      </w:r>
      <w:r w:rsidR="00DE50D3" w:rsidRPr="004E5C23">
        <w:rPr>
          <w:color w:val="000000"/>
          <w:sz w:val="22"/>
          <w:szCs w:val="22"/>
        </w:rPr>
        <w:t xml:space="preserve"> </w:t>
      </w:r>
      <w:r w:rsidRPr="004E5C23">
        <w:rPr>
          <w:color w:val="000000"/>
          <w:sz w:val="22"/>
          <w:szCs w:val="22"/>
        </w:rPr>
        <w:t xml:space="preserve">with hybridisation regardless of parental ploidy level </w:t>
      </w:r>
      <w:r w:rsidRPr="004E5C23">
        <w:rPr>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PEVuZE5vdGU+PENpdGU+PEF1dGhvcj5NaXRjaGVsbDwvQXV0aG9yPjxZZWFyPjIwMTk8L1llYXI+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color w:val="000000"/>
          <w:sz w:val="22"/>
          <w:szCs w:val="22"/>
        </w:rPr>
        <w:t>(Mitchell et al., 2019)</w:t>
      </w:r>
      <w:r w:rsidRPr="004E5C23">
        <w:rPr>
          <w:color w:val="000000"/>
          <w:sz w:val="22"/>
          <w:szCs w:val="22"/>
        </w:rPr>
        <w:fldChar w:fldCharType="end"/>
      </w:r>
      <w:r w:rsidRPr="004E5C23">
        <w:rPr>
          <w:color w:val="000000"/>
          <w:sz w:val="22"/>
          <w:szCs w:val="22"/>
        </w:rPr>
        <w:t>.</w:t>
      </w:r>
    </w:p>
    <w:p w14:paraId="3EB15387" w14:textId="3320D147" w:rsidR="00B0670C" w:rsidRDefault="00B0670C" w:rsidP="00082194">
      <w:pPr>
        <w:rPr>
          <w:ins w:id="107" w:author="Microsoft Office User" w:date="2023-10-16T17:01:00Z"/>
          <w:color w:val="000000"/>
          <w:sz w:val="22"/>
          <w:szCs w:val="22"/>
        </w:rPr>
      </w:pPr>
    </w:p>
    <w:p w14:paraId="13470BB1" w14:textId="77777777" w:rsidR="00B0670C" w:rsidRPr="004E5C23" w:rsidRDefault="00B0670C" w:rsidP="00B0670C">
      <w:pPr>
        <w:rPr>
          <w:ins w:id="108" w:author="Microsoft Office User" w:date="2023-10-16T17:01:00Z"/>
          <w:sz w:val="22"/>
          <w:szCs w:val="22"/>
        </w:rPr>
      </w:pPr>
      <w:ins w:id="109" w:author="Microsoft Office User" w:date="2023-10-16T17:01:00Z">
        <w:r w:rsidRPr="004E5C23">
          <w:rPr>
            <w:noProof/>
            <w:sz w:val="22"/>
            <w:szCs w:val="22"/>
            <w:lang w:eastAsia="en-GB"/>
          </w:rPr>
          <w:drawing>
            <wp:inline distT="0" distB="0" distL="0" distR="0" wp14:anchorId="15E0DACE" wp14:editId="6E36C522">
              <wp:extent cx="5239109" cy="688003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6">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ins>
    </w:p>
    <w:p w14:paraId="0D094EC3" w14:textId="10851090" w:rsidR="00B0670C" w:rsidRPr="00D83094" w:rsidRDefault="00B0670C" w:rsidP="00082194">
      <w:pPr>
        <w:rPr>
          <w:b/>
          <w:sz w:val="22"/>
          <w:szCs w:val="22"/>
          <w:rPrChange w:id="110" w:author="Microsoft Office User" w:date="2023-10-16T17:01:00Z">
            <w:rPr>
              <w:color w:val="000000"/>
              <w:sz w:val="22"/>
              <w:szCs w:val="22"/>
            </w:rPr>
          </w:rPrChange>
        </w:rPr>
      </w:pPr>
      <w:ins w:id="111" w:author="Microsoft Office User" w:date="2023-10-16T17:01:00Z">
        <w:r w:rsidRPr="004E5C23">
          <w:rPr>
            <w:b/>
            <w:sz w:val="22"/>
            <w:szCs w:val="22"/>
          </w:rPr>
          <w:t xml:space="preserve">Figure </w:t>
        </w:r>
        <w:r>
          <w:rPr>
            <w:b/>
            <w:sz w:val="22"/>
            <w:szCs w:val="22"/>
          </w:rPr>
          <w:t>4</w:t>
        </w:r>
        <w:r w:rsidRPr="004E5C23">
          <w:rPr>
            <w:b/>
            <w:sz w:val="22"/>
            <w:szCs w:val="22"/>
          </w:rPr>
          <w:t xml:space="preserve"> – Distribution of cross-ploidy hybrids across the British and Irish flora. </w:t>
        </w:r>
        <w:r w:rsidRPr="004E5C23">
          <w:rPr>
            <w:sz w:val="22"/>
            <w:szCs w:val="22"/>
          </w:rPr>
          <w:t xml:space="preserve">The number of cross-ploidy (dark bar) and intra-ploidy (light bar) hybrids are shown per family, in the context of family-level phylogenetic relationships from </w:t>
        </w:r>
        <w:proofErr w:type="spellStart"/>
        <w:r w:rsidRPr="004E5C23">
          <w:rPr>
            <w:i/>
            <w:iCs/>
            <w:sz w:val="22"/>
            <w:szCs w:val="22"/>
          </w:rPr>
          <w:t>matK</w:t>
        </w:r>
        <w:proofErr w:type="spellEnd"/>
        <w:r w:rsidRPr="004E5C23">
          <w:rPr>
            <w:sz w:val="22"/>
            <w:szCs w:val="22"/>
          </w:rPr>
          <w:t xml:space="preserve"> and </w:t>
        </w:r>
        <w:commentRangeStart w:id="112"/>
        <w:proofErr w:type="spellStart"/>
        <w:r w:rsidRPr="004E5C23">
          <w:rPr>
            <w:i/>
            <w:iCs/>
            <w:sz w:val="22"/>
            <w:szCs w:val="22"/>
          </w:rPr>
          <w:t>rbcL</w:t>
        </w:r>
        <w:commentRangeEnd w:id="112"/>
        <w:proofErr w:type="spellEnd"/>
        <w:r w:rsidRPr="004E5C23">
          <w:rPr>
            <w:rStyle w:val="CommentReference"/>
            <w:sz w:val="22"/>
            <w:szCs w:val="22"/>
          </w:rPr>
          <w:commentReference w:id="112"/>
        </w:r>
        <w:r w:rsidRPr="004E5C23">
          <w:rPr>
            <w:sz w:val="22"/>
            <w:szCs w:val="22"/>
          </w:rPr>
          <w:t xml:space="preserve">. Faded family names indicate missing ploidy data, and red family names highlight those families which contain five or more different ploidy levels. Numbers in parentheses are the number of cross-ploidy hybrids formed per family. </w:t>
        </w:r>
      </w:ins>
    </w:p>
    <w:p w14:paraId="1F8661C3" w14:textId="77777777" w:rsidR="008D7C8C" w:rsidRPr="004E5C23" w:rsidRDefault="008D7C8C" w:rsidP="00082194">
      <w:pPr>
        <w:rPr>
          <w:sz w:val="22"/>
          <w:szCs w:val="22"/>
        </w:rPr>
      </w:pPr>
    </w:p>
    <w:p w14:paraId="00FAF259" w14:textId="60161547" w:rsidR="00915198" w:rsidRPr="004E5C23" w:rsidRDefault="000066EF" w:rsidP="006B1100">
      <w:pPr>
        <w:rPr>
          <w:color w:val="000000"/>
          <w:sz w:val="22"/>
          <w:szCs w:val="22"/>
        </w:rPr>
      </w:pPr>
      <w:r w:rsidRPr="004E5C23">
        <w:rPr>
          <w:color w:val="000000" w:themeColor="text1"/>
          <w:sz w:val="22"/>
          <w:szCs w:val="22"/>
        </w:rPr>
        <w:fldChar w:fldCharType="begin"/>
      </w:r>
      <w:r w:rsidRPr="004E5C23">
        <w:rPr>
          <w:color w:val="000000" w:themeColor="text1"/>
          <w:sz w:val="22"/>
          <w:szCs w:val="22"/>
        </w:rPr>
        <w:instrText xml:space="preserve"> ADDIN EN.CITE &lt;EndNote&gt;&lt;Cite&gt;&lt;Author&gt;Spoelhof&lt;/Author&gt;&lt;Year&gt;2020&lt;/Year&gt;&lt;RecNum&gt;302&lt;/RecNum&gt;&lt;DisplayText&gt;(Spoelhof et al., 2020)&lt;/DisplayText&gt;&lt;record&gt;&lt;rec-number&gt;302&lt;/rec-number&gt;&lt;foreign-keys&gt;&lt;key app="EN" db-id="efx9vxwwnzpz98e5afxx0ez2aerxfa2pe5td" timestamp="1598021956"&gt;302&lt;/key&gt;&lt;/foreign-keys&gt;&lt;ref-type name="Journal Article"&gt;17&lt;/ref-type&gt;&lt;contributors&gt;&lt;authors&gt;&lt;author&gt;Spoelhof, Jonathan P.&lt;/author&gt;&lt;author&gt;Keeffe, Rachel&lt;/author&gt;&lt;author&gt;McDaniel, Stuart F.&lt;/author&gt;&lt;/authors&gt;&lt;/contributors&gt;&lt;titles&gt;&lt;title&gt;Does reproductive assurance explain the incidence of polyploidy in plants and animals?&lt;/title&gt;&lt;secondary-title&gt;New Phytologist&lt;/secondary-title&gt;&lt;/titles&gt;&lt;periodical&gt;&lt;full-title&gt;New phytologist&lt;/full-title&gt;&lt;/periodical&gt;&lt;pages&gt;14-21&lt;/pages&gt;&lt;volume&gt;227&lt;/volume&gt;&lt;number&gt;1&lt;/number&gt;&lt;keywords&gt;&lt;keyword&gt;animal&lt;/keyword&gt;&lt;keyword&gt;asexual reproduction&lt;/keyword&gt;&lt;keyword&gt;clonal reproduction&lt;/keyword&gt;&lt;keyword&gt;genome duplication&lt;/keyword&gt;&lt;keyword&gt;mating system&lt;/keyword&gt;&lt;keyword&gt;plant&lt;/keyword&gt;&lt;keyword&gt;reproductive assurance&lt;/keyword&gt;&lt;keyword&gt;self-fertilization&lt;/keyword&gt;&lt;/keywords&gt;&lt;dates&gt;&lt;year&gt;2020&lt;/year&gt;&lt;pub-dates&gt;&lt;date&gt;2020/07/01&lt;/date&gt;&lt;/pub-dates&gt;&lt;/dates&gt;&lt;publisher&gt;John Wiley &amp;amp; Sons, Ltd&lt;/publisher&gt;&lt;isbn&gt;0028-646X&lt;/isbn&gt;&lt;urls&gt;&lt;related-urls&gt;&lt;url&gt;https://doi.org/10.1111/nph.16396&lt;/url&gt;&lt;/related-urls&gt;&lt;/urls&gt;&lt;electronic-resource-num&gt;10.1111/nph.16396&lt;/electronic-resource-num&gt;&lt;access-date&gt;2020/08/21&lt;/access-date&gt;&lt;/record&gt;&lt;/Cite&gt;&lt;/EndNote&gt;</w:instrText>
      </w:r>
      <w:r w:rsidRPr="004E5C23">
        <w:rPr>
          <w:color w:val="000000" w:themeColor="text1"/>
          <w:sz w:val="22"/>
          <w:szCs w:val="22"/>
        </w:rPr>
        <w:fldChar w:fldCharType="separate"/>
      </w:r>
      <w:r w:rsidRPr="004E5C23">
        <w:rPr>
          <w:color w:val="000000" w:themeColor="text1"/>
          <w:sz w:val="22"/>
          <w:szCs w:val="22"/>
        </w:rPr>
        <w:fldChar w:fldCharType="end"/>
      </w:r>
      <w:r w:rsidR="4E554ED4" w:rsidRPr="004E5C23">
        <w:rPr>
          <w:color w:val="000000" w:themeColor="text1"/>
          <w:sz w:val="22"/>
          <w:szCs w:val="22"/>
        </w:rPr>
        <w:t xml:space="preserve">In animal groups where diploids and polyploids are both present there may be cross-ploidy hybridisation and subsequent introgression, though based on the published literature this is very uncommon, with only </w:t>
      </w:r>
      <w:r w:rsidR="4E554ED4" w:rsidRPr="004E5C23">
        <w:rPr>
          <w:color w:val="000000" w:themeColor="text1"/>
          <w:sz w:val="22"/>
          <w:szCs w:val="22"/>
          <w:highlight w:val="yellow"/>
        </w:rPr>
        <w:t>three</w:t>
      </w:r>
      <w:r w:rsidR="4E554ED4" w:rsidRPr="004E5C23">
        <w:rPr>
          <w:color w:val="000000" w:themeColor="text1"/>
          <w:sz w:val="22"/>
          <w:szCs w:val="22"/>
        </w:rPr>
        <w:t xml:space="preserve"> well-studied examples (Table 1). In many other cases where taxa with </w:t>
      </w:r>
      <w:r w:rsidR="4E554ED4" w:rsidRPr="004E5C23">
        <w:rPr>
          <w:color w:val="000000" w:themeColor="text1"/>
          <w:sz w:val="22"/>
          <w:szCs w:val="22"/>
        </w:rPr>
        <w:lastRenderedPageBreak/>
        <w:t xml:space="preserve">contrasting ploidies mate introgression is limited, as the hybrid derivatives are hybridogenetic taxa which lack recombination. For example, the edible frog </w:t>
      </w:r>
      <w:proofErr w:type="spellStart"/>
      <w:r w:rsidR="4E554ED4" w:rsidRPr="004E5C23">
        <w:rPr>
          <w:i/>
          <w:iCs/>
          <w:color w:val="000000" w:themeColor="text1"/>
          <w:sz w:val="22"/>
          <w:szCs w:val="22"/>
        </w:rPr>
        <w:t>Pelophylax</w:t>
      </w:r>
      <w:proofErr w:type="spellEnd"/>
      <w:r w:rsidR="4E554ED4" w:rsidRPr="004E5C23">
        <w:rPr>
          <w:i/>
          <w:iCs/>
          <w:color w:val="000000" w:themeColor="text1"/>
          <w:sz w:val="22"/>
          <w:szCs w:val="22"/>
        </w:rPr>
        <w:t xml:space="preserve"> </w:t>
      </w:r>
      <w:proofErr w:type="spellStart"/>
      <w:r w:rsidR="4E554ED4" w:rsidRPr="004E5C23">
        <w:rPr>
          <w:i/>
          <w:iCs/>
          <w:color w:val="000000" w:themeColor="text1"/>
          <w:sz w:val="22"/>
          <w:szCs w:val="22"/>
        </w:rPr>
        <w:t>esculentus</w:t>
      </w:r>
      <w:proofErr w:type="spellEnd"/>
      <w:r w:rsidR="4E554ED4" w:rsidRPr="004E5C23">
        <w:rPr>
          <w:color w:val="000000" w:themeColor="text1"/>
          <w:sz w:val="22"/>
          <w:szCs w:val="22"/>
        </w:rPr>
        <w:t xml:space="preserve"> is an extremely ecologically successful and widespread hybrid species formed between the diploid taxa </w:t>
      </w:r>
      <w:r w:rsidR="4E554ED4" w:rsidRPr="004E5C23">
        <w:rPr>
          <w:i/>
          <w:iCs/>
          <w:color w:val="000000" w:themeColor="text1"/>
          <w:sz w:val="22"/>
          <w:szCs w:val="22"/>
        </w:rPr>
        <w:t xml:space="preserve">P. </w:t>
      </w:r>
      <w:proofErr w:type="spellStart"/>
      <w:r w:rsidR="4E554ED4" w:rsidRPr="004E5C23">
        <w:rPr>
          <w:i/>
          <w:iCs/>
          <w:color w:val="000000" w:themeColor="text1"/>
          <w:sz w:val="22"/>
          <w:szCs w:val="22"/>
        </w:rPr>
        <w:t>ridibundus</w:t>
      </w:r>
      <w:proofErr w:type="spellEnd"/>
      <w:r w:rsidR="4E554ED4" w:rsidRPr="004E5C23">
        <w:rPr>
          <w:color w:val="000000" w:themeColor="text1"/>
          <w:sz w:val="22"/>
          <w:szCs w:val="22"/>
        </w:rPr>
        <w:t xml:space="preserve"> and </w:t>
      </w:r>
      <w:r w:rsidR="4E554ED4" w:rsidRPr="004E5C23">
        <w:rPr>
          <w:i/>
          <w:iCs/>
          <w:color w:val="000000" w:themeColor="text1"/>
          <w:sz w:val="22"/>
          <w:szCs w:val="22"/>
        </w:rPr>
        <w:t xml:space="preserve">P. </w:t>
      </w:r>
      <w:proofErr w:type="spellStart"/>
      <w:r w:rsidR="4E554ED4" w:rsidRPr="004E5C23">
        <w:rPr>
          <w:i/>
          <w:iCs/>
          <w:color w:val="000000" w:themeColor="text1"/>
          <w:sz w:val="22"/>
          <w:szCs w:val="22"/>
        </w:rPr>
        <w:t>lessonae</w:t>
      </w:r>
      <w:proofErr w:type="spellEnd"/>
      <w:r w:rsidR="4E554ED4" w:rsidRPr="004E5C23">
        <w:rPr>
          <w:i/>
          <w:iCs/>
          <w:color w:val="000000" w:themeColor="text1"/>
          <w:sz w:val="22"/>
          <w:szCs w:val="22"/>
        </w:rPr>
        <w:t>.</w:t>
      </w:r>
      <w:r w:rsidR="4E554ED4" w:rsidRPr="004E5C23">
        <w:rPr>
          <w:color w:val="000000" w:themeColor="text1"/>
          <w:sz w:val="22"/>
          <w:szCs w:val="22"/>
        </w:rPr>
        <w:t xml:space="preserve"> It includes two cytotypes, a diploid and a triploid, with the triploid formed and maintained by haploid sperm fertilising unreduced eggs from a diploid hybrid female </w:t>
      </w:r>
      <w:r w:rsidRPr="004E5C23">
        <w:rPr>
          <w:color w:val="000000" w:themeColor="text1"/>
          <w:sz w:val="22"/>
          <w:szCs w:val="22"/>
        </w:rPr>
        <w:fldChar w:fldCharType="begin"/>
      </w:r>
      <w:r w:rsidRPr="004E5C23">
        <w:rPr>
          <w:color w:val="000000" w:themeColor="text1"/>
          <w:sz w:val="22"/>
          <w:szCs w:val="22"/>
        </w:rPr>
        <w:instrText xml:space="preserve"> ADDIN EN.CITE &lt;EndNote&gt;&lt;Cite&gt;&lt;Author&gt;Hoffmann&lt;/Author&gt;&lt;Year&gt;2015&lt;/Year&gt;&lt;RecNum&gt;295&lt;/RecNum&gt;&lt;DisplayText&gt;(Hoffmann et al., 2015)&lt;/DisplayText&gt;&lt;record&gt;&lt;rec-number&gt;295&lt;/rec-number&gt;&lt;foreign-keys&gt;&lt;key app="EN" db-id="efx9vxwwnzpz98e5afxx0ez2aerxfa2pe5td" timestamp="1597843623"&gt;295&lt;/key&gt;&lt;/foreign-keys&gt;&lt;ref-type name="Journal Article"&gt;17&lt;/ref-type&gt;&lt;contributors&gt;&lt;authors&gt;&lt;author&gt;Hoffmann, Alexandra&lt;/author&gt;&lt;author&gt;Plötner, Jörg&lt;/author&gt;&lt;author&gt;Pruvost, Nicolas BM&lt;/author&gt;&lt;author&gt;Christiansen, Ditte G&lt;/author&gt;&lt;author&gt;Röthlisberger, Sandra&lt;/author&gt;&lt;author&gt;Choleva, Lukáš&lt;/author&gt;&lt;author&gt;Mikulíček, Peter&lt;/author&gt;&lt;author&gt;Cogălniceanu, Dan&lt;/author&gt;&lt;author&gt;Sas‐Kovács, István&lt;/author&gt;&lt;author&gt;Shabanov, Dmitry&lt;/author&gt;&lt;/authors&gt;&lt;/contributors&gt;&lt;titles&gt;&lt;title&gt;Genetic diversity and distribution patterns of diploid and polyploid hybrid water frog populations (P elophylax esculentus complex) across E urope&lt;/title&gt;&lt;secondary-title&gt;Molecular Ecology&lt;/secondary-title&gt;&lt;/titles&gt;&lt;periodical&gt;&lt;full-title&gt;Molecular Ecology&lt;/full-title&gt;&lt;/periodical&gt;&lt;pages&gt;4371-4391&lt;/pages&gt;&lt;volume&gt;24&lt;/volume&gt;&lt;number&gt;17&lt;/number&gt;&lt;dates&gt;&lt;year&gt;2015&lt;/year&gt;&lt;/dates&gt;&lt;isbn&gt;0962-1083&lt;/isbn&gt;&lt;urls&gt;&lt;/urls&gt;&lt;/record&gt;&lt;/Cite&gt;&lt;/EndNote&gt;</w:instrText>
      </w:r>
      <w:r w:rsidRPr="004E5C23">
        <w:rPr>
          <w:color w:val="000000" w:themeColor="text1"/>
          <w:sz w:val="22"/>
          <w:szCs w:val="22"/>
        </w:rPr>
        <w:fldChar w:fldCharType="separate"/>
      </w:r>
      <w:r w:rsidR="4E554ED4" w:rsidRPr="004E5C23">
        <w:rPr>
          <w:color w:val="000000" w:themeColor="text1"/>
          <w:sz w:val="22"/>
          <w:szCs w:val="22"/>
        </w:rPr>
        <w:t>(Hoffmann et al., 2015)</w:t>
      </w:r>
      <w:r w:rsidRPr="004E5C23">
        <w:rPr>
          <w:color w:val="000000" w:themeColor="text1"/>
          <w:sz w:val="22"/>
          <w:szCs w:val="22"/>
        </w:rPr>
        <w:fldChar w:fldCharType="end"/>
      </w:r>
      <w:r w:rsidR="4E554ED4" w:rsidRPr="004E5C23">
        <w:rPr>
          <w:color w:val="000000" w:themeColor="text1"/>
          <w:sz w:val="22"/>
          <w:szCs w:val="22"/>
        </w:rPr>
        <w:t>. However, it appears to be in a state of flux, with no documented all-triploid populations, and tetraploids</w:t>
      </w:r>
      <w:r w:rsidR="00DE50D3" w:rsidRPr="002B51A1">
        <w:rPr>
          <w:color w:val="000000" w:themeColor="text1"/>
          <w:sz w:val="22"/>
          <w:szCs w:val="22"/>
        </w:rPr>
        <w:t xml:space="preserve"> are</w:t>
      </w:r>
      <w:r w:rsidR="4E554ED4" w:rsidRPr="004E5C23">
        <w:rPr>
          <w:color w:val="000000" w:themeColor="text1"/>
          <w:sz w:val="22"/>
          <w:szCs w:val="22"/>
        </w:rPr>
        <w:t xml:space="preserve"> extremely rare. Opportunities for novel allelic combinations and introgression are limited as the parental genomes rarely recombine. </w:t>
      </w:r>
    </w:p>
    <w:p w14:paraId="30C241D8" w14:textId="20A92725" w:rsidR="00AF091E" w:rsidRPr="004E5C23" w:rsidRDefault="00AF091E" w:rsidP="000071D0">
      <w:pPr>
        <w:rPr>
          <w:sz w:val="22"/>
          <w:szCs w:val="22"/>
        </w:rPr>
      </w:pPr>
    </w:p>
    <w:p w14:paraId="0E904252" w14:textId="41D89748" w:rsidR="00572C41" w:rsidRPr="004E5C23" w:rsidRDefault="00AF091E" w:rsidP="000071D0">
      <w:pPr>
        <w:rPr>
          <w:sz w:val="22"/>
          <w:szCs w:val="22"/>
        </w:rPr>
      </w:pPr>
      <w:r w:rsidRPr="004E5C23">
        <w:rPr>
          <w:b/>
          <w:sz w:val="22"/>
          <w:szCs w:val="22"/>
        </w:rPr>
        <w:t xml:space="preserve">Table 1 – </w:t>
      </w:r>
      <w:r w:rsidRPr="004E5C23">
        <w:rPr>
          <w:bCs/>
          <w:sz w:val="22"/>
          <w:szCs w:val="22"/>
        </w:rPr>
        <w:t>S</w:t>
      </w:r>
      <w:r w:rsidRPr="004E5C23">
        <w:rPr>
          <w:sz w:val="22"/>
          <w:szCs w:val="22"/>
        </w:rPr>
        <w:t xml:space="preserve">tudies reporting cross-ploidy hybrids based on cytological and/or molecular genetic analyses. Details are provided of </w:t>
      </w:r>
      <w:r w:rsidR="004E4637" w:rsidRPr="004E5C23">
        <w:rPr>
          <w:sz w:val="22"/>
          <w:szCs w:val="22"/>
        </w:rPr>
        <w:t>the</w:t>
      </w:r>
      <w:r w:rsidRPr="004E5C23">
        <w:rPr>
          <w:sz w:val="22"/>
          <w:szCs w:val="22"/>
        </w:rPr>
        <w:t xml:space="preserve"> family, hybridising species, broad geographic locality, and the direction of introgression (if known). Superscripts indicate whether the polyploids are allopolyploid (</w:t>
      </w:r>
      <w:r w:rsidRPr="004E5C23">
        <w:rPr>
          <w:sz w:val="22"/>
          <w:szCs w:val="22"/>
          <w:vertAlign w:val="superscript"/>
        </w:rPr>
        <w:t>allo</w:t>
      </w:r>
      <w:r w:rsidRPr="004E5C23">
        <w:rPr>
          <w:sz w:val="22"/>
          <w:szCs w:val="22"/>
        </w:rPr>
        <w:t>) or autopolyploid (</w:t>
      </w:r>
      <w:r w:rsidRPr="004E5C23">
        <w:rPr>
          <w:sz w:val="22"/>
          <w:szCs w:val="22"/>
          <w:vertAlign w:val="superscript"/>
        </w:rPr>
        <w:t>auto</w:t>
      </w:r>
      <w:r w:rsidRPr="004E5C23">
        <w:rPr>
          <w:sz w:val="22"/>
          <w:szCs w:val="22"/>
        </w:rPr>
        <w:t>).</w:t>
      </w:r>
      <w:r w:rsidR="009A21E7" w:rsidRPr="004E5C23">
        <w:rPr>
          <w:sz w:val="22"/>
          <w:szCs w:val="22"/>
        </w:rPr>
        <w:t xml:space="preserve"> Note that the ploidy refers to </w:t>
      </w:r>
      <w:r w:rsidR="00254228" w:rsidRPr="004E5C23">
        <w:rPr>
          <w:sz w:val="22"/>
          <w:szCs w:val="22"/>
        </w:rPr>
        <w:t xml:space="preserve">evidence of cross-ploidy hybridisation based on material presented in the </w:t>
      </w:r>
      <w:r w:rsidR="009A21E7" w:rsidRPr="004E5C23">
        <w:rPr>
          <w:sz w:val="22"/>
          <w:szCs w:val="22"/>
        </w:rPr>
        <w:t>specific study</w:t>
      </w:r>
      <w:r w:rsidR="00254228" w:rsidRPr="004E5C23">
        <w:rPr>
          <w:sz w:val="22"/>
          <w:szCs w:val="22"/>
        </w:rPr>
        <w:t>;</w:t>
      </w:r>
      <w:r w:rsidR="009A21E7" w:rsidRPr="004E5C23">
        <w:rPr>
          <w:sz w:val="22"/>
          <w:szCs w:val="22"/>
        </w:rPr>
        <w:t xml:space="preserve"> other ploidy levels may </w:t>
      </w:r>
      <w:r w:rsidR="00254228" w:rsidRPr="004E5C23">
        <w:rPr>
          <w:sz w:val="22"/>
          <w:szCs w:val="22"/>
        </w:rPr>
        <w:t xml:space="preserve">also </w:t>
      </w:r>
      <w:r w:rsidR="009A21E7" w:rsidRPr="004E5C23">
        <w:rPr>
          <w:sz w:val="22"/>
          <w:szCs w:val="22"/>
        </w:rPr>
        <w:t xml:space="preserve">be found </w:t>
      </w:r>
      <w:r w:rsidR="00254228" w:rsidRPr="004E5C23">
        <w:rPr>
          <w:sz w:val="22"/>
          <w:szCs w:val="22"/>
        </w:rPr>
        <w:t>for these species</w:t>
      </w:r>
      <w:r w:rsidR="009A21E7" w:rsidRPr="004E5C23">
        <w:rPr>
          <w:sz w:val="22"/>
          <w:szCs w:val="22"/>
        </w:rPr>
        <w:t>.</w:t>
      </w:r>
    </w:p>
    <w:p w14:paraId="577BA39F" w14:textId="77777777" w:rsidR="00AF091E" w:rsidRPr="004E5C23" w:rsidRDefault="00AF091E" w:rsidP="000071D0">
      <w:pPr>
        <w:rPr>
          <w:sz w:val="22"/>
          <w:szCs w:val="22"/>
        </w:rPr>
      </w:pPr>
    </w:p>
    <w:tbl>
      <w:tblPr>
        <w:tblW w:w="9773" w:type="dxa"/>
        <w:tblCellMar>
          <w:left w:w="0" w:type="dxa"/>
          <w:right w:w="0" w:type="dxa"/>
        </w:tblCellMar>
        <w:tblLook w:val="04A0" w:firstRow="1" w:lastRow="0" w:firstColumn="1" w:lastColumn="0" w:noHBand="0" w:noVBand="1"/>
        <w:tblPrChange w:id="113" w:author="Microsoft Office User" w:date="2023-10-14T11:32:00Z">
          <w:tblPr>
            <w:tblW w:w="9773" w:type="dxa"/>
            <w:tblCellMar>
              <w:left w:w="0" w:type="dxa"/>
              <w:right w:w="0" w:type="dxa"/>
            </w:tblCellMar>
            <w:tblLook w:val="04A0" w:firstRow="1" w:lastRow="0" w:firstColumn="1" w:lastColumn="0" w:noHBand="0" w:noVBand="1"/>
          </w:tblPr>
        </w:tblPrChange>
      </w:tblPr>
      <w:tblGrid>
        <w:gridCol w:w="1582"/>
        <w:gridCol w:w="2190"/>
        <w:gridCol w:w="1779"/>
        <w:gridCol w:w="1667"/>
        <w:gridCol w:w="2555"/>
        <w:tblGridChange w:id="114">
          <w:tblGrid>
            <w:gridCol w:w="1582"/>
            <w:gridCol w:w="2190"/>
            <w:gridCol w:w="1779"/>
            <w:gridCol w:w="1667"/>
            <w:gridCol w:w="2555"/>
          </w:tblGrid>
        </w:tblGridChange>
      </w:tblGrid>
      <w:tr w:rsidR="00E65C4A" w:rsidRPr="002B51A1" w14:paraId="285D21CA" w14:textId="77777777" w:rsidTr="0069706A">
        <w:trPr>
          <w:trHeight w:val="315"/>
          <w:trPrChange w:id="115" w:author="Microsoft Office User" w:date="2023-10-14T11:32:00Z">
            <w:trPr>
              <w:trHeight w:val="315"/>
            </w:trPr>
          </w:trPrChange>
        </w:trPr>
        <w:tc>
          <w:tcPr>
            <w:tcW w:w="1582"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Change w:id="116" w:author="Microsoft Office User" w:date="2023-10-14T11:32:00Z">
              <w:tcPr>
                <w:tcW w:w="15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tcPrChange>
          </w:tcPr>
          <w:p w14:paraId="54359A02" w14:textId="77777777" w:rsidR="00E65C4A" w:rsidRPr="004E5C23" w:rsidRDefault="00E65C4A" w:rsidP="00572C41">
            <w:pPr>
              <w:rPr>
                <w:b/>
                <w:bCs/>
                <w:color w:val="000000"/>
                <w:sz w:val="22"/>
                <w:szCs w:val="22"/>
              </w:rPr>
            </w:pPr>
            <w:r w:rsidRPr="004E5C23">
              <w:rPr>
                <w:b/>
                <w:bCs/>
                <w:color w:val="000000"/>
                <w:sz w:val="22"/>
                <w:szCs w:val="22"/>
              </w:rPr>
              <w:t>Family</w:t>
            </w:r>
          </w:p>
        </w:tc>
        <w:tc>
          <w:tcPr>
            <w:tcW w:w="2190"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Change w:id="117" w:author="Microsoft Office User" w:date="2023-10-14T11:32:00Z">
              <w:tcPr>
                <w:tcW w:w="2261"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tcPrChange>
          </w:tcPr>
          <w:p w14:paraId="27621139" w14:textId="3BAA60EF" w:rsidR="00E65C4A" w:rsidRPr="004E5C23" w:rsidRDefault="00E65C4A" w:rsidP="00572C41">
            <w:pPr>
              <w:rPr>
                <w:b/>
                <w:bCs/>
                <w:color w:val="000000"/>
                <w:sz w:val="22"/>
                <w:szCs w:val="22"/>
              </w:rPr>
            </w:pPr>
            <w:r w:rsidRPr="004E5C23">
              <w:rPr>
                <w:b/>
                <w:bCs/>
                <w:color w:val="000000"/>
                <w:sz w:val="22"/>
                <w:szCs w:val="22"/>
              </w:rPr>
              <w:t>Hybrid</w:t>
            </w:r>
            <w:r w:rsidR="000F30B8" w:rsidRPr="004E5C23">
              <w:rPr>
                <w:b/>
                <w:bCs/>
                <w:color w:val="000000"/>
                <w:sz w:val="22"/>
                <w:szCs w:val="22"/>
              </w:rPr>
              <w:t>ising species</w:t>
            </w:r>
          </w:p>
        </w:tc>
        <w:tc>
          <w:tcPr>
            <w:tcW w:w="177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Change w:id="118" w:author="Microsoft Office User" w:date="2023-10-14T11:32:00Z">
              <w:tcPr>
                <w:tcW w:w="1858"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tcPrChange>
          </w:tcPr>
          <w:p w14:paraId="783B9105" w14:textId="77777777" w:rsidR="00E65C4A" w:rsidRPr="004E5C23" w:rsidRDefault="00E65C4A" w:rsidP="00572C41">
            <w:pPr>
              <w:rPr>
                <w:b/>
                <w:bCs/>
                <w:color w:val="000000"/>
                <w:sz w:val="22"/>
                <w:szCs w:val="22"/>
              </w:rPr>
            </w:pPr>
            <w:r w:rsidRPr="004E5C23">
              <w:rPr>
                <w:b/>
                <w:bCs/>
                <w:color w:val="000000"/>
                <w:sz w:val="22"/>
                <w:szCs w:val="22"/>
              </w:rPr>
              <w:t>Location</w:t>
            </w:r>
          </w:p>
        </w:tc>
        <w:tc>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Change w:id="119" w:author="Microsoft Office User" w:date="2023-10-14T11:32:00Z">
              <w:tcPr>
                <w:tcW w:w="0" w:type="auto"/>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tcPrChange>
          </w:tcPr>
          <w:p w14:paraId="20375A70" w14:textId="77777777" w:rsidR="00E65C4A" w:rsidRPr="004E5C23" w:rsidRDefault="00E65C4A" w:rsidP="00572C41">
            <w:pPr>
              <w:rPr>
                <w:b/>
                <w:bCs/>
                <w:color w:val="000000"/>
                <w:sz w:val="22"/>
                <w:szCs w:val="22"/>
              </w:rPr>
            </w:pPr>
            <w:r w:rsidRPr="004E5C23">
              <w:rPr>
                <w:b/>
                <w:bCs/>
                <w:color w:val="000000"/>
                <w:sz w:val="22"/>
                <w:szCs w:val="22"/>
              </w:rPr>
              <w:t>Direction to</w:t>
            </w:r>
          </w:p>
        </w:tc>
        <w:tc>
          <w:tcPr>
            <w:tcW w:w="2555"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Change w:id="120" w:author="Microsoft Office User" w:date="2023-10-14T11:32:00Z">
              <w:tcPr>
                <w:tcW w:w="2769" w:type="dxa"/>
                <w:tcBorders>
                  <w:top w:val="single" w:sz="6" w:space="0" w:color="CCCCCC"/>
                  <w:left w:val="single" w:sz="6" w:space="0" w:color="CCCCCC"/>
                  <w:bottom w:val="single" w:sz="18" w:space="0" w:color="000000"/>
                  <w:right w:val="single" w:sz="6" w:space="0" w:color="CCCCCC"/>
                </w:tcBorders>
                <w:tcMar>
                  <w:top w:w="30" w:type="dxa"/>
                  <w:left w:w="45" w:type="dxa"/>
                  <w:bottom w:w="30" w:type="dxa"/>
                  <w:right w:w="45" w:type="dxa"/>
                </w:tcMar>
                <w:vAlign w:val="bottom"/>
                <w:hideMark/>
              </w:tcPr>
            </w:tcPrChange>
          </w:tcPr>
          <w:p w14:paraId="06954AA4" w14:textId="77777777" w:rsidR="00E65C4A" w:rsidRPr="004E5C23" w:rsidRDefault="00E65C4A" w:rsidP="00572C41">
            <w:pPr>
              <w:rPr>
                <w:b/>
                <w:bCs/>
                <w:color w:val="000000"/>
                <w:sz w:val="22"/>
                <w:szCs w:val="22"/>
              </w:rPr>
            </w:pPr>
            <w:r w:rsidRPr="004E5C23">
              <w:rPr>
                <w:b/>
                <w:bCs/>
                <w:color w:val="000000"/>
                <w:sz w:val="22"/>
                <w:szCs w:val="22"/>
              </w:rPr>
              <w:t>Reference</w:t>
            </w:r>
          </w:p>
        </w:tc>
      </w:tr>
      <w:tr w:rsidR="00915198" w:rsidRPr="002B51A1" w14:paraId="7382C140"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29BDC" w14:textId="77777777" w:rsidR="00915198" w:rsidRPr="004E5C23" w:rsidRDefault="00915198" w:rsidP="00572C41">
            <w:pPr>
              <w:rPr>
                <w:color w:val="000000"/>
                <w:sz w:val="22"/>
                <w:szCs w:val="22"/>
              </w:rPr>
            </w:pPr>
          </w:p>
          <w:p w14:paraId="2155CC13" w14:textId="0C736B54" w:rsidR="00915198" w:rsidRPr="004E5C23" w:rsidRDefault="00915198" w:rsidP="00642C25">
            <w:pPr>
              <w:rPr>
                <w:b/>
                <w:i/>
                <w:color w:val="000000"/>
                <w:sz w:val="22"/>
                <w:szCs w:val="22"/>
              </w:rPr>
            </w:pPr>
            <w:r w:rsidRPr="004E5C23">
              <w:rPr>
                <w:sz w:val="22"/>
                <w:szCs w:val="22"/>
              </w:rPr>
              <w:tab/>
            </w:r>
            <w:r w:rsidRPr="004E5C23">
              <w:rPr>
                <w:b/>
                <w:i/>
                <w:color w:val="000000"/>
                <w:sz w:val="22"/>
                <w:szCs w:val="22"/>
              </w:rPr>
              <w:t>Animals</w:t>
            </w:r>
          </w:p>
        </w:tc>
      </w:tr>
      <w:tr w:rsidR="00915198" w:rsidRPr="002B51A1" w14:paraId="2471673F" w14:textId="77777777" w:rsidTr="0069706A">
        <w:trPr>
          <w:trHeight w:val="315"/>
          <w:trPrChange w:id="121"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9299CE" w14:textId="1307E981" w:rsidR="00915198" w:rsidRPr="004E5C23" w:rsidRDefault="00915198" w:rsidP="00572C41">
            <w:pPr>
              <w:rPr>
                <w:color w:val="000000"/>
                <w:sz w:val="22"/>
                <w:szCs w:val="22"/>
              </w:rPr>
            </w:pPr>
            <w:proofErr w:type="spellStart"/>
            <w:r w:rsidRPr="004E5C23">
              <w:rPr>
                <w:color w:val="000000"/>
                <w:sz w:val="22"/>
                <w:szCs w:val="22"/>
              </w:rPr>
              <w:t>Bufonidae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A23632E" w14:textId="619C26EF" w:rsidR="00915198" w:rsidRPr="004E5C23" w:rsidRDefault="00915198" w:rsidP="000C1DD7">
            <w:pPr>
              <w:rPr>
                <w:iCs/>
                <w:color w:val="000000"/>
                <w:sz w:val="22"/>
                <w:szCs w:val="22"/>
                <w:vertAlign w:val="superscript"/>
                <w:lang w:val="pt-BR"/>
              </w:rPr>
            </w:pPr>
            <w:r w:rsidRPr="004E5C23">
              <w:rPr>
                <w:i/>
                <w:iCs/>
                <w:color w:val="000000"/>
                <w:sz w:val="22"/>
                <w:szCs w:val="22"/>
                <w:lang w:val="pt-BR"/>
              </w:rPr>
              <w:t xml:space="preserve">Bufo </w:t>
            </w:r>
            <w:proofErr w:type="spellStart"/>
            <w:r w:rsidRPr="004E5C23">
              <w:rPr>
                <w:i/>
                <w:iCs/>
                <w:color w:val="000000"/>
                <w:sz w:val="22"/>
                <w:szCs w:val="22"/>
                <w:lang w:val="pt-BR"/>
              </w:rPr>
              <w:t>turanensis</w:t>
            </w:r>
            <w:proofErr w:type="spellEnd"/>
            <w:r w:rsidRPr="004E5C23">
              <w:rPr>
                <w:i/>
                <w:iCs/>
                <w:color w:val="000000"/>
                <w:sz w:val="22"/>
                <w:szCs w:val="22"/>
                <w:lang w:val="pt-BR"/>
              </w:rPr>
              <w:t xml:space="preserve"> </w:t>
            </w:r>
            <w:r w:rsidRPr="004E5C23">
              <w:rPr>
                <w:iCs/>
                <w:color w:val="000000"/>
                <w:sz w:val="22"/>
                <w:szCs w:val="22"/>
                <w:lang w:val="pt-BR"/>
              </w:rPr>
              <w:t xml:space="preserve">(2n = 2x </w:t>
            </w:r>
            <w:r w:rsidR="000C1DD7" w:rsidRPr="004E5C23">
              <w:rPr>
                <w:iCs/>
                <w:color w:val="000000"/>
                <w:sz w:val="22"/>
                <w:szCs w:val="22"/>
                <w:lang w:val="pt-BR"/>
              </w:rPr>
              <w:t xml:space="preserve"> =</w:t>
            </w:r>
            <w:ins w:id="124" w:author="Microsoft Office User" w:date="2023-10-15T09:06:00Z">
              <w:r w:rsidR="00625D1D">
                <w:rPr>
                  <w:iCs/>
                  <w:color w:val="000000"/>
                  <w:sz w:val="22"/>
                  <w:szCs w:val="22"/>
                  <w:lang w:val="pt-BR"/>
                </w:rPr>
                <w:t xml:space="preserve"> </w:t>
              </w:r>
            </w:ins>
            <w:r w:rsidR="000C1DD7" w:rsidRPr="004E5C23">
              <w:rPr>
                <w:iCs/>
                <w:color w:val="000000"/>
                <w:sz w:val="22"/>
                <w:szCs w:val="22"/>
                <w:lang w:val="pt-BR"/>
              </w:rPr>
              <w:t>22) X</w:t>
            </w:r>
            <w:r w:rsidRPr="004E5C23">
              <w:rPr>
                <w:iCs/>
                <w:color w:val="000000"/>
                <w:sz w:val="22"/>
                <w:szCs w:val="22"/>
                <w:lang w:val="pt-BR"/>
              </w:rPr>
              <w:t xml:space="preserve"> </w:t>
            </w:r>
            <w:r w:rsidRPr="004E5C23">
              <w:rPr>
                <w:i/>
                <w:iCs/>
                <w:color w:val="000000"/>
                <w:sz w:val="22"/>
                <w:szCs w:val="22"/>
                <w:lang w:val="pt-BR"/>
              </w:rPr>
              <w:t xml:space="preserve">Bufo </w:t>
            </w:r>
            <w:proofErr w:type="spellStart"/>
            <w:r w:rsidRPr="004E5C23">
              <w:rPr>
                <w:i/>
                <w:iCs/>
                <w:color w:val="000000"/>
                <w:sz w:val="22"/>
                <w:szCs w:val="22"/>
                <w:lang w:val="pt-BR"/>
              </w:rPr>
              <w:t>pewzowi</w:t>
            </w:r>
            <w:proofErr w:type="spellEnd"/>
            <w:r w:rsidRPr="004E5C23">
              <w:rPr>
                <w:iCs/>
                <w:color w:val="000000"/>
                <w:sz w:val="22"/>
                <w:szCs w:val="22"/>
                <w:lang w:val="pt-BR"/>
              </w:rPr>
              <w:t xml:space="preserve"> (2n = 4x</w:t>
            </w:r>
            <w:r w:rsidR="000C1DD7" w:rsidRPr="004E5C23">
              <w:rPr>
                <w:iCs/>
                <w:color w:val="000000"/>
                <w:sz w:val="22"/>
                <w:szCs w:val="22"/>
                <w:lang w:val="pt-BR"/>
              </w:rPr>
              <w:t xml:space="preserve"> = 44)</w:t>
            </w:r>
            <w:r w:rsidR="008D4AB6" w:rsidRPr="004E5C23">
              <w:rPr>
                <w:iCs/>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A0B28E" w14:textId="215D5ED5" w:rsidR="00915198" w:rsidRPr="004E5C23" w:rsidRDefault="00915198" w:rsidP="00572C41">
            <w:pPr>
              <w:rPr>
                <w:sz w:val="22"/>
                <w:szCs w:val="22"/>
              </w:rPr>
            </w:pPr>
            <w:r w:rsidRPr="004E5C23">
              <w:rPr>
                <w:sz w:val="22"/>
                <w:szCs w:val="22"/>
              </w:rPr>
              <w:t>Kyrgyzstan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EEB912" w14:textId="11268A52" w:rsidR="00915198" w:rsidRPr="004E5C23" w:rsidRDefault="00915198" w:rsidP="00572C41">
            <w:pPr>
              <w:rPr>
                <w:color w:val="000000"/>
                <w:sz w:val="22"/>
                <w:szCs w:val="22"/>
              </w:rPr>
            </w:pPr>
            <w:r w:rsidRPr="004E5C23">
              <w:rPr>
                <w:color w:val="000000"/>
                <w:sz w:val="22"/>
                <w:szCs w:val="22"/>
              </w:rPr>
              <w:t>Diploid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3EA5F4" w14:textId="254E4450" w:rsidR="00915198" w:rsidRPr="004E5C23" w:rsidRDefault="00915198" w:rsidP="00915198">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&lt;EndNote&gt;&lt;Cite&gt;&lt;Author&gt;Stöck&lt;/Author&gt;&lt;Year&gt;2010&lt;/Year&gt;&lt;RecNum&gt;296&lt;/RecNum&gt;&lt;DisplayText&gt;(Stöck et al., 2010)&lt;/DisplayText&gt;&lt;record&gt;&lt;rec-number&gt;296&lt;/rec-number&gt;&lt;foreign-keys&gt;&lt;key app="EN" db-id="efx9vxwwnzpz98e5afxx0ez2aerxfa2pe5td" timestamp="1597845114"&gt;296&lt;/key&gt;&lt;/foreign-keys&gt;&lt;ref-type name="Journal Article"&gt;17&lt;/ref-type&gt;&lt;contributors&gt;&lt;authors&gt;&lt;author&gt;Stöck, Matthias&lt;/author&gt;&lt;author&gt;Ustinova, Jana&lt;/author&gt;&lt;author&gt;Lamatsch, Dunja K.&lt;/author&gt;&lt;author&gt;Schartl, Manfred&lt;/author&gt;&lt;author&gt;Perrin, Nicolas&lt;/author&gt;&lt;author&gt;Moritz, Craig&lt;/author&gt;&lt;/authors&gt;&lt;/contributors&gt;&lt;titles&gt;&lt;title&gt;A VERTEBRATE REPRODUCTIVE SYSTEM INVOLVING THREE PLOIDY LEVELS: HYBRID ORIGIN OF TRIPLOIDS IN A CONTACT ZONE OF DIPLOID AND TETRAPLOID PALEARCTIC GREEN TOADS (BUFO VIRIDIS SUBGROUP)*&lt;/title&gt;&lt;secondary-title&gt;Evolution&lt;/secondary-title&gt;&lt;/titles&gt;&lt;periodical&gt;&lt;full-title&gt;Evolution&lt;/full-title&gt;&lt;/periodical&gt;&lt;pages&gt;944-959&lt;/pages&gt;&lt;volume&gt;64&lt;/volume&gt;&lt;number&gt;4&lt;/number&gt;&lt;dates&gt;&lt;year&gt;2010&lt;/year&gt;&lt;/dates&gt;&lt;isbn&gt;0014-3820&lt;/isbn&gt;&lt;urls&gt;&lt;related-urls&gt;&lt;url&gt;https://onlinelibrary.wiley.com/doi/abs/10.1111/j.1558-5646.2009.00876.x&lt;/url&gt;&lt;/related-urls&gt;&lt;/urls&gt;&lt;electronic-resource-num&gt;10.1111/j.1558-5646.2009.00876.x&lt;/electronic-resource-num&gt;&lt;/record&gt;&lt;/Cite&gt;&lt;/EndNote&gt;</w:instrText>
            </w:r>
            <w:r w:rsidRPr="004E5C23">
              <w:rPr>
                <w:color w:val="000000"/>
                <w:sz w:val="22"/>
                <w:szCs w:val="22"/>
              </w:rPr>
              <w:fldChar w:fldCharType="separate"/>
            </w:r>
            <w:r w:rsidRPr="004E5C23">
              <w:rPr>
                <w:noProof/>
                <w:color w:val="000000"/>
                <w:sz w:val="22"/>
                <w:szCs w:val="22"/>
              </w:rPr>
              <w:t>(Stöck et al., 2010)</w:t>
            </w:r>
            <w:r w:rsidRPr="004E5C23">
              <w:rPr>
                <w:color w:val="000000"/>
                <w:sz w:val="22"/>
                <w:szCs w:val="22"/>
              </w:rPr>
              <w:fldChar w:fldCharType="end"/>
            </w:r>
          </w:p>
        </w:tc>
      </w:tr>
      <w:tr w:rsidR="00915198" w:rsidRPr="002B51A1" w14:paraId="4E0E8B36" w14:textId="77777777" w:rsidTr="0069706A">
        <w:trPr>
          <w:trHeight w:val="315"/>
          <w:trPrChange w:id="12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20B1C2" w14:textId="0C17B372" w:rsidR="00915198" w:rsidRPr="004E5C23" w:rsidRDefault="006B0746" w:rsidP="00572C41">
            <w:pPr>
              <w:rPr>
                <w:color w:val="000000"/>
                <w:sz w:val="22"/>
                <w:szCs w:val="22"/>
              </w:rPr>
            </w:pPr>
            <w:proofErr w:type="spellStart"/>
            <w:r w:rsidRPr="004E5C23">
              <w:rPr>
                <w:color w:val="000000"/>
                <w:sz w:val="22"/>
                <w:szCs w:val="22"/>
              </w:rPr>
              <w:t>Cyprinidae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850420B" w14:textId="0EBC201B" w:rsidR="00915198" w:rsidRPr="004E5C23" w:rsidRDefault="00A203D8" w:rsidP="00572C41">
            <w:pPr>
              <w:rPr>
                <w:iCs/>
                <w:color w:val="000000"/>
                <w:sz w:val="22"/>
                <w:szCs w:val="22"/>
                <w:vertAlign w:val="superscript"/>
                <w:lang w:val="pt-BR"/>
              </w:rPr>
            </w:pPr>
            <w:proofErr w:type="spellStart"/>
            <w:r w:rsidRPr="004E5C23">
              <w:rPr>
                <w:i/>
                <w:iCs/>
                <w:color w:val="000000"/>
                <w:sz w:val="22"/>
                <w:szCs w:val="22"/>
                <w:lang w:val="pt-BR"/>
              </w:rPr>
              <w:t>Squalius</w:t>
            </w:r>
            <w:proofErr w:type="spellEnd"/>
            <w:r w:rsidRPr="004E5C23">
              <w:rPr>
                <w:i/>
                <w:iCs/>
                <w:color w:val="000000"/>
                <w:sz w:val="22"/>
                <w:szCs w:val="22"/>
                <w:lang w:val="pt-BR"/>
              </w:rPr>
              <w:t xml:space="preserve"> </w:t>
            </w:r>
            <w:proofErr w:type="spellStart"/>
            <w:r w:rsidRPr="004E5C23">
              <w:rPr>
                <w:i/>
                <w:iCs/>
                <w:color w:val="000000"/>
                <w:sz w:val="22"/>
                <w:szCs w:val="22"/>
                <w:lang w:val="pt-BR"/>
              </w:rPr>
              <w:t>alburnoides</w:t>
            </w:r>
            <w:proofErr w:type="spellEnd"/>
            <w:r w:rsidRPr="004E5C23">
              <w:rPr>
                <w:i/>
                <w:iCs/>
                <w:color w:val="000000"/>
                <w:sz w:val="22"/>
                <w:szCs w:val="22"/>
                <w:lang w:val="pt-BR"/>
              </w:rPr>
              <w:t xml:space="preserve"> </w:t>
            </w:r>
            <w:r w:rsidRPr="004E5C23">
              <w:rPr>
                <w:iCs/>
                <w:color w:val="000000"/>
                <w:sz w:val="22"/>
                <w:szCs w:val="22"/>
                <w:lang w:val="pt-BR"/>
              </w:rPr>
              <w:t xml:space="preserve">(2n = 2x = 50; 3n = 75; 4n = 100) X </w:t>
            </w:r>
            <w:r w:rsidRPr="004E5C23">
              <w:rPr>
                <w:i/>
                <w:iCs/>
                <w:color w:val="000000"/>
                <w:sz w:val="22"/>
                <w:szCs w:val="22"/>
                <w:lang w:val="pt-BR"/>
              </w:rPr>
              <w:t xml:space="preserve">S. </w:t>
            </w:r>
            <w:proofErr w:type="spellStart"/>
            <w:r w:rsidRPr="004E5C23">
              <w:rPr>
                <w:i/>
                <w:iCs/>
                <w:color w:val="000000"/>
                <w:sz w:val="22"/>
                <w:szCs w:val="22"/>
                <w:lang w:val="pt-BR"/>
              </w:rPr>
              <w:t>pyrenaicus</w:t>
            </w:r>
            <w:proofErr w:type="spellEnd"/>
            <w:r w:rsidRPr="004E5C23">
              <w:rPr>
                <w:iCs/>
                <w:color w:val="000000"/>
                <w:sz w:val="22"/>
                <w:szCs w:val="22"/>
                <w:lang w:val="pt-BR"/>
              </w:rPr>
              <w:t xml:space="preserve"> (2n = 2x = 50)</w:t>
            </w:r>
            <w:r w:rsidR="008D4AB6" w:rsidRPr="004E5C23">
              <w:rPr>
                <w:iCs/>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A028AFF" w14:textId="1763274A" w:rsidR="00915198" w:rsidRPr="004E5C23" w:rsidRDefault="00A203D8" w:rsidP="00572C41">
            <w:pPr>
              <w:rPr>
                <w:sz w:val="22"/>
                <w:szCs w:val="22"/>
              </w:rPr>
            </w:pPr>
            <w:r w:rsidRPr="004E5C23">
              <w:rPr>
                <w:sz w:val="22"/>
                <w:szCs w:val="22"/>
              </w:rPr>
              <w:t>Iberia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E9B1ACD" w14:textId="4C324ACB" w:rsidR="00915198" w:rsidRPr="004E5C23" w:rsidRDefault="00A203D8"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FECDB" w14:textId="17730DE1" w:rsidR="00915198" w:rsidRPr="004E5C23" w:rsidRDefault="00A203D8" w:rsidP="006B1100">
            <w:pPr>
              <w:rPr>
                <w:color w:val="000000"/>
                <w:sz w:val="22"/>
                <w:szCs w:val="22"/>
              </w:rPr>
            </w:pPr>
            <w:r w:rsidRPr="004E5C23">
              <w:rPr>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4E5C23">
              <w:rPr>
                <w:color w:val="000000"/>
                <w:sz w:val="22"/>
                <w:szCs w:val="22"/>
              </w:rPr>
              <w:instrText xml:space="preserve"> ADDIN EN.CITE </w:instrText>
            </w:r>
            <w:r w:rsidR="006B1100" w:rsidRPr="004E5C23">
              <w:rPr>
                <w:color w:val="000000"/>
                <w:sz w:val="22"/>
                <w:szCs w:val="22"/>
              </w:rPr>
              <w:fldChar w:fldCharType="begin">
                <w:fldData xml:space="preserve">PEVuZE5vdGU+PENpdGU+PEF1dGhvcj5BbHZlczwvQXV0aG9yPjxZZWFyPjIwMDE8L1llYXI+PFJl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</w:fldData>
              </w:fldChar>
            </w:r>
            <w:r w:rsidR="006B1100" w:rsidRPr="004E5C23">
              <w:rPr>
                <w:color w:val="000000"/>
                <w:sz w:val="22"/>
                <w:szCs w:val="22"/>
              </w:rPr>
              <w:instrText xml:space="preserve"> ADDIN EN.CITE.DATA </w:instrText>
            </w:r>
            <w:r w:rsidR="006B1100" w:rsidRPr="009369AC">
              <w:rPr>
                <w:color w:val="000000"/>
                <w:sz w:val="22"/>
                <w:szCs w:val="22"/>
              </w:rPr>
            </w:r>
            <w:r w:rsidR="006B1100"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B1100" w:rsidRPr="004E5C23">
              <w:rPr>
                <w:noProof/>
                <w:color w:val="000000"/>
                <w:sz w:val="22"/>
                <w:szCs w:val="22"/>
              </w:rPr>
              <w:t>(Alves et al., 2001, Crespo-López et al., 2007)</w:t>
            </w:r>
            <w:r w:rsidRPr="004E5C23">
              <w:rPr>
                <w:color w:val="000000"/>
                <w:sz w:val="22"/>
                <w:szCs w:val="22"/>
              </w:rPr>
              <w:fldChar w:fldCharType="end"/>
            </w:r>
          </w:p>
        </w:tc>
      </w:tr>
      <w:tr w:rsidR="00A203D8" w:rsidRPr="002B51A1" w14:paraId="0577BB49" w14:textId="77777777" w:rsidTr="0069706A">
        <w:trPr>
          <w:trHeight w:val="315"/>
          <w:trPrChange w:id="13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2E547BA" w14:textId="47430553" w:rsidR="00A203D8" w:rsidRPr="004E5C23" w:rsidRDefault="000A599B" w:rsidP="00572C41">
            <w:pPr>
              <w:rPr>
                <w:color w:val="000000"/>
                <w:sz w:val="22"/>
                <w:szCs w:val="22"/>
              </w:rPr>
            </w:pPr>
            <w:proofErr w:type="spellStart"/>
            <w:r w:rsidRPr="004E5C23">
              <w:rPr>
                <w:color w:val="000000"/>
                <w:sz w:val="22"/>
                <w:szCs w:val="22"/>
              </w:rPr>
              <w:t>Myobatrachidae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FD9604" w14:textId="7853D113" w:rsidR="00A203D8" w:rsidRPr="004E5C23" w:rsidRDefault="0084777D" w:rsidP="00572C41">
            <w:pPr>
              <w:rPr>
                <w:iCs/>
                <w:color w:val="000000"/>
                <w:sz w:val="22"/>
                <w:szCs w:val="22"/>
                <w:vertAlign w:val="superscript"/>
                <w:lang w:val="pt-BR"/>
              </w:rPr>
            </w:pPr>
            <w:proofErr w:type="spellStart"/>
            <w:r w:rsidRPr="004E5C23">
              <w:rPr>
                <w:i/>
                <w:iCs/>
                <w:color w:val="000000"/>
                <w:sz w:val="22"/>
                <w:szCs w:val="22"/>
                <w:lang w:val="pt-BR"/>
              </w:rPr>
              <w:t>Neobatrachus</w:t>
            </w:r>
            <w:proofErr w:type="spellEnd"/>
            <w:r w:rsidRPr="004E5C23">
              <w:rPr>
                <w:i/>
                <w:iCs/>
                <w:color w:val="000000"/>
                <w:sz w:val="22"/>
                <w:szCs w:val="22"/>
                <w:lang w:val="pt-BR"/>
              </w:rPr>
              <w:t xml:space="preserve"> </w:t>
            </w:r>
            <w:proofErr w:type="spellStart"/>
            <w:r w:rsidRPr="004E5C23">
              <w:rPr>
                <w:i/>
                <w:iCs/>
                <w:color w:val="000000"/>
                <w:sz w:val="22"/>
                <w:szCs w:val="22"/>
                <w:lang w:val="pt-BR"/>
              </w:rPr>
              <w:t>sutor</w:t>
            </w:r>
            <w:proofErr w:type="spellEnd"/>
            <w:r w:rsidRPr="004E5C23">
              <w:rPr>
                <w:iCs/>
                <w:color w:val="000000"/>
                <w:sz w:val="22"/>
                <w:szCs w:val="22"/>
                <w:lang w:val="pt-BR"/>
              </w:rPr>
              <w:t xml:space="preserve"> (2n = 2x = 24) x </w:t>
            </w:r>
            <w:r w:rsidRPr="004E5C23">
              <w:rPr>
                <w:i/>
                <w:iCs/>
                <w:color w:val="000000"/>
                <w:sz w:val="22"/>
                <w:szCs w:val="22"/>
                <w:lang w:val="pt-BR"/>
              </w:rPr>
              <w:t xml:space="preserve">N. </w:t>
            </w:r>
            <w:proofErr w:type="spellStart"/>
            <w:r w:rsidRPr="004E5C23">
              <w:rPr>
                <w:i/>
                <w:iCs/>
                <w:color w:val="000000"/>
                <w:sz w:val="22"/>
                <w:szCs w:val="22"/>
                <w:lang w:val="pt-BR"/>
              </w:rPr>
              <w:t>kunapalari</w:t>
            </w:r>
            <w:proofErr w:type="spellEnd"/>
            <w:r w:rsidRPr="004E5C23">
              <w:rPr>
                <w:iCs/>
                <w:color w:val="000000"/>
                <w:sz w:val="22"/>
                <w:szCs w:val="22"/>
                <w:lang w:val="pt-BR"/>
              </w:rPr>
              <w:t xml:space="preserve"> (2n = 4x = 48)</w:t>
            </w:r>
            <w:r w:rsidR="008D4AB6" w:rsidRPr="004E5C23">
              <w:rPr>
                <w:iCs/>
                <w:color w:val="000000"/>
                <w:sz w:val="22"/>
                <w:szCs w:val="22"/>
                <w:vertAlign w:val="superscript"/>
                <w:lang w:val="pt-BR"/>
              </w:rPr>
              <w:t>auto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710392" w14:textId="2AD2B0A2" w:rsidR="00A203D8" w:rsidRPr="004E5C23" w:rsidRDefault="000A599B" w:rsidP="00572C41">
            <w:pPr>
              <w:rPr>
                <w:sz w:val="22"/>
                <w:szCs w:val="22"/>
              </w:rPr>
            </w:pPr>
            <w:r w:rsidRPr="004E5C23">
              <w:rPr>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A2FC5D" w14:textId="09D851D4" w:rsidR="00A203D8" w:rsidRPr="004E5C23" w:rsidRDefault="000A599B"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CB84D3C" w14:textId="617B19E0" w:rsidR="00A203D8" w:rsidRPr="004E5C23" w:rsidRDefault="00DC0F8E"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&lt;EndNote&gt;&lt;Cite&gt;&lt;Author&gt;Novikova&lt;/Author&gt;&lt;Year&gt;2020&lt;/Year&gt;&lt;RecNum&gt;1469&lt;/RecNum&gt;&lt;DisplayText&gt;(Novikova et al., 2020)&lt;/DisplayText&gt;&lt;record&gt;&lt;rec-number&gt;1469&lt;/rec-number&gt;&lt;foreign-keys&gt;&lt;key app="EN" db-id="rv5pzvwrkefxw5ez0dn5522yetsaer2px2s0" timestamp="1598090852"&gt;1469&lt;/key&gt;&lt;/foreign-keys&gt;&lt;ref-type name="Journal Article"&gt;17&lt;/ref-type&gt;&lt;contributors&gt;&lt;authors&gt;&lt;author&gt;Novikova, P. Y.&lt;/author&gt;&lt;author&gt;Brennan, I. G.&lt;/author&gt;&lt;author&gt;Booker, W.&lt;/author&gt;&lt;author&gt;Mahony, M.&lt;/author&gt;&lt;author&gt;Doughty, P.&lt;/author&gt;&lt;author&gt;Lemmon, A. R.&lt;/author&gt;&lt;author&gt;Lemmon, E. M.&lt;/author&gt;&lt;author&gt;Roberts, J. D.&lt;/author&gt;&lt;author&gt;Yant, L.&lt;/author&gt;&lt;author&gt;Van de Peer, Y.&lt;/author&gt;&lt;author&gt;Keogh, J. S.&lt;/author&gt;&lt;author&gt;Donnellan, S. C.&lt;/author&gt;&lt;/authors&gt;&lt;/contributors&gt;&lt;titles&gt;&lt;title&gt;Polyploidy breaks speciation barriers in Australian burrowing frogs Neobatrachus&lt;/title&gt;&lt;secondary-title&gt;Plos Genetics&lt;/secondary-title&gt;&lt;/titles&gt;&lt;periodical&gt;&lt;full-title&gt;Plos Genetics&lt;/full-title&gt;&lt;/periodical&gt;&lt;volume&gt;16&lt;/volume&gt;&lt;number&gt;5&lt;/number&gt;&lt;dates&gt;&lt;year&gt;2020&lt;/year&gt;&lt;pub-dates&gt;&lt;date&gt;May&lt;/date&gt;&lt;/pub-dates&gt;&lt;/dates&gt;&lt;isbn&gt;1553-7404&lt;/isbn&gt;&lt;accession-num&gt;WOS:000538052400017&lt;/accession-num&gt;&lt;urls&gt;&lt;related-urls&gt;&lt;url&gt;&amp;lt;Go to ISI&amp;gt;://WOS:000538052400017&lt;/url&gt;&lt;/related-urls&gt;&lt;/urls&gt;&lt;custom7&gt;e1008769&lt;/custom7&gt;&lt;electronic-resource-num&gt;10.1371/journal.pgen.1008769&lt;/electronic-resource-num&gt;&lt;/record&gt;&lt;/Cite&gt;&lt;/EndNote&gt;</w:instrText>
            </w:r>
            <w:r w:rsidRPr="004E5C23">
              <w:rPr>
                <w:color w:val="000000"/>
                <w:sz w:val="22"/>
                <w:szCs w:val="22"/>
              </w:rPr>
              <w:fldChar w:fldCharType="separate"/>
            </w:r>
            <w:r w:rsidRPr="004E5C23">
              <w:rPr>
                <w:color w:val="000000"/>
                <w:sz w:val="22"/>
                <w:szCs w:val="22"/>
              </w:rPr>
              <w:t>(</w:t>
            </w:r>
            <w:proofErr w:type="spellStart"/>
            <w:r w:rsidRPr="004E5C23">
              <w:rPr>
                <w:color w:val="000000"/>
                <w:sz w:val="22"/>
                <w:szCs w:val="22"/>
              </w:rPr>
              <w:t>Novikova</w:t>
            </w:r>
            <w:proofErr w:type="spellEnd"/>
            <w:r w:rsidRPr="004E5C23">
              <w:rPr>
                <w:color w:val="000000"/>
                <w:sz w:val="22"/>
                <w:szCs w:val="22"/>
              </w:rPr>
              <w:t xml:space="preserve"> et al., 2020)</w:t>
            </w:r>
            <w:r w:rsidRPr="004E5C23">
              <w:rPr>
                <w:color w:val="000000"/>
                <w:sz w:val="22"/>
                <w:szCs w:val="22"/>
              </w:rPr>
              <w:fldChar w:fldCharType="end"/>
            </w:r>
          </w:p>
        </w:tc>
      </w:tr>
      <w:tr w:rsidR="00915198" w:rsidRPr="002B51A1" w14:paraId="356A39BE" w14:textId="77777777" w:rsidTr="00A203D8">
        <w:trPr>
          <w:trHeight w:val="315"/>
        </w:trPr>
        <w:tc>
          <w:tcPr>
            <w:tcW w:w="9773" w:type="dxa"/>
            <w:gridSpan w:val="5"/>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E1DA69" w14:textId="77777777" w:rsidR="00915198" w:rsidRPr="004E5C23" w:rsidRDefault="00915198" w:rsidP="00572C41">
            <w:pPr>
              <w:rPr>
                <w:color w:val="000000"/>
                <w:sz w:val="22"/>
                <w:szCs w:val="22"/>
              </w:rPr>
            </w:pPr>
          </w:p>
          <w:p w14:paraId="1B5560AB" w14:textId="42E92F49" w:rsidR="00915198" w:rsidRPr="004E5C23" w:rsidRDefault="00915198" w:rsidP="00642C25">
            <w:pPr>
              <w:rPr>
                <w:b/>
                <w:i/>
                <w:color w:val="000000"/>
                <w:sz w:val="22"/>
                <w:szCs w:val="22"/>
              </w:rPr>
            </w:pPr>
            <w:r w:rsidRPr="004E5C23">
              <w:rPr>
                <w:sz w:val="22"/>
                <w:szCs w:val="22"/>
              </w:rPr>
              <w:tab/>
            </w:r>
            <w:r w:rsidRPr="004E5C23">
              <w:rPr>
                <w:b/>
                <w:i/>
                <w:color w:val="000000"/>
                <w:sz w:val="22"/>
                <w:szCs w:val="22"/>
              </w:rPr>
              <w:t>Plants</w:t>
            </w:r>
          </w:p>
        </w:tc>
      </w:tr>
      <w:tr w:rsidR="008D7C8C" w:rsidRPr="002B51A1" w14:paraId="79CB760B" w14:textId="77777777" w:rsidTr="0069706A">
        <w:trPr>
          <w:trHeight w:val="315"/>
          <w:trPrChange w:id="14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B5A531E" w14:textId="696881F1" w:rsidR="008D7C8C" w:rsidRPr="004E5C23" w:rsidRDefault="008D7C8C" w:rsidP="00572C41">
            <w:pPr>
              <w:rPr>
                <w:color w:val="000000"/>
                <w:sz w:val="22"/>
                <w:szCs w:val="22"/>
              </w:rPr>
            </w:pPr>
            <w:proofErr w:type="spellStart"/>
            <w:r w:rsidRPr="004E5C23">
              <w:rPr>
                <w:color w:val="000000"/>
                <w:sz w:val="22"/>
                <w:szCs w:val="22"/>
              </w:rPr>
              <w:t>Asplen</w:t>
            </w:r>
            <w:r w:rsidR="007C7352" w:rsidRPr="004E5C23">
              <w:rPr>
                <w:color w:val="000000"/>
                <w:sz w:val="22"/>
                <w:szCs w:val="22"/>
              </w:rPr>
              <w:t>iaceae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3339266" w14:textId="7EEAE824" w:rsidR="008D7C8C" w:rsidRPr="004E5C23" w:rsidRDefault="007C7352" w:rsidP="00572C41">
            <w:pPr>
              <w:rPr>
                <w:iCs/>
                <w:color w:val="000000"/>
                <w:sz w:val="22"/>
                <w:szCs w:val="22"/>
                <w:lang w:val="pt-BR"/>
              </w:rPr>
            </w:pPr>
            <w:proofErr w:type="spellStart"/>
            <w:r w:rsidRPr="004E5C23">
              <w:rPr>
                <w:i/>
                <w:iCs/>
                <w:color w:val="000000"/>
                <w:sz w:val="22"/>
                <w:szCs w:val="22"/>
                <w:lang w:val="pt-BR"/>
              </w:rPr>
              <w:t>Asplenium</w:t>
            </w:r>
            <w:proofErr w:type="spellEnd"/>
            <w:r w:rsidRPr="004E5C23">
              <w:rPr>
                <w:i/>
                <w:iCs/>
                <w:color w:val="000000"/>
                <w:sz w:val="22"/>
                <w:szCs w:val="22"/>
                <w:lang w:val="pt-BR"/>
              </w:rPr>
              <w:t xml:space="preserve"> </w:t>
            </w:r>
            <w:proofErr w:type="spellStart"/>
            <w:r w:rsidRPr="004E5C23">
              <w:rPr>
                <w:i/>
                <w:iCs/>
                <w:color w:val="000000"/>
                <w:sz w:val="22"/>
                <w:szCs w:val="22"/>
                <w:lang w:val="pt-BR"/>
              </w:rPr>
              <w:t>scolopendrium</w:t>
            </w:r>
            <w:proofErr w:type="spellEnd"/>
            <w:r w:rsidRPr="004E5C23">
              <w:rPr>
                <w:iCs/>
                <w:color w:val="000000"/>
                <w:sz w:val="22"/>
                <w:szCs w:val="22"/>
                <w:lang w:val="pt-BR"/>
              </w:rPr>
              <w:t xml:space="preserve"> (2n = 2x = 72) x </w:t>
            </w:r>
            <w:r w:rsidRPr="004E5C23">
              <w:rPr>
                <w:i/>
                <w:iCs/>
                <w:color w:val="000000"/>
                <w:sz w:val="22"/>
                <w:szCs w:val="22"/>
                <w:lang w:val="pt-BR"/>
              </w:rPr>
              <w:t xml:space="preserve">A. </w:t>
            </w:r>
            <w:proofErr w:type="spellStart"/>
            <w:r w:rsidRPr="004E5C23">
              <w:rPr>
                <w:i/>
                <w:iCs/>
                <w:color w:val="000000"/>
                <w:sz w:val="22"/>
                <w:szCs w:val="22"/>
                <w:lang w:val="pt-BR"/>
              </w:rPr>
              <w:t>adiantum-nigrum</w:t>
            </w:r>
            <w:proofErr w:type="spellEnd"/>
            <w:r w:rsidR="0046526F" w:rsidRPr="004E5C23">
              <w:rPr>
                <w:iCs/>
                <w:color w:val="000000"/>
                <w:sz w:val="22"/>
                <w:szCs w:val="22"/>
                <w:lang w:val="pt-BR"/>
              </w:rPr>
              <w:t xml:space="preserve"> (2n = 4x = 144)</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840721" w14:textId="6D26083B" w:rsidR="008D7C8C" w:rsidRPr="004E5C23" w:rsidRDefault="007C7352"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012600C" w14:textId="6716B8AA" w:rsidR="008D7C8C" w:rsidRPr="004E5C23" w:rsidRDefault="007C7352"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B7BDB" w14:textId="3B4B58E5" w:rsidR="008D7C8C" w:rsidRPr="004E5C23" w:rsidRDefault="007C7352"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&lt;EndNote&gt;&lt;Cite&gt;&lt;Author&gt;Stace&lt;/Author&gt;&lt;Year&gt;2015&lt;/Year&gt;&lt;RecNum&gt;1007&lt;/RecNum&gt;&lt;DisplayText&gt;(Stace et al., 2015)&lt;/DisplayText&gt;&lt;record&gt;&lt;rec-number&gt;1007&lt;/rec-number&gt;&lt;foreign-keys&gt;&lt;key app="EN" db-id="rv5pzvwrkefxw5ez0dn5522yetsaer2px2s0" timestamp="1541432215"&gt;1007&lt;/key&gt;&lt;/foreign-keys&gt;&lt;ref-type name="Book"&gt;6&lt;/ref-type&gt;&lt;contributors&gt;&lt;authors&gt;&lt;author&gt;Stace, C A.,&lt;/author&gt;&lt;author&gt;C D. Preston,&lt;/author&gt;&lt;author&gt;D Pearman&lt;/author&gt;&lt;/authors&gt;&lt;/contributors&gt;&lt;titles&gt;&lt;title&gt;&lt;style face="italic" font="default" size="100%"&gt;Hybrid Flora of the British Isles&lt;/style&gt;&lt;/title&gt;&lt;/titles&gt;&lt;dates&gt;&lt;year&gt;2015&lt;/year&gt;&lt;/dates&gt;&lt;pub-location&gt; Bristol&lt;/pub-location&gt;&lt;publisher&gt;:Botanical Society of Britain &amp;amp; Ireland&lt;/publisher&gt;&lt;urls&gt;&lt;/urls&gt;&lt;/record&gt;&lt;/Cite&gt;&lt;/EndNote&gt;</w:instrText>
            </w:r>
            <w:r w:rsidRPr="004E5C23">
              <w:rPr>
                <w:color w:val="000000"/>
                <w:sz w:val="22"/>
                <w:szCs w:val="22"/>
              </w:rPr>
              <w:fldChar w:fldCharType="separate"/>
            </w:r>
            <w:r w:rsidRPr="004E5C23">
              <w:rPr>
                <w:noProof/>
                <w:color w:val="000000"/>
                <w:sz w:val="22"/>
                <w:szCs w:val="22"/>
              </w:rPr>
              <w:t>(Stace et al., 2015)</w:t>
            </w:r>
            <w:r w:rsidRPr="004E5C23">
              <w:rPr>
                <w:color w:val="000000"/>
                <w:sz w:val="22"/>
                <w:szCs w:val="22"/>
              </w:rPr>
              <w:fldChar w:fldCharType="end"/>
            </w:r>
          </w:p>
        </w:tc>
      </w:tr>
      <w:tr w:rsidR="00D0604E" w:rsidRPr="002B51A1" w14:paraId="4DBC1E09" w14:textId="77777777" w:rsidTr="0069706A">
        <w:trPr>
          <w:trHeight w:val="315"/>
          <w:trPrChange w:id="14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F8A4E39" w14:textId="11DA270B" w:rsidR="00D0604E" w:rsidRPr="004E5C23" w:rsidRDefault="00D0604E" w:rsidP="00572C41">
            <w:pPr>
              <w:rPr>
                <w:color w:val="000000"/>
                <w:sz w:val="22"/>
                <w:szCs w:val="22"/>
              </w:rPr>
            </w:pPr>
            <w:proofErr w:type="spellStart"/>
            <w:r w:rsidRPr="004E5C23">
              <w:rPr>
                <w:color w:val="000000"/>
                <w:sz w:val="22"/>
                <w:szCs w:val="22"/>
              </w:rPr>
              <w:t>Cyatheaceae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7E7E2C8" w14:textId="67F34CB8" w:rsidR="00D0604E" w:rsidRPr="004E5C23" w:rsidRDefault="00D0604E" w:rsidP="00572C41">
            <w:pPr>
              <w:rPr>
                <w:iCs/>
                <w:color w:val="000000"/>
                <w:sz w:val="22"/>
                <w:szCs w:val="22"/>
                <w:vertAlign w:val="superscript"/>
              </w:rPr>
            </w:pPr>
            <w:proofErr w:type="spellStart"/>
            <w:r w:rsidRPr="004E5C23">
              <w:rPr>
                <w:i/>
                <w:iCs/>
                <w:color w:val="000000"/>
                <w:sz w:val="22"/>
                <w:szCs w:val="22"/>
              </w:rPr>
              <w:t>Gymnosphaera</w:t>
            </w:r>
            <w:proofErr w:type="spellEnd"/>
            <w:r w:rsidRPr="004E5C23">
              <w:rPr>
                <w:i/>
                <w:iCs/>
                <w:color w:val="000000"/>
                <w:sz w:val="22"/>
                <w:szCs w:val="22"/>
              </w:rPr>
              <w:t xml:space="preserve"> </w:t>
            </w:r>
            <w:proofErr w:type="spellStart"/>
            <w:r w:rsidRPr="004E5C23">
              <w:rPr>
                <w:i/>
                <w:iCs/>
                <w:color w:val="000000"/>
                <w:sz w:val="22"/>
                <w:szCs w:val="22"/>
              </w:rPr>
              <w:t>denticulata</w:t>
            </w:r>
            <w:proofErr w:type="spellEnd"/>
            <w:r w:rsidRPr="004E5C23">
              <w:rPr>
                <w:iCs/>
                <w:color w:val="000000"/>
                <w:sz w:val="22"/>
                <w:szCs w:val="22"/>
              </w:rPr>
              <w:t xml:space="preserve"> (2n = 2x = 138) x </w:t>
            </w:r>
            <w:r w:rsidRPr="004E5C23">
              <w:rPr>
                <w:i/>
                <w:iCs/>
                <w:color w:val="000000"/>
                <w:sz w:val="22"/>
                <w:szCs w:val="22"/>
              </w:rPr>
              <w:t xml:space="preserve">G. </w:t>
            </w:r>
            <w:proofErr w:type="spellStart"/>
            <w:r w:rsidRPr="004E5C23">
              <w:rPr>
                <w:i/>
                <w:iCs/>
                <w:color w:val="000000"/>
                <w:sz w:val="22"/>
                <w:szCs w:val="22"/>
              </w:rPr>
              <w:t>metteniana</w:t>
            </w:r>
            <w:proofErr w:type="spellEnd"/>
            <w:r w:rsidRPr="004E5C23">
              <w:rPr>
                <w:iCs/>
                <w:color w:val="000000"/>
                <w:sz w:val="22"/>
                <w:szCs w:val="22"/>
              </w:rPr>
              <w:t xml:space="preserve"> (2n = 4x = 274)</w:t>
            </w:r>
            <w:r w:rsidRPr="004E5C23">
              <w:rPr>
                <w:iCs/>
                <w:color w:val="000000"/>
                <w:sz w:val="22"/>
                <w:szCs w:val="22"/>
                <w:vertAlign w:val="superscrip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5F3F916" w14:textId="087A3A11" w:rsidR="00D0604E" w:rsidRPr="004E5C23" w:rsidRDefault="00D0604E" w:rsidP="00572C41">
            <w:pPr>
              <w:rPr>
                <w:sz w:val="22"/>
                <w:szCs w:val="22"/>
              </w:rPr>
            </w:pPr>
            <w:r w:rsidRPr="004E5C23">
              <w:rPr>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BA78028" w14:textId="002E10C4" w:rsidR="00D0604E" w:rsidRPr="004E5C23" w:rsidRDefault="00D0604E"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EC5D17" w14:textId="51A2CFF2" w:rsidR="00D0604E" w:rsidRPr="004E5C23" w:rsidRDefault="00D0604E"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&lt;EndNote&gt;&lt;Cite&gt;&lt;Author&gt;Wang&lt;/Author&gt;&lt;Year&gt;2020&lt;/Year&gt;&lt;RecNum&gt;1410&lt;/RecNum&gt;&lt;DisplayText&gt;(Wang et al., 2020)&lt;/DisplayText&gt;&lt;record&gt;&lt;rec-number&gt;1410&lt;/rec-number&gt;&lt;foreign-keys&gt;&lt;key app="EN" db-id="rv5pzvwrkefxw5ez0dn5522yetsaer2px2s0" timestamp="1595323874"&gt;1410&lt;/key&gt;&lt;/foreign-keys&gt;&lt;ref-type name="Journal Article"&gt;17&lt;/ref-type&gt;&lt;contributors&gt;&lt;authors&gt;&lt;author&gt;Wang, J.&lt;/author&gt;&lt;author&gt;Dong, S.&lt;/author&gt;&lt;author&gt;Yang, L.&lt;/author&gt;&lt;author&gt;Harris, A.J.&lt;/author&gt;&lt;author&gt;Schneider, H.&lt;/author&gt;&lt;author&gt;Kang, M.&lt;/author&gt;&lt;/authors&gt;&lt;/contributors&gt;&lt;titles&gt;&lt;title&gt;Allopolyploid Speciation Accompanied by Gene Flow in a Tree Fern&lt;/title&gt;&lt;secondary-title&gt;Molecular Biology and Evolution&lt;/secondary-title&gt;&lt;/titles&gt;&lt;periodical&gt;&lt;full-title&gt;Molecular Biology and Evolution&lt;/full-title&gt;&lt;/periodical&gt;&lt;dates&gt;&lt;year&gt;2020&lt;/year&gt;&lt;/dates&gt;&lt;urls&gt;&lt;/urls&gt;&lt;/record&gt;&lt;/Cite&gt;&lt;/EndNote&gt;</w:instrText>
            </w:r>
            <w:r w:rsidRPr="004E5C23">
              <w:rPr>
                <w:color w:val="000000"/>
                <w:sz w:val="22"/>
                <w:szCs w:val="22"/>
              </w:rPr>
              <w:fldChar w:fldCharType="separate"/>
            </w:r>
            <w:r w:rsidRPr="004E5C23">
              <w:rPr>
                <w:noProof/>
                <w:color w:val="000000"/>
                <w:sz w:val="22"/>
                <w:szCs w:val="22"/>
              </w:rPr>
              <w:t>(Wang et al., 2020)</w:t>
            </w:r>
            <w:r w:rsidRPr="004E5C23">
              <w:rPr>
                <w:color w:val="000000"/>
                <w:sz w:val="22"/>
                <w:szCs w:val="22"/>
              </w:rPr>
              <w:fldChar w:fldCharType="end"/>
            </w:r>
          </w:p>
        </w:tc>
      </w:tr>
      <w:tr w:rsidR="008D7C8C" w:rsidRPr="002B51A1" w14:paraId="795C8550" w14:textId="77777777" w:rsidTr="0069706A">
        <w:trPr>
          <w:trHeight w:val="315"/>
          <w:trPrChange w:id="15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F46EA95" w14:textId="6EA17A1F" w:rsidR="008D7C8C" w:rsidRPr="004E5C23" w:rsidRDefault="008D7C8C" w:rsidP="00572C41">
            <w:pPr>
              <w:rPr>
                <w:color w:val="000000"/>
                <w:sz w:val="22"/>
                <w:szCs w:val="22"/>
              </w:rPr>
            </w:pPr>
            <w:proofErr w:type="spellStart"/>
            <w:r w:rsidRPr="004E5C23">
              <w:rPr>
                <w:color w:val="000000"/>
                <w:sz w:val="22"/>
                <w:szCs w:val="22"/>
              </w:rPr>
              <w:t>Dryopteridaceae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25A27" w14:textId="0E45C0B6" w:rsidR="008D7C8C" w:rsidRPr="004E5C23" w:rsidRDefault="008D7C8C" w:rsidP="00572C41">
            <w:pPr>
              <w:rPr>
                <w:iCs/>
                <w:color w:val="000000"/>
                <w:sz w:val="22"/>
                <w:szCs w:val="22"/>
                <w:lang w:val="pt-BR"/>
              </w:rPr>
            </w:pPr>
            <w:proofErr w:type="spellStart"/>
            <w:r w:rsidRPr="004E5C23">
              <w:rPr>
                <w:i/>
                <w:iCs/>
                <w:color w:val="000000"/>
                <w:sz w:val="22"/>
                <w:szCs w:val="22"/>
                <w:lang w:val="pt-BR"/>
              </w:rPr>
              <w:t>Polystichum</w:t>
            </w:r>
            <w:proofErr w:type="spellEnd"/>
            <w:r w:rsidRPr="004E5C23">
              <w:rPr>
                <w:i/>
                <w:iCs/>
                <w:color w:val="000000"/>
                <w:sz w:val="22"/>
                <w:szCs w:val="22"/>
                <w:lang w:val="pt-BR"/>
              </w:rPr>
              <w:t xml:space="preserve"> </w:t>
            </w:r>
            <w:proofErr w:type="spellStart"/>
            <w:r w:rsidRPr="004E5C23">
              <w:rPr>
                <w:i/>
                <w:iCs/>
                <w:color w:val="000000"/>
                <w:sz w:val="22"/>
                <w:szCs w:val="22"/>
                <w:lang w:val="pt-BR"/>
              </w:rPr>
              <w:t>setiferum</w:t>
            </w:r>
            <w:proofErr w:type="spellEnd"/>
            <w:r w:rsidRPr="004E5C23">
              <w:rPr>
                <w:iCs/>
                <w:color w:val="000000"/>
                <w:sz w:val="22"/>
                <w:szCs w:val="22"/>
                <w:lang w:val="pt-BR"/>
              </w:rPr>
              <w:t xml:space="preserve"> (2n = 2x = 82) x </w:t>
            </w:r>
            <w:r w:rsidRPr="004E5C23">
              <w:rPr>
                <w:i/>
                <w:iCs/>
                <w:color w:val="000000"/>
                <w:sz w:val="22"/>
                <w:szCs w:val="22"/>
                <w:lang w:val="pt-BR"/>
              </w:rPr>
              <w:t xml:space="preserve">P. </w:t>
            </w:r>
            <w:proofErr w:type="spellStart"/>
            <w:r w:rsidRPr="004E5C23">
              <w:rPr>
                <w:i/>
                <w:iCs/>
                <w:color w:val="000000"/>
                <w:sz w:val="22"/>
                <w:szCs w:val="22"/>
                <w:lang w:val="pt-BR"/>
              </w:rPr>
              <w:t>aculeatum</w:t>
            </w:r>
            <w:proofErr w:type="spellEnd"/>
            <w:r w:rsidRPr="004E5C23">
              <w:rPr>
                <w:iCs/>
                <w:color w:val="000000"/>
                <w:sz w:val="22"/>
                <w:szCs w:val="22"/>
                <w:lang w:val="pt-BR"/>
              </w:rPr>
              <w:t xml:space="preserve"> (2n = 4x = 164) </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569661C" w14:textId="6A102F31" w:rsidR="008D7C8C" w:rsidRPr="004E5C23" w:rsidRDefault="008D7C8C"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77EEEC8" w14:textId="09EF4B3D" w:rsidR="008D7C8C" w:rsidRPr="004E5C23" w:rsidRDefault="008D7C8C"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5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9B2162" w14:textId="3A95806E" w:rsidR="008D7C8C" w:rsidRPr="004E5C23" w:rsidRDefault="008D7C8C"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&lt;EndNote&gt;&lt;Cite&gt;&lt;Author&gt;Manton&lt;/Author&gt;&lt;Year&gt;1950&lt;/Year&gt;&lt;RecNum&gt;912&lt;/RecNum&gt;&lt;DisplayText&gt;(Manton, 1950)&lt;/DisplayText&gt;&lt;record&gt;&lt;rec-number&gt;912&lt;/rec-number&gt;&lt;foreign-keys&gt;&lt;key app="EN" db-id="rv5pzvwrkefxw5ez0dn5522yetsaer2px2s0" timestamp="1541432212"&gt;912&lt;/key&gt;&lt;/foreign-keys&gt;&lt;ref-type name="Book"&gt;6&lt;/ref-type&gt;&lt;contributors&gt;&lt;authors&gt;&lt;author&gt;Manton, I&lt;/author&gt;&lt;/authors&gt;&lt;/contributors&gt;&lt;titles&gt;&lt;title&gt;Problems of cytology and evolution in the Pteridophyta&lt;/title&gt;&lt;/titles&gt;&lt;section&gt;342&lt;/section&gt;&lt;dates&gt;&lt;year&gt;1950&lt;/year&gt;&lt;/dates&gt;&lt;publisher&gt;Cambridge University Press&lt;/publisher&gt;&lt;urls&gt;&lt;/urls&gt;&lt;/record&gt;&lt;/Cite&gt;&lt;/EndNote&gt;</w:instrText>
            </w:r>
            <w:r w:rsidRPr="004E5C23">
              <w:rPr>
                <w:color w:val="000000"/>
                <w:sz w:val="22"/>
                <w:szCs w:val="22"/>
              </w:rPr>
              <w:fldChar w:fldCharType="separate"/>
            </w:r>
            <w:r w:rsidRPr="004E5C23">
              <w:rPr>
                <w:noProof/>
                <w:color w:val="000000"/>
                <w:sz w:val="22"/>
                <w:szCs w:val="22"/>
              </w:rPr>
              <w:t>(Manton, 1950)</w:t>
            </w:r>
            <w:r w:rsidRPr="004E5C23">
              <w:rPr>
                <w:color w:val="000000"/>
                <w:sz w:val="22"/>
                <w:szCs w:val="22"/>
              </w:rPr>
              <w:fldChar w:fldCharType="end"/>
            </w:r>
          </w:p>
        </w:tc>
      </w:tr>
      <w:tr w:rsidR="00E65C4A" w:rsidRPr="002B51A1" w14:paraId="409BA837" w14:textId="77777777" w:rsidTr="0069706A">
        <w:trPr>
          <w:trHeight w:val="315"/>
          <w:trPrChange w:id="15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0CFF78"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B19535" w14:textId="07E67914" w:rsidR="00E65C4A" w:rsidRPr="004E5C23" w:rsidRDefault="00E65C4A" w:rsidP="00572C41">
            <w:pPr>
              <w:rPr>
                <w:color w:val="000000"/>
                <w:sz w:val="22"/>
                <w:szCs w:val="22"/>
                <w:vertAlign w:val="superscript"/>
                <w:lang w:val="it-IT"/>
              </w:rPr>
            </w:pPr>
            <w:r w:rsidRPr="004E5C23">
              <w:rPr>
                <w:i/>
                <w:iCs/>
                <w:color w:val="000000"/>
                <w:sz w:val="22"/>
                <w:szCs w:val="22"/>
                <w:lang w:val="it-IT"/>
              </w:rPr>
              <w:t xml:space="preserve">Achillea </w:t>
            </w:r>
            <w:proofErr w:type="spellStart"/>
            <w:r w:rsidRPr="004E5C23">
              <w:rPr>
                <w:i/>
                <w:iCs/>
                <w:color w:val="000000"/>
                <w:sz w:val="22"/>
                <w:szCs w:val="22"/>
                <w:lang w:val="it-IT"/>
              </w:rPr>
              <w:t>clype</w:t>
            </w:r>
            <w:r w:rsidRPr="004E5C23">
              <w:rPr>
                <w:color w:val="000000"/>
                <w:sz w:val="22"/>
                <w:szCs w:val="22"/>
                <w:lang w:val="it-IT"/>
              </w:rPr>
              <w:t>olata</w:t>
            </w:r>
            <w:proofErr w:type="spellEnd"/>
            <w:r w:rsidRPr="004E5C23">
              <w:rPr>
                <w:color w:val="000000"/>
                <w:sz w:val="22"/>
                <w:szCs w:val="22"/>
                <w:lang w:val="it-IT"/>
              </w:rPr>
              <w:t xml:space="preserve"> (2n = 2x</w:t>
            </w:r>
            <w:r w:rsidR="006F0214" w:rsidRPr="004E5C23">
              <w:rPr>
                <w:color w:val="000000"/>
                <w:sz w:val="22"/>
                <w:szCs w:val="22"/>
                <w:lang w:val="it-IT"/>
              </w:rPr>
              <w:t xml:space="preserve"> = 18</w:t>
            </w:r>
            <w:r w:rsidRPr="004E5C23">
              <w:rPr>
                <w:color w:val="000000"/>
                <w:sz w:val="22"/>
                <w:szCs w:val="22"/>
                <w:lang w:val="it-IT"/>
              </w:rPr>
              <w:t xml:space="preserve">) x </w:t>
            </w:r>
            <w:r w:rsidRPr="004E5C23">
              <w:rPr>
                <w:i/>
                <w:iCs/>
                <w:color w:val="000000"/>
                <w:sz w:val="22"/>
                <w:szCs w:val="22"/>
                <w:lang w:val="it-IT"/>
              </w:rPr>
              <w:t>A. collina</w:t>
            </w:r>
            <w:r w:rsidRPr="004E5C23">
              <w:rPr>
                <w:color w:val="000000"/>
                <w:sz w:val="22"/>
                <w:szCs w:val="22"/>
                <w:lang w:val="it-IT"/>
              </w:rPr>
              <w:t xml:space="preserve"> (2n = 4x</w:t>
            </w:r>
            <w:r w:rsidR="006F0214" w:rsidRPr="004E5C23">
              <w:rPr>
                <w:color w:val="000000"/>
                <w:sz w:val="22"/>
                <w:szCs w:val="22"/>
                <w:lang w:val="it-IT"/>
              </w:rPr>
              <w:t xml:space="preserve"> = 36</w:t>
            </w:r>
            <w:r w:rsidRPr="004E5C23">
              <w:rPr>
                <w:color w:val="000000"/>
                <w:sz w:val="22"/>
                <w:szCs w:val="22"/>
                <w:lang w:val="it-IT"/>
              </w:rPr>
              <w:t>)</w:t>
            </w:r>
            <w:r w:rsidR="008D4AB6" w:rsidRPr="004E5C23">
              <w:rPr>
                <w:color w:val="000000"/>
                <w:sz w:val="22"/>
                <w:szCs w:val="22"/>
                <w:vertAlign w:val="superscript"/>
                <w:lang w:val="it-I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B5DA6A" w14:textId="2E009642" w:rsidR="00E65C4A" w:rsidRPr="004E5C23" w:rsidRDefault="00D461C1" w:rsidP="00572C41">
            <w:pPr>
              <w:rPr>
                <w:sz w:val="22"/>
                <w:szCs w:val="22"/>
              </w:rPr>
            </w:pPr>
            <w:r w:rsidRPr="004E5C23">
              <w:rPr>
                <w:sz w:val="22"/>
                <w:szCs w:val="22"/>
              </w:rPr>
              <w:t>Bulgaria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8C4EA" w14:textId="77777777" w:rsidR="00E65C4A" w:rsidRPr="004E5C23" w:rsidRDefault="00E65C4A"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F70586" w14:textId="6F2F514A" w:rsidR="00E65C4A" w:rsidRPr="004E5C23" w:rsidRDefault="00772444" w:rsidP="00642C25">
            <w:pPr>
              <w:rPr>
                <w:color w:val="000000"/>
                <w:sz w:val="22"/>
                <w:szCs w:val="22"/>
              </w:rPr>
            </w:pPr>
            <w:r w:rsidRPr="004E5C23">
              <w:rPr>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4E5C23">
              <w:rPr>
                <w:color w:val="000000"/>
                <w:sz w:val="22"/>
                <w:szCs w:val="22"/>
              </w:rPr>
              <w:instrText xml:space="preserve"> ADDIN EN.CITE </w:instrText>
            </w:r>
            <w:r w:rsidR="00642C25" w:rsidRPr="004E5C23">
              <w:rPr>
                <w:color w:val="000000"/>
                <w:sz w:val="22"/>
                <w:szCs w:val="22"/>
              </w:rPr>
              <w:fldChar w:fldCharType="begin">
                <w:fldData xml:space="preserve">PEVuZE5vdGU+PENpdGU+PEF1dGhvcj5HdW88L0F1dGhvcj48WWVhcj4yMDA1PC9ZZWFyPjxSZWNO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</w:fldData>
              </w:fldChar>
            </w:r>
            <w:r w:rsidR="00642C25" w:rsidRPr="004E5C23">
              <w:rPr>
                <w:color w:val="000000"/>
                <w:sz w:val="22"/>
                <w:szCs w:val="22"/>
              </w:rPr>
              <w:instrText xml:space="preserve"> ADDIN EN.CITE.DATA </w:instrText>
            </w:r>
            <w:r w:rsidR="00642C25" w:rsidRPr="009369AC">
              <w:rPr>
                <w:color w:val="000000"/>
                <w:sz w:val="22"/>
                <w:szCs w:val="22"/>
              </w:rPr>
            </w:r>
            <w:r w:rsidR="00642C25"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42C25" w:rsidRPr="004E5C23">
              <w:rPr>
                <w:noProof/>
                <w:color w:val="000000"/>
                <w:sz w:val="22"/>
                <w:szCs w:val="22"/>
              </w:rPr>
              <w:t>(Guo et al., 2005)</w:t>
            </w:r>
            <w:r w:rsidRPr="004E5C23">
              <w:rPr>
                <w:color w:val="000000"/>
                <w:sz w:val="22"/>
                <w:szCs w:val="22"/>
              </w:rPr>
              <w:fldChar w:fldCharType="end"/>
            </w:r>
          </w:p>
        </w:tc>
      </w:tr>
      <w:tr w:rsidR="00EB19D9" w:rsidRPr="002B51A1" w14:paraId="08135144" w14:textId="77777777" w:rsidTr="0069706A">
        <w:trPr>
          <w:trHeight w:val="315"/>
          <w:trPrChange w:id="16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6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DCA3C" w14:textId="7F373931" w:rsidR="00EB19D9" w:rsidRPr="004E5C23" w:rsidRDefault="00EB19D9" w:rsidP="00572C41">
            <w:pPr>
              <w:rPr>
                <w:color w:val="000000"/>
                <w:sz w:val="22"/>
                <w:szCs w:val="22"/>
              </w:rPr>
            </w:pPr>
            <w:r w:rsidRPr="004E5C23">
              <w:rPr>
                <w:color w:val="000000"/>
                <w:sz w:val="22"/>
                <w:szCs w:val="22"/>
              </w:rPr>
              <w:lastRenderedPageBreak/>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6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5412C0" w14:textId="1D7AA88F" w:rsidR="00EB19D9" w:rsidRPr="004E5C23" w:rsidRDefault="002D0BFF" w:rsidP="00572C41">
            <w:pPr>
              <w:rPr>
                <w:i/>
                <w:iCs/>
                <w:color w:val="000000"/>
                <w:sz w:val="22"/>
                <w:szCs w:val="22"/>
                <w:lang w:val="pt-BR"/>
              </w:rPr>
            </w:pP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setacea</w:t>
            </w:r>
            <w:proofErr w:type="spellEnd"/>
            <w:r w:rsidRPr="004E5C23">
              <w:rPr>
                <w:iCs/>
                <w:color w:val="000000"/>
                <w:sz w:val="22"/>
                <w:szCs w:val="22"/>
                <w:lang w:val="pt-BR"/>
              </w:rPr>
              <w:t xml:space="preserve"> (2n = 2x = </w:t>
            </w:r>
            <w:r w:rsidR="0027126E" w:rsidRPr="004E5C23">
              <w:rPr>
                <w:iCs/>
                <w:color w:val="000000"/>
                <w:sz w:val="22"/>
                <w:szCs w:val="22"/>
                <w:lang w:val="pt-BR"/>
              </w:rPr>
              <w:t>18</w:t>
            </w:r>
            <w:r w:rsidRPr="004E5C23">
              <w:rPr>
                <w:iCs/>
                <w:color w:val="000000"/>
                <w:sz w:val="22"/>
                <w:szCs w:val="22"/>
                <w:lang w:val="pt-BR"/>
              </w:rPr>
              <w:t>)</w:t>
            </w:r>
            <w:r w:rsidRPr="004E5C23">
              <w:rPr>
                <w:i/>
                <w:iCs/>
                <w:color w:val="000000"/>
                <w:sz w:val="22"/>
                <w:szCs w:val="22"/>
                <w:lang w:val="pt-BR"/>
              </w:rPr>
              <w:t xml:space="preserve"> </w:t>
            </w:r>
            <w:r w:rsidRPr="004E5C23">
              <w:rPr>
                <w:iCs/>
                <w:color w:val="000000"/>
                <w:sz w:val="22"/>
                <w:szCs w:val="22"/>
                <w:lang w:val="pt-BR"/>
              </w:rPr>
              <w:t xml:space="preserve"> x </w:t>
            </w: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collina</w:t>
            </w:r>
            <w:proofErr w:type="spellEnd"/>
            <w:r w:rsidRPr="004E5C23">
              <w:rPr>
                <w:iCs/>
                <w:color w:val="000000"/>
                <w:sz w:val="22"/>
                <w:szCs w:val="22"/>
                <w:lang w:val="pt-BR"/>
              </w:rPr>
              <w:t xml:space="preserve"> (2n = 4x = 36)</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6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E601702" w14:textId="77777777" w:rsidR="00EB19D9" w:rsidRPr="004E5C23" w:rsidDel="00D461C1" w:rsidRDefault="00EB19D9" w:rsidP="00572C41">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6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75F779A" w14:textId="77777777" w:rsidR="00EB19D9" w:rsidRPr="004E5C23" w:rsidRDefault="00EB19D9" w:rsidP="00572C41">
            <w:pPr>
              <w:rPr>
                <w:color w:val="000000"/>
                <w:sz w:val="22"/>
                <w:szCs w:val="22"/>
              </w:rPr>
            </w:pP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6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C1A8C" w14:textId="32E02AFB" w:rsidR="00EB19D9" w:rsidRPr="004E5C23" w:rsidRDefault="008B1756"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4E5C23">
              <w:rPr>
                <w:color w:val="000000"/>
                <w:sz w:val="22"/>
                <w:szCs w:val="22"/>
              </w:rPr>
              <w:fldChar w:fldCharType="separate"/>
            </w:r>
            <w:r w:rsidRPr="004E5C23">
              <w:rPr>
                <w:noProof/>
                <w:color w:val="000000"/>
                <w:sz w:val="22"/>
                <w:szCs w:val="22"/>
              </w:rPr>
              <w:t>(Ma et al., 2010)</w:t>
            </w:r>
            <w:r w:rsidRPr="004E5C23">
              <w:rPr>
                <w:color w:val="000000"/>
                <w:sz w:val="22"/>
                <w:szCs w:val="22"/>
              </w:rPr>
              <w:fldChar w:fldCharType="end"/>
            </w:r>
          </w:p>
        </w:tc>
      </w:tr>
      <w:tr w:rsidR="002D0BFF" w:rsidRPr="002B51A1" w14:paraId="196E68F0" w14:textId="77777777" w:rsidTr="0069706A">
        <w:trPr>
          <w:trHeight w:val="315"/>
          <w:trPrChange w:id="17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7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1C05E3" w14:textId="2BC6F86A" w:rsidR="002D0BFF" w:rsidRPr="004E5C23" w:rsidRDefault="002D0BFF"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7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1A9EF7" w14:textId="1A1B8A41" w:rsidR="002D0BFF" w:rsidRPr="004E5C23" w:rsidRDefault="002D0BFF" w:rsidP="00572C41">
            <w:pPr>
              <w:rPr>
                <w:iCs/>
                <w:color w:val="000000"/>
                <w:sz w:val="22"/>
                <w:szCs w:val="22"/>
                <w:lang w:val="pt-BR"/>
              </w:rPr>
            </w:pP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asplenifolia</w:t>
            </w:r>
            <w:proofErr w:type="spellEnd"/>
            <w:r w:rsidRPr="004E5C23">
              <w:rPr>
                <w:iCs/>
                <w:color w:val="000000"/>
                <w:sz w:val="22"/>
                <w:szCs w:val="22"/>
                <w:lang w:val="pt-BR"/>
              </w:rPr>
              <w:t xml:space="preserve"> (2n = 2x =</w:t>
            </w:r>
            <w:r w:rsidR="0027126E" w:rsidRPr="004E5C23">
              <w:rPr>
                <w:iCs/>
                <w:color w:val="000000"/>
                <w:sz w:val="22"/>
                <w:szCs w:val="22"/>
                <w:lang w:val="pt-BR"/>
              </w:rPr>
              <w:t xml:space="preserve"> 18</w:t>
            </w:r>
            <w:r w:rsidRPr="004E5C23">
              <w:rPr>
                <w:iCs/>
                <w:color w:val="000000"/>
                <w:sz w:val="22"/>
                <w:szCs w:val="22"/>
                <w:lang w:val="pt-BR"/>
              </w:rPr>
              <w:t xml:space="preserve">) x </w:t>
            </w:r>
            <w:proofErr w:type="spellStart"/>
            <w:r w:rsidRPr="004E5C23">
              <w:rPr>
                <w:i/>
                <w:iCs/>
                <w:color w:val="000000"/>
                <w:sz w:val="22"/>
                <w:szCs w:val="22"/>
                <w:lang w:val="pt-BR"/>
              </w:rPr>
              <w:t>Achillea</w:t>
            </w:r>
            <w:proofErr w:type="spellEnd"/>
            <w:r w:rsidRPr="004E5C23">
              <w:rPr>
                <w:i/>
                <w:iCs/>
                <w:color w:val="000000"/>
                <w:sz w:val="22"/>
                <w:szCs w:val="22"/>
                <w:lang w:val="pt-BR"/>
              </w:rPr>
              <w:t xml:space="preserve"> </w:t>
            </w:r>
            <w:proofErr w:type="spellStart"/>
            <w:r w:rsidRPr="004E5C23">
              <w:rPr>
                <w:i/>
                <w:iCs/>
                <w:color w:val="000000"/>
                <w:sz w:val="22"/>
                <w:szCs w:val="22"/>
                <w:lang w:val="pt-BR"/>
              </w:rPr>
              <w:t>collina</w:t>
            </w:r>
            <w:proofErr w:type="spellEnd"/>
            <w:r w:rsidRPr="004E5C23">
              <w:rPr>
                <w:iCs/>
                <w:color w:val="000000"/>
                <w:sz w:val="22"/>
                <w:szCs w:val="22"/>
                <w:lang w:val="pt-BR"/>
              </w:rPr>
              <w:t xml:space="preserve"> (2n = 4x = 36)</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7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7517133" w14:textId="77777777" w:rsidR="002D0BFF" w:rsidRPr="004E5C23" w:rsidDel="00D461C1" w:rsidRDefault="002D0BFF" w:rsidP="00572C41">
            <w:pPr>
              <w:rPr>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7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709AF4" w14:textId="77777777" w:rsidR="002D0BFF" w:rsidRPr="004E5C23" w:rsidRDefault="002D0BFF" w:rsidP="00572C41">
            <w:pPr>
              <w:rPr>
                <w:color w:val="000000"/>
                <w:sz w:val="22"/>
                <w:szCs w:val="22"/>
              </w:rPr>
            </w:pP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7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F54BEB" w14:textId="2629AA23" w:rsidR="002D0BFF" w:rsidRPr="004E5C23" w:rsidRDefault="008B1756" w:rsidP="00642C25">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&lt;EndNote&gt;&lt;Cite&gt;&lt;Author&gt;Ma&lt;/Author&gt;&lt;Year&gt;2010&lt;/Year&gt;&lt;RecNum&gt;1090&lt;/RecNum&gt;&lt;DisplayText&gt;(Ma et al., 2010)&lt;/DisplayText&gt;&lt;record&gt;&lt;rec-number&gt;1090&lt;/rec-number&gt;&lt;foreign-keys&gt;&lt;key app="EN" db-id="rv5pzvwrkefxw5ez0dn5522yetsaer2px2s0" timestamp="1541432218"&gt;1090&lt;/key&gt;&lt;/foreign-keys&gt;&lt;ref-type name="Journal Article"&gt;17&lt;/ref-type&gt;&lt;contributors&gt;&lt;authors&gt;&lt;author&gt;Ma, J. X.&lt;/author&gt;&lt;author&gt;Li, Y. N.&lt;/author&gt;&lt;author&gt;Vogl, C.&lt;/author&gt;&lt;author&gt;Ehrendorfer, F.&lt;/author&gt;&lt;author&gt;Guo, Y. P.&lt;/author&gt;&lt;/authors&gt;&lt;/contributors&gt;&lt;titles&gt;&lt;title&gt;Allopolyploid speciation and ongoing backcrossing between diploid progenitor and tetraploid progeny lineages in the Achillea millefolium species complex: analyses of single-copy nuclear genes and genomic AFLP&lt;/title&gt;&lt;secondary-title&gt;Bmc Evolutionary Biology&lt;/secondary-title&gt;&lt;/titles&gt;&lt;periodical&gt;&lt;full-title&gt;Bmc Evolutionary Biology&lt;/full-title&gt;&lt;/periodical&gt;&lt;volume&gt;10&lt;/volume&gt;&lt;dates&gt;&lt;year&gt;2010&lt;/year&gt;&lt;pub-dates&gt;&lt;date&gt;Apr&lt;/date&gt;&lt;/pub-dates&gt;&lt;/dates&gt;&lt;isbn&gt;1471-2148&lt;/isbn&gt;&lt;accession-num&gt;WOS:000277850700001&lt;/accession-num&gt;&lt;urls&gt;&lt;related-urls&gt;&lt;url&gt;&amp;lt;Go to ISI&amp;gt;://WOS:000277850700001&lt;/url&gt;&lt;/related-urls&gt;&lt;/urls&gt;&lt;custom7&gt;100&lt;/custom7&gt;&lt;electronic-resource-num&gt;10.1186/1471-2148-10-100&lt;/electronic-resource-num&gt;&lt;/record&gt;&lt;/Cite&gt;&lt;/EndNote&gt;</w:instrText>
            </w:r>
            <w:r w:rsidRPr="004E5C23">
              <w:rPr>
                <w:color w:val="000000"/>
                <w:sz w:val="22"/>
                <w:szCs w:val="22"/>
              </w:rPr>
              <w:fldChar w:fldCharType="separate"/>
            </w:r>
            <w:r w:rsidRPr="004E5C23">
              <w:rPr>
                <w:noProof/>
                <w:color w:val="000000"/>
                <w:sz w:val="22"/>
                <w:szCs w:val="22"/>
              </w:rPr>
              <w:t>(Ma et al., 2010)</w:t>
            </w:r>
            <w:r w:rsidRPr="004E5C23">
              <w:rPr>
                <w:color w:val="000000"/>
                <w:sz w:val="22"/>
                <w:szCs w:val="22"/>
              </w:rPr>
              <w:fldChar w:fldCharType="end"/>
            </w:r>
          </w:p>
        </w:tc>
      </w:tr>
      <w:tr w:rsidR="00E65C4A" w:rsidRPr="002B51A1" w14:paraId="1645DB3C" w14:textId="77777777" w:rsidTr="0069706A">
        <w:trPr>
          <w:trHeight w:val="315"/>
          <w:trPrChange w:id="17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3794E"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C17223" w14:textId="33554D4D"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Centaurea</w:t>
            </w:r>
            <w:proofErr w:type="spellEnd"/>
            <w:r w:rsidRPr="004E5C23">
              <w:rPr>
                <w:i/>
                <w:iCs/>
                <w:color w:val="000000"/>
                <w:sz w:val="22"/>
                <w:szCs w:val="22"/>
                <w:lang w:val="pt-BR"/>
              </w:rPr>
              <w:t xml:space="preserve"> </w:t>
            </w:r>
            <w:proofErr w:type="spellStart"/>
            <w:r w:rsidRPr="004E5C23">
              <w:rPr>
                <w:i/>
                <w:iCs/>
                <w:color w:val="000000"/>
                <w:sz w:val="22"/>
                <w:szCs w:val="22"/>
                <w:lang w:val="pt-BR"/>
              </w:rPr>
              <w:t>pseudophrygia</w:t>
            </w:r>
            <w:proofErr w:type="spellEnd"/>
            <w:r w:rsidRPr="004E5C23">
              <w:rPr>
                <w:i/>
                <w:iCs/>
                <w:color w:val="000000"/>
                <w:sz w:val="22"/>
                <w:szCs w:val="22"/>
                <w:lang w:val="pt-BR"/>
              </w:rPr>
              <w:t xml:space="preserve"> </w:t>
            </w:r>
            <w:r w:rsidRPr="004E5C23">
              <w:rPr>
                <w:color w:val="000000"/>
                <w:sz w:val="22"/>
                <w:szCs w:val="22"/>
                <w:lang w:val="pt-BR"/>
              </w:rPr>
              <w:t xml:space="preserve">(2n = 2x = 22) x </w:t>
            </w:r>
            <w:r w:rsidRPr="004E5C23">
              <w:rPr>
                <w:i/>
                <w:iCs/>
                <w:color w:val="000000"/>
                <w:sz w:val="22"/>
                <w:szCs w:val="22"/>
                <w:lang w:val="pt-BR"/>
              </w:rPr>
              <w:t xml:space="preserve">C. </w:t>
            </w:r>
            <w:proofErr w:type="spellStart"/>
            <w:r w:rsidRPr="004E5C23">
              <w:rPr>
                <w:i/>
                <w:iCs/>
                <w:color w:val="000000"/>
                <w:sz w:val="22"/>
                <w:szCs w:val="22"/>
                <w:lang w:val="pt-BR"/>
              </w:rPr>
              <w:t>jac</w:t>
            </w:r>
            <w:r w:rsidR="006C014B" w:rsidRPr="004E5C23">
              <w:rPr>
                <w:i/>
                <w:iCs/>
                <w:color w:val="000000"/>
                <w:sz w:val="22"/>
                <w:szCs w:val="22"/>
                <w:lang w:val="pt-BR"/>
              </w:rPr>
              <w:t>e</w:t>
            </w:r>
            <w:r w:rsidRPr="004E5C23">
              <w:rPr>
                <w:i/>
                <w:iCs/>
                <w:color w:val="000000"/>
                <w:sz w:val="22"/>
                <w:szCs w:val="22"/>
                <w:lang w:val="pt-BR"/>
              </w:rPr>
              <w:t>a</w:t>
            </w:r>
            <w:proofErr w:type="spellEnd"/>
            <w:r w:rsidRPr="004E5C23">
              <w:rPr>
                <w:color w:val="000000"/>
                <w:sz w:val="22"/>
                <w:szCs w:val="22"/>
                <w:lang w:val="pt-BR"/>
              </w:rPr>
              <w:t xml:space="preserve"> (2n = 4x = 44)</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448986" w14:textId="0178EED3" w:rsidR="00E65C4A" w:rsidRPr="004E5C23" w:rsidRDefault="00D461C1" w:rsidP="00572C41">
            <w:pPr>
              <w:rPr>
                <w:sz w:val="22"/>
                <w:szCs w:val="22"/>
              </w:rPr>
            </w:pPr>
            <w:r w:rsidRPr="004E5C23">
              <w:rPr>
                <w:sz w:val="22"/>
                <w:szCs w:val="22"/>
              </w:rPr>
              <w:t>Czech Republic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5CA73C" w14:textId="77777777" w:rsidR="00E65C4A" w:rsidRPr="004E5C23" w:rsidRDefault="00E65C4A"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885C32" w14:textId="7D46EC41" w:rsidR="00E65C4A" w:rsidRPr="004E5C23" w:rsidRDefault="00772444" w:rsidP="00642C25">
            <w:pPr>
              <w:rPr>
                <w:color w:val="000000"/>
                <w:sz w:val="22"/>
                <w:szCs w:val="22"/>
              </w:rPr>
            </w:pPr>
            <w:r w:rsidRPr="004E5C23">
              <w:rPr>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4E5C23">
              <w:rPr>
                <w:color w:val="000000"/>
                <w:sz w:val="22"/>
                <w:szCs w:val="22"/>
              </w:rPr>
              <w:instrText xml:space="preserve"> ADDIN EN.CITE </w:instrText>
            </w:r>
            <w:r w:rsidR="00642C25" w:rsidRPr="004E5C23">
              <w:rPr>
                <w:color w:val="000000"/>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642C25" w:rsidRPr="004E5C23">
              <w:rPr>
                <w:color w:val="000000"/>
                <w:sz w:val="22"/>
                <w:szCs w:val="22"/>
              </w:rPr>
              <w:instrText xml:space="preserve"> ADDIN EN.CITE.DATA </w:instrText>
            </w:r>
            <w:r w:rsidR="00642C25" w:rsidRPr="009369AC">
              <w:rPr>
                <w:color w:val="000000"/>
                <w:sz w:val="22"/>
                <w:szCs w:val="22"/>
              </w:rPr>
            </w:r>
            <w:r w:rsidR="00642C25"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00642C25" w:rsidRPr="004E5C23">
              <w:rPr>
                <w:noProof/>
                <w:color w:val="000000"/>
                <w:sz w:val="22"/>
                <w:szCs w:val="22"/>
              </w:rPr>
              <w:t>(Koutecky et al., 2011)</w:t>
            </w:r>
            <w:r w:rsidRPr="004E5C23">
              <w:rPr>
                <w:color w:val="000000"/>
                <w:sz w:val="22"/>
                <w:szCs w:val="22"/>
              </w:rPr>
              <w:fldChar w:fldCharType="end"/>
            </w:r>
          </w:p>
        </w:tc>
      </w:tr>
      <w:tr w:rsidR="00F010D1" w:rsidRPr="002B51A1" w14:paraId="0A56114F" w14:textId="77777777" w:rsidTr="0069706A">
        <w:trPr>
          <w:trHeight w:val="315"/>
          <w:trPrChange w:id="18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8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EE0DB0" w14:textId="1D345F68" w:rsidR="00F010D1" w:rsidRPr="004E5C23" w:rsidRDefault="00F010D1"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8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C8FE2F7" w14:textId="2D30746F" w:rsidR="00F010D1" w:rsidRPr="004E5C23" w:rsidRDefault="00F010D1" w:rsidP="004E5C23">
            <w:pPr>
              <w:autoSpaceDE w:val="0"/>
              <w:autoSpaceDN w:val="0"/>
              <w:adjustRightInd w:val="0"/>
              <w:rPr>
                <w:i/>
                <w:iCs/>
                <w:color w:val="000000"/>
                <w:sz w:val="22"/>
                <w:szCs w:val="22"/>
                <w:lang w:val="pt-BR"/>
              </w:rPr>
            </w:pPr>
            <w:proofErr w:type="spellStart"/>
            <w:r w:rsidRPr="004E5C23">
              <w:rPr>
                <w:rFonts w:eastAsiaTheme="minorEastAsia"/>
                <w:i/>
                <w:sz w:val="22"/>
                <w:szCs w:val="22"/>
                <w:lang w:eastAsia="zh-CN"/>
              </w:rPr>
              <w:t>C</w:t>
            </w:r>
            <w:r w:rsidR="00763375" w:rsidRPr="004E5C23">
              <w:rPr>
                <w:rFonts w:eastAsiaTheme="minorEastAsia"/>
                <w:i/>
                <w:sz w:val="22"/>
                <w:szCs w:val="22"/>
                <w:lang w:eastAsia="zh-CN"/>
              </w:rPr>
              <w:t>hyrsanthemum</w:t>
            </w:r>
            <w:proofErr w:type="spellEnd"/>
            <w:r w:rsidRPr="004E5C23">
              <w:rPr>
                <w:rFonts w:eastAsiaTheme="minorEastAsia"/>
                <w:i/>
                <w:sz w:val="22"/>
                <w:szCs w:val="22"/>
                <w:lang w:eastAsia="zh-CN"/>
              </w:rPr>
              <w:t xml:space="preserve"> </w:t>
            </w:r>
            <w:proofErr w:type="spellStart"/>
            <w:r w:rsidRPr="004E5C23">
              <w:rPr>
                <w:rFonts w:eastAsiaTheme="minorEastAsia"/>
                <w:i/>
                <w:sz w:val="22"/>
                <w:szCs w:val="22"/>
                <w:lang w:eastAsia="zh-CN"/>
              </w:rPr>
              <w:t>indicum</w:t>
            </w:r>
            <w:proofErr w:type="spellEnd"/>
            <w:r w:rsidRPr="004E5C23">
              <w:rPr>
                <w:rFonts w:eastAsiaTheme="minorEastAsia"/>
                <w:sz w:val="22"/>
                <w:szCs w:val="22"/>
                <w:lang w:eastAsia="zh-CN"/>
              </w:rPr>
              <w:t xml:space="preserve"> (2n = 4x = 36) and </w:t>
            </w:r>
            <w:r w:rsidRPr="004E5C23">
              <w:rPr>
                <w:rFonts w:eastAsiaTheme="minorEastAsia"/>
                <w:i/>
                <w:sz w:val="22"/>
                <w:szCs w:val="22"/>
                <w:lang w:eastAsia="zh-CN"/>
              </w:rPr>
              <w:t xml:space="preserve">C. </w:t>
            </w:r>
            <w:proofErr w:type="spellStart"/>
            <w:r w:rsidRPr="004E5C23">
              <w:rPr>
                <w:rFonts w:eastAsiaTheme="minorEastAsia"/>
                <w:i/>
                <w:sz w:val="22"/>
                <w:szCs w:val="22"/>
                <w:lang w:eastAsia="zh-CN"/>
              </w:rPr>
              <w:t>vestitum</w:t>
            </w:r>
            <w:proofErr w:type="spellEnd"/>
            <w:r w:rsidRPr="004E5C23">
              <w:rPr>
                <w:rFonts w:eastAsiaTheme="minorEastAsia"/>
                <w:sz w:val="22"/>
                <w:szCs w:val="22"/>
                <w:lang w:eastAsia="zh-CN"/>
              </w:rPr>
              <w:t xml:space="preserve"> (</w:t>
            </w:r>
            <w:r w:rsidR="00254228" w:rsidRPr="004E5C23">
              <w:rPr>
                <w:rFonts w:eastAsiaTheme="minorEastAsia"/>
                <w:sz w:val="22"/>
                <w:szCs w:val="22"/>
                <w:lang w:eastAsia="zh-CN"/>
              </w:rPr>
              <w:t xml:space="preserve">2n = </w:t>
            </w:r>
            <w:r w:rsidRPr="004E5C23">
              <w:rPr>
                <w:rFonts w:eastAsiaTheme="minorEastAsia"/>
                <w:sz w:val="22"/>
                <w:szCs w:val="22"/>
                <w:lang w:eastAsia="zh-CN"/>
              </w:rPr>
              <w:t>6x</w:t>
            </w:r>
            <w:r w:rsidR="00254228" w:rsidRPr="004E5C23">
              <w:rPr>
                <w:rFonts w:eastAsiaTheme="minorEastAsia"/>
                <w:sz w:val="22"/>
                <w:szCs w:val="22"/>
                <w:lang w:eastAsia="zh-CN"/>
              </w:rPr>
              <w:t xml:space="preserve"> = 54</w:t>
            </w:r>
            <w:r w:rsidRPr="004E5C23">
              <w:rPr>
                <w:rFonts w:eastAsiaTheme="minorEastAsia"/>
                <w:sz w:val="22"/>
                <w:szCs w:val="22"/>
                <w:lang w:eastAsia="zh-CN"/>
              </w:rPr>
              <w:t>)</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8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7030941" w14:textId="10B200AF" w:rsidR="00F010D1" w:rsidRPr="004E5C23" w:rsidRDefault="00F010D1" w:rsidP="00572C41">
            <w:pPr>
              <w:rPr>
                <w:sz w:val="22"/>
                <w:szCs w:val="22"/>
              </w:rPr>
            </w:pPr>
            <w:r w:rsidRPr="004E5C23">
              <w:rPr>
                <w:sz w:val="22"/>
                <w:szCs w:val="22"/>
              </w:rPr>
              <w:t>China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8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86CF30" w14:textId="1420E466" w:rsidR="00F010D1" w:rsidRPr="004E5C23" w:rsidRDefault="00F010D1" w:rsidP="00572C41">
            <w:pPr>
              <w:rPr>
                <w:color w:val="000000"/>
                <w:sz w:val="22"/>
                <w:szCs w:val="22"/>
              </w:rPr>
            </w:pPr>
            <w:commentRangeStart w:id="187"/>
            <w:r w:rsidRPr="004E5C23">
              <w:rPr>
                <w:color w:val="000000"/>
                <w:sz w:val="22"/>
                <w:szCs w:val="22"/>
              </w:rPr>
              <w:t>Both</w:t>
            </w:r>
            <w:commentRangeEnd w:id="187"/>
            <w:r w:rsidR="00254228" w:rsidRPr="004E5C23">
              <w:rPr>
                <w:rStyle w:val="CommentReference"/>
                <w:sz w:val="22"/>
                <w:szCs w:val="22"/>
              </w:rPr>
              <w:commentReference w:id="187"/>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88"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0C756B4" w14:textId="6B6A9007" w:rsidR="00F010D1" w:rsidRPr="004E5C23" w:rsidRDefault="004B6513" w:rsidP="00572C41">
            <w:pPr>
              <w:rPr>
                <w:color w:val="000000"/>
                <w:sz w:val="22"/>
                <w:szCs w:val="22"/>
              </w:rPr>
            </w:pPr>
            <w:r w:rsidRPr="004E5C23">
              <w:rPr>
                <w:color w:val="000000"/>
                <w:sz w:val="22"/>
                <w:szCs w:val="22"/>
              </w:rPr>
              <w:t>(Qi et al., 2022)</w:t>
            </w:r>
          </w:p>
        </w:tc>
      </w:tr>
      <w:tr w:rsidR="00E65C4A" w:rsidRPr="002B51A1" w14:paraId="3EB5B6CE" w14:textId="77777777" w:rsidTr="0069706A">
        <w:trPr>
          <w:trHeight w:val="315"/>
          <w:trPrChange w:id="189"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F5648A3"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2D605E" w14:textId="6A8350BF"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Cirsium</w:t>
            </w:r>
            <w:proofErr w:type="spellEnd"/>
            <w:r w:rsidRPr="004E5C23">
              <w:rPr>
                <w:i/>
                <w:iCs/>
                <w:color w:val="000000"/>
                <w:sz w:val="22"/>
                <w:szCs w:val="22"/>
                <w:lang w:val="pt-BR"/>
              </w:rPr>
              <w:t xml:space="preserve"> </w:t>
            </w:r>
            <w:proofErr w:type="spellStart"/>
            <w:r w:rsidRPr="004E5C23">
              <w:rPr>
                <w:i/>
                <w:iCs/>
                <w:color w:val="000000"/>
                <w:sz w:val="22"/>
                <w:szCs w:val="22"/>
                <w:lang w:val="pt-BR"/>
              </w:rPr>
              <w:t>carniolicum</w:t>
            </w:r>
            <w:proofErr w:type="spellEnd"/>
            <w:r w:rsidRPr="004E5C23">
              <w:rPr>
                <w:color w:val="000000"/>
                <w:sz w:val="22"/>
                <w:szCs w:val="22"/>
                <w:lang w:val="pt-BR"/>
              </w:rPr>
              <w:t xml:space="preserve"> </w:t>
            </w:r>
            <w:proofErr w:type="spellStart"/>
            <w:r w:rsidRPr="004E5C23">
              <w:rPr>
                <w:color w:val="000000"/>
                <w:sz w:val="22"/>
                <w:szCs w:val="22"/>
                <w:lang w:val="pt-BR"/>
              </w:rPr>
              <w:t>ssp</w:t>
            </w:r>
            <w:proofErr w:type="spellEnd"/>
            <w:r w:rsidRPr="004E5C23">
              <w:rPr>
                <w:color w:val="000000"/>
                <w:sz w:val="22"/>
                <w:szCs w:val="22"/>
                <w:lang w:val="pt-BR"/>
              </w:rPr>
              <w:t xml:space="preserve">. </w:t>
            </w:r>
            <w:proofErr w:type="spellStart"/>
            <w:r w:rsidRPr="004E5C23">
              <w:rPr>
                <w:i/>
                <w:iCs/>
                <w:color w:val="000000"/>
                <w:sz w:val="22"/>
                <w:szCs w:val="22"/>
                <w:lang w:val="pt-BR"/>
              </w:rPr>
              <w:t>rufescens</w:t>
            </w:r>
            <w:proofErr w:type="spellEnd"/>
            <w:r w:rsidRPr="004E5C23">
              <w:rPr>
                <w:color w:val="000000"/>
                <w:sz w:val="22"/>
                <w:szCs w:val="22"/>
                <w:lang w:val="pt-BR"/>
              </w:rPr>
              <w:t xml:space="preserve"> (2n = 2x = 16) x </w:t>
            </w:r>
            <w:r w:rsidRPr="004E5C23">
              <w:rPr>
                <w:i/>
                <w:iCs/>
                <w:color w:val="000000"/>
                <w:sz w:val="22"/>
                <w:szCs w:val="22"/>
                <w:lang w:val="pt-BR"/>
              </w:rPr>
              <w:t>C. palustre</w:t>
            </w:r>
            <w:r w:rsidRPr="004E5C23">
              <w:rPr>
                <w:color w:val="000000"/>
                <w:sz w:val="22"/>
                <w:szCs w:val="22"/>
                <w:lang w:val="pt-BR"/>
              </w:rPr>
              <w:t xml:space="preserve"> (2n = 4x = 34)</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D6D71C" w14:textId="2C6EF461" w:rsidR="00E65C4A" w:rsidRPr="004E5C23" w:rsidRDefault="00D461C1" w:rsidP="00572C41">
            <w:pPr>
              <w:rPr>
                <w:sz w:val="22"/>
                <w:szCs w:val="22"/>
              </w:rPr>
            </w:pPr>
            <w:r w:rsidRPr="004E5C23">
              <w:rPr>
                <w:sz w:val="22"/>
                <w:szCs w:val="22"/>
              </w:rPr>
              <w:t>France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407024B" w14:textId="77777777" w:rsidR="00E65C4A" w:rsidRPr="004E5C23" w:rsidRDefault="00E65C4A"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EFEF21" w14:textId="09EFE813" w:rsidR="00E65C4A" w:rsidRPr="004E5C23" w:rsidRDefault="004952EC" w:rsidP="00572C41">
            <w:pPr>
              <w:rPr>
                <w:color w:val="000000"/>
                <w:sz w:val="22"/>
                <w:szCs w:val="22"/>
              </w:rPr>
            </w:pPr>
            <w:r w:rsidRPr="004E5C23">
              <w:rPr>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PEVuZE5vdGU+PENpdGU+PEF1dGhvcj5TZWdhcnJhLU1vcmFndWVzPC9BdXRob3I+PFllYXI+MjAw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(Segarra-Moragues et al., 2007)</w:t>
            </w:r>
            <w:r w:rsidRPr="004E5C23">
              <w:rPr>
                <w:color w:val="000000"/>
                <w:sz w:val="22"/>
                <w:szCs w:val="22"/>
              </w:rPr>
              <w:fldChar w:fldCharType="end"/>
            </w:r>
          </w:p>
        </w:tc>
      </w:tr>
      <w:tr w:rsidR="00E65C4A" w:rsidRPr="002B51A1" w14:paraId="37868858" w14:textId="77777777" w:rsidTr="0069706A">
        <w:trPr>
          <w:trHeight w:val="315"/>
          <w:trPrChange w:id="195"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E40236"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A35A084" w14:textId="62CFEF2E"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Ixeris</w:t>
            </w:r>
            <w:proofErr w:type="spellEnd"/>
            <w:r w:rsidRPr="004E5C23">
              <w:rPr>
                <w:i/>
                <w:iCs/>
                <w:color w:val="000000"/>
                <w:sz w:val="22"/>
                <w:szCs w:val="22"/>
                <w:lang w:val="pt-BR"/>
              </w:rPr>
              <w:t xml:space="preserve"> </w:t>
            </w:r>
            <w:proofErr w:type="spellStart"/>
            <w:r w:rsidRPr="004E5C23">
              <w:rPr>
                <w:i/>
                <w:iCs/>
                <w:color w:val="000000"/>
                <w:sz w:val="22"/>
                <w:szCs w:val="22"/>
                <w:lang w:val="pt-BR"/>
              </w:rPr>
              <w:t>repens</w:t>
            </w:r>
            <w:proofErr w:type="spellEnd"/>
            <w:r w:rsidRPr="004E5C23">
              <w:rPr>
                <w:color w:val="000000"/>
                <w:sz w:val="22"/>
                <w:szCs w:val="22"/>
                <w:lang w:val="pt-BR"/>
              </w:rPr>
              <w:t xml:space="preserve"> (2n = 2x = 16) x </w:t>
            </w:r>
            <w:r w:rsidRPr="004E5C23">
              <w:rPr>
                <w:i/>
                <w:iCs/>
                <w:color w:val="000000"/>
                <w:sz w:val="22"/>
                <w:szCs w:val="22"/>
                <w:lang w:val="pt-BR"/>
              </w:rPr>
              <w:t xml:space="preserve">I. </w:t>
            </w:r>
            <w:proofErr w:type="spellStart"/>
            <w:r w:rsidRPr="004E5C23">
              <w:rPr>
                <w:i/>
                <w:iCs/>
                <w:color w:val="000000"/>
                <w:sz w:val="22"/>
                <w:szCs w:val="22"/>
                <w:lang w:val="pt-BR"/>
              </w:rPr>
              <w:t>debilis</w:t>
            </w:r>
            <w:proofErr w:type="spellEnd"/>
            <w:r w:rsidRPr="004E5C23">
              <w:rPr>
                <w:color w:val="000000"/>
                <w:sz w:val="22"/>
                <w:szCs w:val="22"/>
                <w:lang w:val="pt-BR"/>
              </w:rPr>
              <w:t xml:space="preserve"> (2n = 6x = 48)</w:t>
            </w:r>
            <w:r w:rsidR="008D4AB6" w:rsidRPr="004E5C23">
              <w:rPr>
                <w:color w:val="000000"/>
                <w:sz w:val="22"/>
                <w:szCs w:val="22"/>
                <w:vertAlign w:val="superscript"/>
                <w:lang w:val="pt-BR"/>
              </w:rPr>
              <w:t>auto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65BCC0E" w14:textId="3794F1A7" w:rsidR="00E65C4A" w:rsidRPr="004E5C23" w:rsidRDefault="00D461C1" w:rsidP="00572C41">
            <w:pPr>
              <w:rPr>
                <w:sz w:val="22"/>
                <w:szCs w:val="22"/>
              </w:rPr>
            </w:pPr>
            <w:r w:rsidRPr="004E5C23">
              <w:rPr>
                <w:sz w:val="22"/>
                <w:szCs w:val="22"/>
              </w:rPr>
              <w:t>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B028B4" w14:textId="77777777" w:rsidR="00E65C4A" w:rsidRPr="004E5C23" w:rsidRDefault="00E65C4A" w:rsidP="00572C41">
            <w:pPr>
              <w:rPr>
                <w:color w:val="000000"/>
                <w:sz w:val="22"/>
                <w:szCs w:val="22"/>
              </w:rPr>
            </w:pPr>
            <w:proofErr w:type="spellStart"/>
            <w:r w:rsidRPr="004E5C23">
              <w:rPr>
                <w:color w:val="000000"/>
                <w:sz w:val="22"/>
                <w:szCs w:val="22"/>
              </w:rPr>
              <w:t>Hexaploid</w:t>
            </w:r>
            <w:proofErr w:type="spellEnd"/>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163F47" w14:textId="53A6D62D" w:rsidR="00E65C4A" w:rsidRPr="004E5C23" w:rsidRDefault="004952EC" w:rsidP="00572C41">
            <w:pPr>
              <w:rPr>
                <w:color w:val="000000"/>
                <w:sz w:val="22"/>
                <w:szCs w:val="22"/>
              </w:rPr>
            </w:pPr>
            <w:r w:rsidRPr="004E5C23">
              <w:rPr>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PEVuZE5vdGU+PENpdGU+PEF1dGhvcj5EZW5kYTwvQXV0aG9yPjxZZWFyPjIwMDM8L1llYXI+PFJl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(Denda and Yokota, 2003)</w:t>
            </w:r>
            <w:r w:rsidRPr="004E5C23">
              <w:rPr>
                <w:color w:val="000000"/>
                <w:sz w:val="22"/>
                <w:szCs w:val="22"/>
              </w:rPr>
              <w:fldChar w:fldCharType="end"/>
            </w:r>
          </w:p>
        </w:tc>
      </w:tr>
      <w:tr w:rsidR="00E65C4A" w:rsidRPr="002B51A1" w14:paraId="0450DA19" w14:textId="77777777" w:rsidTr="0069706A">
        <w:trPr>
          <w:trHeight w:val="315"/>
          <w:trPrChange w:id="201"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561FFE"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16241E" w14:textId="4ABD9E0E"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Packera</w:t>
            </w:r>
            <w:proofErr w:type="spellEnd"/>
            <w:r w:rsidRPr="004E5C23">
              <w:rPr>
                <w:i/>
                <w:iCs/>
                <w:color w:val="000000"/>
                <w:sz w:val="22"/>
                <w:szCs w:val="22"/>
                <w:lang w:val="pt-BR"/>
              </w:rPr>
              <w:t xml:space="preserve"> </w:t>
            </w:r>
            <w:proofErr w:type="spellStart"/>
            <w:r w:rsidRPr="004E5C23">
              <w:rPr>
                <w:i/>
                <w:iCs/>
                <w:color w:val="000000"/>
                <w:sz w:val="22"/>
                <w:szCs w:val="22"/>
                <w:lang w:val="pt-BR"/>
              </w:rPr>
              <w:t>paupercula</w:t>
            </w:r>
            <w:proofErr w:type="spellEnd"/>
            <w:r w:rsidRPr="004E5C23">
              <w:rPr>
                <w:color w:val="000000"/>
                <w:sz w:val="22"/>
                <w:szCs w:val="22"/>
                <w:lang w:val="pt-BR"/>
              </w:rPr>
              <w:t xml:space="preserve"> (2n = 4x = 44) x </w:t>
            </w:r>
            <w:r w:rsidRPr="004E5C23">
              <w:rPr>
                <w:i/>
                <w:iCs/>
                <w:color w:val="000000"/>
                <w:sz w:val="22"/>
                <w:szCs w:val="22"/>
                <w:lang w:val="pt-BR"/>
              </w:rPr>
              <w:t xml:space="preserve">P. </w:t>
            </w:r>
            <w:proofErr w:type="spellStart"/>
            <w:r w:rsidRPr="004E5C23">
              <w:rPr>
                <w:i/>
                <w:iCs/>
                <w:color w:val="000000"/>
                <w:sz w:val="22"/>
                <w:szCs w:val="22"/>
                <w:lang w:val="pt-BR"/>
              </w:rPr>
              <w:t>indecora</w:t>
            </w:r>
            <w:proofErr w:type="spellEnd"/>
            <w:r w:rsidRPr="004E5C23">
              <w:rPr>
                <w:color w:val="000000"/>
                <w:sz w:val="22"/>
                <w:szCs w:val="22"/>
                <w:lang w:val="pt-BR"/>
              </w:rPr>
              <w:t xml:space="preserve"> (2n = 8x = 88)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7492BA" w14:textId="43883032" w:rsidR="00E65C4A" w:rsidRPr="004E5C23" w:rsidRDefault="00D461C1" w:rsidP="00572C41">
            <w:pPr>
              <w:rPr>
                <w:sz w:val="22"/>
                <w:szCs w:val="22"/>
              </w:rPr>
            </w:pPr>
            <w:r w:rsidRPr="004E5C23">
              <w:rPr>
                <w:sz w:val="22"/>
                <w:szCs w:val="22"/>
              </w:rPr>
              <w:t>USA; Michigan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2DBEC4" w14:textId="77777777" w:rsidR="00E65C4A" w:rsidRPr="004E5C23" w:rsidRDefault="00E65C4A"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C2CD6" w14:textId="42735BCE" w:rsidR="00E65C4A" w:rsidRPr="004E5C23" w:rsidRDefault="004952EC" w:rsidP="00572C41">
            <w:pPr>
              <w:rPr>
                <w:color w:val="000000"/>
                <w:sz w:val="22"/>
                <w:szCs w:val="22"/>
              </w:rPr>
            </w:pPr>
            <w:r w:rsidRPr="004E5C23">
              <w:rPr>
                <w:color w:val="000000"/>
                <w:sz w:val="22"/>
                <w:szCs w:val="22"/>
              </w:rPr>
              <w:fldChar w:fldCharType="begin"/>
            </w:r>
            <w:r w:rsidR="0007750A" w:rsidRPr="004E5C23">
              <w:rPr>
                <w:color w:val="000000"/>
                <w:sz w:val="22"/>
                <w:szCs w:val="22"/>
              </w:rPr>
              <w:instrText xml:space="preserve"> ADDIN EN.CITE &lt;EndNote&gt;&lt;Cite&gt;&lt;Author&gt;Kowal&lt;/Author&gt;&lt;Year&gt;2011&lt;/Year&gt;&lt;RecNum&gt;1397&lt;/RecNum&gt;&lt;DisplayText&gt;(Kowal et al., 2011)&lt;/DisplayText&gt;&lt;record&gt;&lt;rec-number&gt;1397&lt;/rec-number&gt;&lt;foreign-keys&gt;&lt;key app="EN" db-id="rv5pzvwrkefxw5ez0dn5522yetsaer2px2s0" timestamp="1594983471"&gt;1397&lt;/key&gt;&lt;/foreign-keys&gt;&lt;ref-type name="Journal Article"&gt;17&lt;/ref-type&gt;&lt;contributors&gt;&lt;authors&gt;&lt;author&gt;Kowal, R. R.&lt;/author&gt;&lt;author&gt;Judziewicz, E. J.&lt;/author&gt;&lt;author&gt;Edwards, J.&lt;/author&gt;&lt;/authors&gt;&lt;/contributors&gt;&lt;auth-address&gt;[Kowal, Robert R.] Univ Wisconsin, Dept Bot, Madison, WI 53706 USA. [Judziewicz, Emmet J.] Univ Wisconsin Stevens Point, Dept Biol, Stevens Point, WI 54481 USA. [Edwards, Joan] Williams Coll, Dept Biol, Williamstown, MA 01267 USA.&amp;#xD;Kowal, RR (corresponding author), Univ Wisconsin, Dept Bot, Birge Hall,430 Lincoln Dr, Madison, WI 53706 USA.&amp;#xD;rrkowal@wisc.edu|Emmet.Judziewicz@uwsp.edu|Joan.Edwards@williams.edu&lt;/auth-address&gt;&lt;titles&gt;&lt;title&gt;Packera insulae-regalis (Asteraceae, Senecioneae), a new species endemic to Isle Royale, Michigan, USA&lt;/title&gt;&lt;secondary-title&gt;Brittonia&lt;/secondary-title&gt;&lt;alt-title&gt;Brittonia&lt;/alt-title&gt;&lt;/titles&gt;&lt;periodical&gt;&lt;full-title&gt;Brittonia&lt;/full-title&gt;&lt;abbr-1&gt;Brittonia&lt;/abbr-1&gt;&lt;/periodical&gt;&lt;alt-periodical&gt;&lt;full-title&gt;Brittonia&lt;/full-title&gt;&lt;abbr-1&gt;Brittonia&lt;/abbr-1&gt;&lt;/alt-periodical&gt;&lt;pages&gt;343-354&lt;/pages&gt;&lt;volume&gt;63&lt;/volume&gt;&lt;number&gt;3&lt;/number&gt;&lt;keywords&gt;&lt;keyword&gt;Asteraceae&lt;/keyword&gt;&lt;keyword&gt;endemic&lt;/keyword&gt;&lt;keyword&gt;hexaploid&lt;/keyword&gt;&lt;keyword&gt;Isle Royale&lt;/keyword&gt;&lt;keyword&gt;Packera&lt;/keyword&gt;&lt;keyword&gt;Senecioneae&lt;/keyword&gt;&lt;keyword&gt;chromosome-numbers&lt;/keyword&gt;&lt;keyword&gt;north-america&lt;/keyword&gt;&lt;keyword&gt;Plant Sciences&lt;/keyword&gt;&lt;/keywords&gt;&lt;dates&gt;&lt;year&gt;2011&lt;/year&gt;&lt;pub-dates&gt;&lt;date&gt;Sep&lt;/date&gt;&lt;/pub-dates&gt;&lt;/dates&gt;&lt;isbn&gt;0007-196X&lt;/isbn&gt;&lt;accession-num&gt;WOS:000298650400005&lt;/accession-num&gt;&lt;work-type&gt;Article&lt;/work-type&gt;&lt;urls&gt;&lt;related-urls&gt;&lt;url&gt;&amp;lt;Go to ISI&amp;gt;://WOS:000298650400005&lt;/url&gt;&lt;/related-urls&gt;&lt;/urls&gt;&lt;electronic-resource-num&gt;10.1007/s12228-010-9177-6&lt;/electronic-resource-num&gt;&lt;language&gt;English&lt;/language&gt;&lt;/record&gt;&lt;/Cite&gt;&lt;/EndNote&gt;</w:instrText>
            </w:r>
            <w:r w:rsidRPr="004E5C23">
              <w:rPr>
                <w:color w:val="000000"/>
                <w:sz w:val="22"/>
                <w:szCs w:val="22"/>
              </w:rPr>
              <w:fldChar w:fldCharType="separate"/>
            </w:r>
            <w:r w:rsidR="0007750A" w:rsidRPr="004E5C23">
              <w:rPr>
                <w:noProof/>
                <w:color w:val="000000"/>
                <w:sz w:val="22"/>
                <w:szCs w:val="22"/>
              </w:rPr>
              <w:t>(Kowal et al., 2011)</w:t>
            </w:r>
            <w:r w:rsidRPr="004E5C23">
              <w:rPr>
                <w:color w:val="000000"/>
                <w:sz w:val="22"/>
                <w:szCs w:val="22"/>
              </w:rPr>
              <w:fldChar w:fldCharType="end"/>
            </w:r>
          </w:p>
        </w:tc>
      </w:tr>
      <w:tr w:rsidR="00E65C4A" w:rsidRPr="002B51A1" w14:paraId="0C849179" w14:textId="77777777" w:rsidTr="0069706A">
        <w:trPr>
          <w:trHeight w:val="315"/>
          <w:trPrChange w:id="207"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FBED8C"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D4C504" w14:textId="19384008" w:rsidR="007C7352"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Senecio</w:t>
            </w:r>
            <w:proofErr w:type="spellEnd"/>
            <w:r w:rsidRPr="004E5C23">
              <w:rPr>
                <w:i/>
                <w:iCs/>
                <w:color w:val="000000"/>
                <w:sz w:val="22"/>
                <w:szCs w:val="22"/>
                <w:lang w:val="pt-BR"/>
              </w:rPr>
              <w:t xml:space="preserve"> </w:t>
            </w:r>
            <w:proofErr w:type="spellStart"/>
            <w:r w:rsidRPr="004E5C23">
              <w:rPr>
                <w:i/>
                <w:iCs/>
                <w:color w:val="000000"/>
                <w:sz w:val="22"/>
                <w:szCs w:val="22"/>
                <w:lang w:val="pt-BR"/>
              </w:rPr>
              <w:t>madagascariensis</w:t>
            </w:r>
            <w:proofErr w:type="spellEnd"/>
            <w:r w:rsidRPr="004E5C23">
              <w:rPr>
                <w:color w:val="000000"/>
                <w:sz w:val="22"/>
                <w:szCs w:val="22"/>
                <w:lang w:val="pt-BR"/>
              </w:rPr>
              <w:t xml:space="preserve"> (2n = 2x</w:t>
            </w:r>
            <w:ins w:id="210" w:author="Microsoft Office User" w:date="2023-10-15T09:07:00Z">
              <w:r w:rsidR="00625D1D">
                <w:rPr>
                  <w:color w:val="000000"/>
                  <w:sz w:val="22"/>
                  <w:szCs w:val="22"/>
                  <w:lang w:val="pt-BR"/>
                </w:rPr>
                <w:t xml:space="preserve"> = ?</w:t>
              </w:r>
            </w:ins>
            <w:r w:rsidRPr="004E5C23">
              <w:rPr>
                <w:color w:val="000000"/>
                <w:sz w:val="22"/>
                <w:szCs w:val="22"/>
                <w:lang w:val="pt-BR"/>
              </w:rPr>
              <w:t xml:space="preserve">) x </w:t>
            </w:r>
            <w:r w:rsidRPr="004E5C23">
              <w:rPr>
                <w:i/>
                <w:iCs/>
                <w:color w:val="000000"/>
                <w:sz w:val="22"/>
                <w:szCs w:val="22"/>
                <w:lang w:val="pt-BR"/>
              </w:rPr>
              <w:t xml:space="preserve">S. </w:t>
            </w:r>
            <w:proofErr w:type="spellStart"/>
            <w:r w:rsidRPr="004E5C23">
              <w:rPr>
                <w:i/>
                <w:iCs/>
                <w:color w:val="000000"/>
                <w:sz w:val="22"/>
                <w:szCs w:val="22"/>
                <w:lang w:val="pt-BR"/>
              </w:rPr>
              <w:t>pinnatifolius</w:t>
            </w:r>
            <w:proofErr w:type="spellEnd"/>
            <w:r w:rsidRPr="004E5C23">
              <w:rPr>
                <w:i/>
                <w:iCs/>
                <w:color w:val="000000"/>
                <w:sz w:val="22"/>
                <w:szCs w:val="22"/>
                <w:lang w:val="pt-BR"/>
              </w:rPr>
              <w:t xml:space="preserve"> </w:t>
            </w:r>
            <w:r w:rsidRPr="004E5C23">
              <w:rPr>
                <w:color w:val="000000"/>
                <w:sz w:val="22"/>
                <w:szCs w:val="22"/>
                <w:lang w:val="pt-BR"/>
              </w:rPr>
              <w:t>(2n = 4x</w:t>
            </w:r>
            <w:ins w:id="211" w:author="Microsoft Office User" w:date="2023-10-15T09:07:00Z">
              <w:r w:rsidR="008C3A5F">
                <w:rPr>
                  <w:color w:val="000000"/>
                  <w:sz w:val="22"/>
                  <w:szCs w:val="22"/>
                  <w:lang w:val="pt-BR"/>
                </w:rPr>
                <w:t xml:space="preserve"> =</w:t>
              </w:r>
            </w:ins>
            <w:ins w:id="212" w:author="Microsoft Office User" w:date="2023-10-15T09:08:00Z">
              <w:r w:rsidR="008C3A5F">
                <w:rPr>
                  <w:color w:val="000000"/>
                  <w:sz w:val="22"/>
                  <w:szCs w:val="22"/>
                  <w:lang w:val="pt-BR"/>
                </w:rPr>
                <w:t xml:space="preserve"> ?</w:t>
              </w:r>
            </w:ins>
            <w:r w:rsidRPr="004E5C23">
              <w:rPr>
                <w:color w:val="000000"/>
                <w:sz w:val="22"/>
                <w:szCs w:val="22"/>
                <w:lang w:val="pt-BR"/>
              </w:rPr>
              <w:t>)</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96E3EC" w14:textId="333BF144" w:rsidR="00E65C4A" w:rsidRPr="004E5C23" w:rsidRDefault="00EE5E7D" w:rsidP="00572C41">
            <w:pPr>
              <w:rPr>
                <w:sz w:val="22"/>
                <w:szCs w:val="22"/>
              </w:rPr>
            </w:pPr>
            <w:r w:rsidRPr="004E5C23">
              <w:rPr>
                <w:sz w:val="22"/>
                <w:szCs w:val="22"/>
              </w:rPr>
              <w:t>Australia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B2BACA" w14:textId="77777777" w:rsidR="00E65C4A" w:rsidRPr="004E5C23" w:rsidRDefault="00E65C4A"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B499FE" w14:textId="3575AE5D" w:rsidR="00E65C4A" w:rsidRPr="004E5C23" w:rsidRDefault="0007750A" w:rsidP="00572C41">
            <w:pPr>
              <w:rPr>
                <w:color w:val="000000"/>
                <w:sz w:val="22"/>
                <w:szCs w:val="22"/>
              </w:rPr>
            </w:pPr>
            <w:r w:rsidRPr="004E5C23">
              <w:rPr>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PEVuZE5vdGU+PENpdGU+PEF1dGhvcj5QcmVudGlzPC9BdXRob3I+PFllYXI+MjAwNzwvWWVhcj48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(Prentis et al., 2007)</w:t>
            </w:r>
            <w:r w:rsidRPr="004E5C23">
              <w:rPr>
                <w:color w:val="000000"/>
                <w:sz w:val="22"/>
                <w:szCs w:val="22"/>
              </w:rPr>
              <w:fldChar w:fldCharType="end"/>
            </w:r>
          </w:p>
        </w:tc>
      </w:tr>
      <w:tr w:rsidR="00E65C4A" w:rsidRPr="002B51A1" w14:paraId="50D55C26" w14:textId="77777777" w:rsidTr="0069706A">
        <w:trPr>
          <w:trHeight w:val="315"/>
          <w:trPrChange w:id="21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CBB1ADA" w14:textId="77777777" w:rsidR="00E65C4A" w:rsidRPr="004E5C23" w:rsidRDefault="00E65C4A" w:rsidP="00572C41">
            <w:pPr>
              <w:rPr>
                <w:color w:val="000000"/>
                <w:sz w:val="22"/>
                <w:szCs w:val="22"/>
              </w:rPr>
            </w:pPr>
            <w:r w:rsidRPr="004E5C23">
              <w:rPr>
                <w:color w:val="000000"/>
                <w:sz w:val="22"/>
                <w:szCs w:val="22"/>
              </w:rPr>
              <w:t>Asteraceae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0220D8" w14:textId="0AB1B9EA"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Senecio</w:t>
            </w:r>
            <w:proofErr w:type="spellEnd"/>
            <w:r w:rsidRPr="004E5C23">
              <w:rPr>
                <w:i/>
                <w:iCs/>
                <w:color w:val="000000"/>
                <w:sz w:val="22"/>
                <w:szCs w:val="22"/>
                <w:lang w:val="pt-BR"/>
              </w:rPr>
              <w:t xml:space="preserve"> </w:t>
            </w:r>
            <w:proofErr w:type="spellStart"/>
            <w:r w:rsidRPr="004E5C23">
              <w:rPr>
                <w:i/>
                <w:iCs/>
                <w:color w:val="000000"/>
                <w:sz w:val="22"/>
                <w:szCs w:val="22"/>
                <w:lang w:val="pt-BR"/>
              </w:rPr>
              <w:t>squalidus</w:t>
            </w:r>
            <w:proofErr w:type="spellEnd"/>
            <w:r w:rsidRPr="004E5C23">
              <w:rPr>
                <w:color w:val="000000"/>
                <w:sz w:val="22"/>
                <w:szCs w:val="22"/>
                <w:lang w:val="pt-BR"/>
              </w:rPr>
              <w:t xml:space="preserve"> (2n = 2x = 20) x </w:t>
            </w:r>
            <w:r w:rsidRPr="004E5C23">
              <w:rPr>
                <w:i/>
                <w:iCs/>
                <w:color w:val="000000"/>
                <w:sz w:val="22"/>
                <w:szCs w:val="22"/>
                <w:lang w:val="pt-BR"/>
              </w:rPr>
              <w:t xml:space="preserve">S. </w:t>
            </w:r>
            <w:proofErr w:type="spellStart"/>
            <w:r w:rsidRPr="004E5C23">
              <w:rPr>
                <w:i/>
                <w:iCs/>
                <w:color w:val="000000"/>
                <w:sz w:val="22"/>
                <w:szCs w:val="22"/>
                <w:lang w:val="pt-BR"/>
              </w:rPr>
              <w:t>vulgaris</w:t>
            </w:r>
            <w:proofErr w:type="spellEnd"/>
            <w:r w:rsidRPr="004E5C23">
              <w:rPr>
                <w:color w:val="000000"/>
                <w:sz w:val="22"/>
                <w:szCs w:val="22"/>
                <w:lang w:val="pt-BR"/>
              </w:rPr>
              <w:t xml:space="preserve"> (2n = 4x = 40)</w:t>
            </w:r>
            <w:r w:rsidR="008D4AB6"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B2DDDB" w14:textId="0B12C268" w:rsidR="00E65C4A" w:rsidRPr="004E5C23" w:rsidRDefault="00D461C1"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F5D6CD" w14:textId="77777777" w:rsidR="00E65C4A" w:rsidRPr="004E5C23" w:rsidRDefault="00E65C4A" w:rsidP="00572C41">
            <w:pPr>
              <w:rPr>
                <w:color w:val="000000"/>
                <w:sz w:val="22"/>
                <w:szCs w:val="22"/>
              </w:rPr>
            </w:pPr>
            <w:r w:rsidRPr="004E5C23">
              <w:rPr>
                <w:color w:val="000000"/>
                <w:sz w:val="22"/>
                <w:szCs w:val="22"/>
              </w:rPr>
              <w:t>Tetraploid; chromosome doubling</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2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E51CF" w14:textId="105F37B1" w:rsidR="00E65C4A" w:rsidRPr="004E5C23" w:rsidRDefault="0007750A" w:rsidP="00572C41">
            <w:pPr>
              <w:rPr>
                <w:color w:val="000000"/>
                <w:sz w:val="22"/>
                <w:szCs w:val="22"/>
              </w:rPr>
            </w:pPr>
            <w:r w:rsidRPr="004E5C23">
              <w:rPr>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PEVuZE5vdGU+PENpdGU+PEF1dGhvcj5BYmJvdHQ8L0F1dGhvcj48WWVhcj4yMDA3PC9ZZWFyPjxS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(Abbott et al., 2007)</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&lt;EndNote&gt;&lt;Cite&gt;&lt;Author&gt;Irwin&lt;/Author&gt;&lt;Year&gt;1992&lt;/Year&gt;&lt;RecNum&gt;911&lt;/RecNum&gt;&lt;DisplayText&gt;(Irwin and Abbott, 1992)&lt;/DisplayText&gt;&lt;record&gt;&lt;rec-number&gt;911&lt;/rec-number&gt;&lt;foreign-keys&gt;&lt;key app="EN" db-id="rv5pzvwrkefxw5ez0dn5522yetsaer2px2s0" timestamp="1541432212"&gt;911&lt;/key&gt;&lt;/foreign-keys&gt;&lt;ref-type name="Journal Article"&gt;17&lt;/ref-type&gt;&lt;contributors&gt;&lt;authors&gt;&lt;author&gt;Irwin, J. A.&lt;/author&gt;&lt;author&gt;Abbott, R. J.&lt;/author&gt;&lt;/authors&gt;&lt;/contributors&gt;&lt;auth-address&gt;UNIV ST ANDREWS,DEPT BIOL &amp;amp; PRECLIN MED,SIR HAROLD MITCHELL BLDG,ST ANDREWS KY16 9TH,FIFE,SCOTLAND.&lt;/auth-address&gt;&lt;titles&gt;&lt;title&gt;MORPHOMETRIC AND ISOZYME EVIDENCE FOR THE HYBRID ORIGIN OF A NEW TETRAPLOID RADIATE GROUNDSEL IN YORK, ENGLAND&lt;/title&gt;&lt;secondary-title&gt;Heredity&lt;/secondary-title&gt;&lt;alt-title&gt;Heredity&lt;/alt-title&gt;&lt;/titles&gt;&lt;periodical&gt;&lt;full-title&gt;Heredity&lt;/full-title&gt;&lt;/periodical&gt;&lt;alt-periodical&gt;&lt;full-title&gt;Heredity&lt;/full-title&gt;&lt;/alt-periodical&gt;&lt;pages&gt;431-439&lt;/pages&gt;&lt;volume&gt;69&lt;/volume&gt;&lt;keywords&gt;&lt;keyword&gt;compositae&lt;/keyword&gt;&lt;keyword&gt;hybrid origin&lt;/keyword&gt;&lt;keyword&gt;isozymes&lt;/keyword&gt;&lt;keyword&gt;morphometrics&lt;/keyword&gt;&lt;keyword&gt;senecio-vulgaris&lt;/keyword&gt;&lt;keyword&gt;senecio-squalidus&lt;/keyword&gt;&lt;keyword&gt;Environmental Sciences &amp;amp; Ecology&lt;/keyword&gt;&lt;keyword&gt;Evolutionary Biology&lt;/keyword&gt;&lt;keyword&gt;Genetics &amp;amp;&lt;/keyword&gt;&lt;keyword&gt;Heredity&lt;/keyword&gt;&lt;/keywords&gt;&lt;dates&gt;&lt;year&gt;1992&lt;/year&gt;&lt;pub-dates&gt;&lt;date&gt;Nov&lt;/date&gt;&lt;/pub-dates&gt;&lt;/dates&gt;&lt;isbn&gt;0018-067X&lt;/isbn&gt;&lt;accession-num&gt;WOS:A1992JV14100007&lt;/accession-num&gt;&lt;work-type&gt;Article&lt;/work-type&gt;&lt;urls&gt;&lt;related-urls&gt;&lt;url&gt;&amp;lt;Go to ISI&amp;gt;://WOS:A1992JV14100007&lt;/url&gt;&lt;/related-urls&gt;&lt;/urls&gt;&lt;language&gt;English&lt;/language&gt;&lt;/record&gt;&lt;/Cite&gt;&lt;/EndNote&gt;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(Irwin and Abbott, 1992)</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&lt;EndNote&gt;&lt;Cite&gt;&lt;Author&gt;Abbott&lt;/Author&gt;&lt;Year&gt;1992&lt;/Year&gt;&lt;RecNum&gt;315&lt;/RecNum&gt;&lt;DisplayText&gt;(Abbott et al., 1992b)&lt;/DisplayText&gt;&lt;record&gt;&lt;rec-number&gt;315&lt;/rec-number&gt;&lt;foreign-keys&gt;&lt;key app="EN" db-id="rv5pzvwrkefxw5ez0dn5522yetsaer2px2s0" timestamp="0"&gt;315&lt;/key&gt;&lt;/foreign-keys&gt;&lt;ref-type name="Journal Article"&gt;17&lt;/ref-type&gt;&lt;contributors&gt;&lt;authors&gt;&lt;author&gt;Abbott, R. J.&lt;/author&gt;&lt;author&gt;Irwin, J. A.&lt;/author&gt;&lt;author&gt;Ashton, P. A.&lt;/author&gt;&lt;/authors&gt;&lt;/contributors&gt;&lt;auth-address&gt;ABBOTT, RJ (reprint author), UNIV ST ANDREWS, DEPT BIOL &amp;amp; PRECLIN MED, SIR HAROLD MITCHELL BLDG, ST ANDREWS KY16 9TH, FIFE, SCOTLAND.&lt;/auth-address&gt;&lt;titles&gt;&lt;title&gt;GENETIC DIVERSITY FOR ESTERASES IN THE RECENTLY EVOLVED STABILIZED INTROGRESSANT, SENECIO-VULGARIS L VAR HIBERNICUS SYME, AND ITS PARENTAL TAXA S-VULGARIS L VAR VULGARIS L AND S-SQUALIDUS L&lt;/title&gt;&lt;secondary-title&gt;Heredity&lt;/secondary-title&gt;&lt;/titles&gt;&lt;periodical&gt;&lt;full-title&gt;Heredity&lt;/full-title&gt;&lt;/periodical&gt;&lt;pages&gt;547-556&lt;/pages&gt;&lt;volume&gt;68&lt;/volume&gt;&lt;keywords&gt;&lt;keyword&gt;esterase diversity&lt;/keyword&gt;&lt;keyword&gt;introgression&lt;/keyword&gt;&lt;keyword&gt;population genetic structure&lt;/keyword&gt;&lt;keyword&gt;senecio-squalidus&lt;/keyword&gt;&lt;keyword&gt;senecio-vulgaris&lt;/keyword&gt;&lt;keyword&gt;populations&lt;/keyword&gt;&lt;keyword&gt;polymorphism&lt;/keyword&gt;&lt;keyword&gt;linkage&lt;/keyword&gt;&lt;keyword&gt;Environmental Sciences &amp;amp; Ecology&lt;/keyword&gt;&lt;keyword&gt;Evolutionary Biology&lt;/keyword&gt;&lt;keyword&gt;Genetics &amp;amp;&lt;/keyword&gt;&lt;keyword&gt;Heredity&lt;/keyword&gt;&lt;/keywords&gt;&lt;dates&gt;&lt;year&gt;1992&lt;/year&gt;&lt;pub-dates&gt;&lt;date&gt;Jun&lt;/date&gt;&lt;/pub-dates&gt;&lt;/dates&gt;&lt;isbn&gt;0018-067X&lt;/isbn&gt;&lt;accession-num&gt;WOS:A1992HX10500007&lt;/accession-num&gt;&lt;work-type&gt;Article&lt;/work-type&gt;&lt;urls&gt;&lt;related-urls&gt;&lt;url&gt;&amp;lt;Go to ISI&amp;gt;://WOS:A1992HX10500007&lt;/url&gt;&lt;/related-urls&gt;&lt;/urls&gt;&lt;language&gt;English&lt;/language&gt;&lt;/record&gt;&lt;/Cite&gt;&lt;/EndNote&gt;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(Abbott et al., 1992b)</w:t>
            </w:r>
            <w:r w:rsidRPr="004E5C23">
              <w:rPr>
                <w:color w:val="000000"/>
                <w:sz w:val="22"/>
                <w:szCs w:val="22"/>
              </w:rPr>
              <w:fldChar w:fldCharType="end"/>
            </w:r>
            <w:r w:rsidR="00E65C4A" w:rsidRPr="004E5C23">
              <w:rPr>
                <w:color w:val="000000"/>
                <w:sz w:val="22"/>
                <w:szCs w:val="22"/>
              </w:rPr>
              <w:t>;</w:t>
            </w:r>
            <w:r w:rsidRPr="004E5C23">
              <w:rPr>
                <w:color w:val="000000"/>
                <w:sz w:val="22"/>
                <w:szCs w:val="22"/>
              </w:rPr>
              <w:t xml:space="preserve"> </w:t>
            </w:r>
            <w:r w:rsidRPr="004E5C23">
              <w:rPr>
                <w:color w:val="000000"/>
                <w:sz w:val="22"/>
                <w:szCs w:val="22"/>
              </w:rPr>
              <w:fldChar w:fldCharType="begin"/>
            </w:r>
            <w:r w:rsidRPr="004E5C23">
              <w:rPr>
                <w:color w:val="000000"/>
                <w:sz w:val="22"/>
                <w:szCs w:val="22"/>
              </w:rPr>
              <w:instrText xml:space="preserve"> ADDIN EN.CITE &lt;EndNote&gt;&lt;Cite&gt;&lt;Author&gt;Chapman&lt;/Author&gt;&lt;Year&gt;2010&lt;/Year&gt;&lt;RecNum&gt;980&lt;/RecNum&gt;&lt;DisplayText&gt;(Chapman and Abbott, 2010)&lt;/DisplayText&gt;&lt;record&gt;&lt;rec-number&gt;980&lt;/rec-number&gt;&lt;foreign-keys&gt;&lt;key app="EN" db-id="rv5pzvwrkefxw5ez0dn5522yetsaer2px2s0" timestamp="1541432214"&gt;980&lt;/key&gt;&lt;/foreign-keys&gt;&lt;ref-type name="Journal Article"&gt;17&lt;/ref-type&gt;&lt;contributors&gt;&lt;authors&gt;&lt;author&gt;Chapman, M. A.&lt;/author&gt;&lt;author&gt;Abbott, R. J.&lt;/author&gt;&lt;/authors&gt;&lt;/contributors&gt;&lt;titles&gt;&lt;title&gt;Introgression of fitness genes across a ploidy barrier&lt;/title&gt;&lt;secondary-title&gt;New Phytologist&lt;/secondary-title&gt;&lt;/titles&gt;&lt;periodical&gt;&lt;full-title&gt;New Phytologist&lt;/full-title&gt;&lt;/periodical&gt;&lt;pages&gt;63-71&lt;/pages&gt;&lt;volume&gt;186&lt;/volume&gt;&lt;number&gt;1&lt;/number&gt;&lt;dates&gt;&lt;year&gt;2010&lt;/year&gt;&lt;/dates&gt;&lt;isbn&gt;0028-646X&lt;/isbn&gt;&lt;accession-num&gt;WOS:000275184700008&lt;/accession-num&gt;&lt;urls&gt;&lt;related-urls&gt;&lt;url&gt;&amp;lt;Go to ISI&amp;gt;://WOS:000275184700008&lt;/url&gt;&lt;/related-urls&gt;&lt;/urls&gt;&lt;electronic-resource-num&gt;10.1111/j.1469-8137.2009.03091.x&lt;/electronic-resource-num&gt;&lt;/record&gt;&lt;/Cite&gt;&lt;/EndNote&gt;</w:instrText>
            </w:r>
            <w:r w:rsidRPr="004E5C23">
              <w:rPr>
                <w:color w:val="000000"/>
                <w:sz w:val="22"/>
                <w:szCs w:val="22"/>
              </w:rPr>
              <w:fldChar w:fldCharType="separate"/>
            </w:r>
            <w:r w:rsidRPr="004E5C23">
              <w:rPr>
                <w:noProof/>
                <w:color w:val="000000"/>
                <w:sz w:val="22"/>
                <w:szCs w:val="22"/>
              </w:rPr>
              <w:t>(Chapman and Abbott, 2010)</w:t>
            </w:r>
            <w:r w:rsidRPr="004E5C23">
              <w:rPr>
                <w:color w:val="000000"/>
                <w:sz w:val="22"/>
                <w:szCs w:val="22"/>
              </w:rPr>
              <w:fldChar w:fldCharType="end"/>
            </w:r>
            <w:r w:rsidR="00E65C4A" w:rsidRPr="004E5C23">
              <w:rPr>
                <w:color w:val="000000"/>
                <w:sz w:val="22"/>
                <w:szCs w:val="22"/>
              </w:rPr>
              <w:t xml:space="preserve">; </w:t>
            </w:r>
            <w:r w:rsidRPr="004E5C23">
              <w:rPr>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PEVuZE5vdGU+PENpdGU+PEF1dGhvcj5BYmJvdHQ8L0F1dGhvcj48WWVhcj4yMDA0PC9ZZWFyPjxS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(Abbott and Lowe, 2004)</w:t>
            </w:r>
            <w:r w:rsidRPr="004E5C23">
              <w:rPr>
                <w:color w:val="000000"/>
                <w:sz w:val="22"/>
                <w:szCs w:val="22"/>
              </w:rPr>
              <w:fldChar w:fldCharType="end"/>
            </w:r>
          </w:p>
        </w:tc>
      </w:tr>
      <w:tr w:rsidR="00A04904" w:rsidRPr="002B51A1" w:rsidDel="0069706A" w14:paraId="5C300088" w14:textId="74E84AB5" w:rsidTr="0069706A">
        <w:trPr>
          <w:trHeight w:val="315"/>
          <w:del w:id="222" w:author="Microsoft Office User" w:date="2023-10-14T11:32:00Z"/>
          <w:trPrChange w:id="223"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24"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4F587A8" w14:textId="7B6D75E4" w:rsidR="00A04904" w:rsidRPr="004E5C23" w:rsidDel="0069706A" w:rsidRDefault="00A04904" w:rsidP="00572C41">
            <w:pPr>
              <w:rPr>
                <w:del w:id="225" w:author="Microsoft Office User" w:date="2023-10-14T11:32:00Z"/>
                <w:color w:val="000000"/>
                <w:sz w:val="22"/>
                <w:szCs w:val="22"/>
              </w:rPr>
            </w:pPr>
            <w:del w:id="226" w:author="Microsoft Office User" w:date="2023-10-14T11:32:00Z">
              <w:r w:rsidRPr="004E5C23" w:rsidDel="0069706A">
                <w:rPr>
                  <w:color w:val="000000"/>
                  <w:sz w:val="22"/>
                  <w:szCs w:val="22"/>
                </w:rPr>
                <w:delText>Betulaceae</w:delText>
              </w:r>
            </w:del>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27"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A621B2A" w14:textId="3FCE3A1B" w:rsidR="00A04904" w:rsidRPr="004E5C23" w:rsidDel="0069706A" w:rsidRDefault="003E35A2" w:rsidP="003E35A2">
            <w:pPr>
              <w:rPr>
                <w:del w:id="228" w:author="Microsoft Office User" w:date="2023-10-14T11:32:00Z"/>
                <w:i/>
                <w:iCs/>
                <w:color w:val="000000"/>
                <w:sz w:val="22"/>
                <w:szCs w:val="22"/>
                <w:lang w:val="pt-BR"/>
              </w:rPr>
            </w:pPr>
            <w:commentRangeStart w:id="229"/>
            <w:commentRangeStart w:id="230"/>
            <w:del w:id="231" w:author="Microsoft Office User" w:date="2023-10-14T11:32:00Z">
              <w:r w:rsidRPr="004E5C23" w:rsidDel="0069706A">
                <w:rPr>
                  <w:i/>
                  <w:iCs/>
                  <w:color w:val="000000"/>
                  <w:sz w:val="22"/>
                  <w:szCs w:val="22"/>
                  <w:lang w:val="pt-BR"/>
                </w:rPr>
                <w:delText>Betula albosinensis (tet) x B. Platyphylla (dip)</w:delText>
              </w:r>
              <w:commentRangeEnd w:id="229"/>
              <w:r w:rsidRPr="004E5C23" w:rsidDel="0069706A">
                <w:rPr>
                  <w:rStyle w:val="CommentReference"/>
                  <w:sz w:val="22"/>
                  <w:szCs w:val="22"/>
                </w:rPr>
                <w:commentReference w:id="229"/>
              </w:r>
              <w:commentRangeEnd w:id="230"/>
              <w:r w:rsidR="004E5C23" w:rsidDel="0069706A">
                <w:rPr>
                  <w:rStyle w:val="CommentReference"/>
                </w:rPr>
                <w:commentReference w:id="230"/>
              </w:r>
            </w:del>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32"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0B8D9B8" w14:textId="6597E92F" w:rsidR="00A04904" w:rsidRPr="004E5C23" w:rsidDel="0069706A" w:rsidRDefault="00A04904" w:rsidP="00572C41">
            <w:pPr>
              <w:rPr>
                <w:del w:id="233" w:author="Microsoft Office User" w:date="2023-10-14T11:32:00Z"/>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3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856246" w14:textId="0FD9A5F1" w:rsidR="00A04904" w:rsidRPr="004E5C23" w:rsidDel="0069706A" w:rsidRDefault="00A04904" w:rsidP="00572C41">
            <w:pPr>
              <w:rPr>
                <w:del w:id="235" w:author="Microsoft Office User" w:date="2023-10-14T11:32:00Z"/>
                <w:color w:val="000000"/>
                <w:sz w:val="22"/>
                <w:szCs w:val="22"/>
              </w:rPr>
            </w:pP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36"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181023" w14:textId="2BBFB750" w:rsidR="00A04904" w:rsidRPr="004E5C23" w:rsidDel="0069706A" w:rsidRDefault="00A04904" w:rsidP="00572C41">
            <w:pPr>
              <w:rPr>
                <w:del w:id="237" w:author="Microsoft Office User" w:date="2023-10-14T11:32:00Z"/>
                <w:color w:val="000000"/>
                <w:sz w:val="22"/>
                <w:szCs w:val="22"/>
              </w:rPr>
            </w:pPr>
          </w:p>
        </w:tc>
      </w:tr>
      <w:tr w:rsidR="00E65C4A" w:rsidRPr="002B51A1" w14:paraId="6D3D1ADF" w14:textId="77777777" w:rsidTr="0069706A">
        <w:trPr>
          <w:trHeight w:val="315"/>
          <w:trPrChange w:id="23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3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0F50F5"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3A1B72C" w14:textId="6431DA1F"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Betula</w:t>
            </w:r>
            <w:proofErr w:type="spellEnd"/>
            <w:r w:rsidRPr="004E5C23">
              <w:rPr>
                <w:i/>
                <w:iCs/>
                <w:color w:val="000000"/>
                <w:sz w:val="22"/>
                <w:szCs w:val="22"/>
                <w:lang w:val="pt-BR"/>
              </w:rPr>
              <w:t xml:space="preserve"> nana</w:t>
            </w:r>
            <w:r w:rsidRPr="004E5C23">
              <w:rPr>
                <w:color w:val="000000"/>
                <w:sz w:val="22"/>
                <w:szCs w:val="22"/>
                <w:lang w:val="pt-BR"/>
              </w:rPr>
              <w:t xml:space="preserve"> (2n = 2x</w:t>
            </w:r>
            <w:r w:rsidR="00595E47" w:rsidRPr="004E5C23">
              <w:rPr>
                <w:color w:val="000000"/>
                <w:sz w:val="22"/>
                <w:szCs w:val="22"/>
                <w:lang w:val="pt-BR"/>
              </w:rPr>
              <w:t xml:space="preserve"> = 28</w:t>
            </w:r>
            <w:r w:rsidRPr="004E5C23">
              <w:rPr>
                <w:color w:val="000000"/>
                <w:sz w:val="22"/>
                <w:szCs w:val="22"/>
                <w:lang w:val="pt-BR"/>
              </w:rPr>
              <w:t xml:space="preserve">) x </w:t>
            </w:r>
            <w:r w:rsidRPr="004E5C23">
              <w:rPr>
                <w:i/>
                <w:iCs/>
                <w:color w:val="000000"/>
                <w:sz w:val="22"/>
                <w:szCs w:val="22"/>
                <w:lang w:val="pt-BR"/>
              </w:rPr>
              <w:t xml:space="preserve">B. </w:t>
            </w:r>
            <w:proofErr w:type="spellStart"/>
            <w:r w:rsidRPr="004E5C23">
              <w:rPr>
                <w:i/>
                <w:iCs/>
                <w:color w:val="000000"/>
                <w:sz w:val="22"/>
                <w:szCs w:val="22"/>
                <w:lang w:val="pt-BR"/>
              </w:rPr>
              <w:t>pubescens</w:t>
            </w:r>
            <w:proofErr w:type="spellEnd"/>
            <w:r w:rsidRPr="004E5C23">
              <w:rPr>
                <w:color w:val="000000"/>
                <w:sz w:val="22"/>
                <w:szCs w:val="22"/>
                <w:lang w:val="pt-BR"/>
              </w:rPr>
              <w:t xml:space="preserve"> (2n = 4x</w:t>
            </w:r>
            <w:r w:rsidR="00595E47" w:rsidRPr="004E5C23">
              <w:rPr>
                <w:color w:val="000000"/>
                <w:sz w:val="22"/>
                <w:szCs w:val="22"/>
                <w:lang w:val="pt-BR"/>
              </w:rPr>
              <w:t xml:space="preserve"> = 56</w:t>
            </w:r>
            <w:r w:rsidRPr="004E5C23">
              <w:rPr>
                <w:color w:val="000000"/>
                <w:sz w:val="22"/>
                <w:szCs w:val="22"/>
                <w:lang w:val="pt-BR"/>
              </w:rPr>
              <w:t>)</w:t>
            </w:r>
            <w:r w:rsidR="006E568C"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FCE999" w14:textId="67473767"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A9A91E2" w14:textId="77777777" w:rsidR="00E65C4A" w:rsidRPr="004E5C23" w:rsidRDefault="00E65C4A" w:rsidP="00572C41">
            <w:pPr>
              <w:rPr>
                <w:color w:val="000000"/>
                <w:sz w:val="22"/>
                <w:szCs w:val="22"/>
              </w:rPr>
            </w:pPr>
            <w:r w:rsidRPr="004E5C23">
              <w:rPr>
                <w:color w:val="000000"/>
                <w:sz w:val="22"/>
                <w:szCs w:val="22"/>
              </w:rPr>
              <w:t>Tetraploid; both(?)</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6DB7C51" w14:textId="60B2BDB8" w:rsidR="00E65C4A" w:rsidRPr="004E5C23" w:rsidRDefault="0007750A" w:rsidP="00572C41">
            <w:pPr>
              <w:rPr>
                <w:color w:val="000000"/>
                <w:sz w:val="22"/>
                <w:szCs w:val="22"/>
                <w:lang w:val="da-DK"/>
              </w:rPr>
            </w:pPr>
            <w:r w:rsidRPr="004E5C23">
              <w:rPr>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4E5C23">
              <w:rPr>
                <w:color w:val="000000"/>
                <w:sz w:val="22"/>
                <w:szCs w:val="22"/>
                <w:lang w:val="da-DK"/>
              </w:rPr>
              <w:instrText xml:space="preserve"> ADDIN EN.CITE </w:instrText>
            </w:r>
            <w:r w:rsidRPr="004E5C23">
              <w:rPr>
                <w:color w:val="000000"/>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Pr="004E5C23">
              <w:rPr>
                <w:color w:val="000000"/>
                <w:sz w:val="22"/>
                <w:szCs w:val="22"/>
                <w:lang w:val="da-DK"/>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lang w:val="da-DK"/>
              </w:rPr>
              <w:t>(Wang et al., 2014)</w:t>
            </w:r>
            <w:r w:rsidRPr="004E5C23">
              <w:rPr>
                <w:color w:val="000000"/>
                <w:sz w:val="22"/>
                <w:szCs w:val="22"/>
              </w:rPr>
              <w:fldChar w:fldCharType="end"/>
            </w:r>
            <w:r w:rsidR="00E65C4A" w:rsidRPr="004E5C23">
              <w:rPr>
                <w:color w:val="000000"/>
                <w:sz w:val="22"/>
                <w:szCs w:val="22"/>
                <w:lang w:val="da-DK"/>
              </w:rPr>
              <w:t>;</w:t>
            </w:r>
            <w:r w:rsidR="00583216" w:rsidRPr="004E5C23">
              <w:rPr>
                <w:color w:val="000000"/>
                <w:sz w:val="22"/>
                <w:szCs w:val="22"/>
                <w:lang w:val="da-DK"/>
              </w:rPr>
              <w:t xml:space="preserve"> </w:t>
            </w:r>
            <w:r w:rsidR="00583216" w:rsidRPr="004E5C23">
              <w:rPr>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4E5C23">
              <w:rPr>
                <w:color w:val="000000"/>
                <w:sz w:val="22"/>
                <w:szCs w:val="22"/>
                <w:lang w:val="da-DK"/>
              </w:rPr>
              <w:instrText xml:space="preserve"> ADDIN EN.CITE </w:instrText>
            </w:r>
            <w:r w:rsidR="00583216" w:rsidRPr="004E5C23">
              <w:rPr>
                <w:color w:val="000000"/>
                <w:sz w:val="22"/>
                <w:szCs w:val="22"/>
              </w:rPr>
              <w:fldChar w:fldCharType="begin">
                <w:fldData xml:space="preserve">PEVuZE5vdGU+PENpdGU+PEF1dGhvcj5UaG9yc3NvbjwvQXV0aG9yPjxZZWFyPjIwMDc8L1llYXI+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</w:fldData>
              </w:fldChar>
            </w:r>
            <w:r w:rsidR="00583216" w:rsidRPr="004E5C23">
              <w:rPr>
                <w:color w:val="000000"/>
                <w:sz w:val="22"/>
                <w:szCs w:val="22"/>
                <w:lang w:val="da-DK"/>
              </w:rPr>
              <w:instrText xml:space="preserve"> ADDIN EN.CITE.DATA </w:instrText>
            </w:r>
            <w:r w:rsidR="00583216" w:rsidRPr="009369AC">
              <w:rPr>
                <w:color w:val="000000"/>
                <w:sz w:val="22"/>
                <w:szCs w:val="22"/>
              </w:rPr>
            </w:r>
            <w:r w:rsidR="00583216" w:rsidRPr="004E5C23">
              <w:rPr>
                <w:color w:val="000000"/>
                <w:sz w:val="22"/>
                <w:szCs w:val="22"/>
              </w:rPr>
              <w:fldChar w:fldCharType="end"/>
            </w:r>
            <w:r w:rsidR="00583216" w:rsidRPr="009369AC">
              <w:rPr>
                <w:color w:val="000000"/>
                <w:sz w:val="22"/>
                <w:szCs w:val="22"/>
              </w:rPr>
            </w:r>
            <w:r w:rsidR="00583216" w:rsidRPr="004E5C23">
              <w:rPr>
                <w:color w:val="000000"/>
                <w:sz w:val="22"/>
                <w:szCs w:val="22"/>
              </w:rPr>
              <w:fldChar w:fldCharType="separate"/>
            </w:r>
            <w:r w:rsidR="00583216" w:rsidRPr="004E5C23">
              <w:rPr>
                <w:noProof/>
                <w:color w:val="000000"/>
                <w:sz w:val="22"/>
                <w:szCs w:val="22"/>
                <w:lang w:val="da-DK"/>
              </w:rPr>
              <w:t>(Thorsson et al., 2007)</w:t>
            </w:r>
            <w:r w:rsidR="00583216" w:rsidRPr="004E5C23">
              <w:rPr>
                <w:color w:val="000000"/>
                <w:sz w:val="22"/>
                <w:szCs w:val="22"/>
              </w:rPr>
              <w:fldChar w:fldCharType="end"/>
            </w:r>
            <w:r w:rsidR="00E65C4A" w:rsidRPr="004E5C23">
              <w:rPr>
                <w:color w:val="000000"/>
                <w:sz w:val="22"/>
                <w:szCs w:val="22"/>
                <w:lang w:val="da-DK"/>
              </w:rPr>
              <w:t xml:space="preserve">; </w:t>
            </w:r>
            <w:r w:rsidR="00583216" w:rsidRPr="004E5C23">
              <w:rPr>
                <w:color w:val="000000"/>
                <w:sz w:val="22"/>
                <w:szCs w:val="22"/>
              </w:rPr>
              <w:fldChar w:fldCharType="begin"/>
            </w:r>
            <w:r w:rsidR="00583216" w:rsidRPr="004E5C23">
              <w:rPr>
                <w:color w:val="000000"/>
                <w:sz w:val="22"/>
                <w:szCs w:val="22"/>
                <w:lang w:val="da-DK"/>
              </w:rPr>
              <w:instrText xml:space="preserve"> ADDIN EN.CITE &lt;EndNote&gt;&lt;Cite&gt;&lt;Author&gt;Palme&lt;/Author&gt;&lt;Year&gt;2004&lt;/Year&gt;&lt;RecNum&gt;1182&lt;/RecNum&gt;&lt;DisplayText&gt;(Palme et al., 2004)&lt;/DisplayText&gt;&lt;record&gt;&lt;rec-number&gt;1182&lt;/rec-number&gt;&lt;foreign-keys&gt;&lt;key app="EN" db-id="rv5pzvwrkefxw5ez0dn5522yetsaer2px2s0" timestamp="1572866286"&gt;1182&lt;/key&gt;&lt;/foreign-keys&gt;&lt;ref-type name="Journal Article"&gt;17&lt;/ref-type&gt;&lt;contributors&gt;&lt;authors&gt;&lt;author&gt;Palme, A. E.&lt;/author&gt;&lt;author&gt;Su, Q.&lt;/author&gt;&lt;author&gt;Palsson, S.&lt;/author&gt;&lt;author&gt;Lascoux, M.&lt;/author&gt;&lt;/authors&gt;&lt;/contributors&gt;&lt;titles&gt;&lt;title&gt;Extensive sharing of chloroplast haplotypes among European birches indicates hybridization among Betula pendula, B-pubescens and B-nana&lt;/title&gt;&lt;secondary-title&gt;Molecular Ecology&lt;/secondary-title&gt;&lt;/titles&gt;&lt;periodical&gt;&lt;full-title&gt;Molecular Ecology&lt;/full-title&gt;&lt;/periodical&gt;&lt;pages&gt;167-178&lt;/pages&gt;&lt;volume&gt;13&lt;/volume&gt;&lt;number&gt;1&lt;/number&gt;&lt;dates&gt;&lt;year&gt;2004&lt;/year&gt;&lt;pub-dates&gt;&lt;date&gt;Jan&lt;/date&gt;&lt;/pub-dates&gt;&lt;/dates&gt;&lt;isbn&gt;0962-1083&lt;/isbn&gt;&lt;accession-num&gt;WOS:000187005700015&lt;/accession-num&gt;&lt;urls&gt;&lt;related-urls&gt;&lt;url&gt;&amp;lt;Go to ISI&amp;gt;://WOS:000187005700015&lt;/url&gt;&lt;/related-urls&gt;&lt;/urls&gt;&lt;electronic-resource-num&gt;10.1046/j.1365-294X.2003.02034.x&lt;/electronic-resource-num&gt;&lt;/record&gt;&lt;/Cite&gt;&lt;/EndNote&gt;</w:instrText>
            </w:r>
            <w:r w:rsidR="00583216" w:rsidRPr="004E5C23">
              <w:rPr>
                <w:color w:val="000000"/>
                <w:sz w:val="22"/>
                <w:szCs w:val="22"/>
              </w:rPr>
              <w:fldChar w:fldCharType="separate"/>
            </w:r>
            <w:r w:rsidR="00583216" w:rsidRPr="004E5C23">
              <w:rPr>
                <w:noProof/>
                <w:color w:val="000000"/>
                <w:sz w:val="22"/>
                <w:szCs w:val="22"/>
                <w:lang w:val="da-DK"/>
              </w:rPr>
              <w:t>(Palme et al., 2004)</w:t>
            </w:r>
            <w:r w:rsidR="00583216" w:rsidRPr="004E5C23">
              <w:rPr>
                <w:color w:val="000000"/>
                <w:sz w:val="22"/>
                <w:szCs w:val="22"/>
              </w:rPr>
              <w:fldChar w:fldCharType="end"/>
            </w:r>
          </w:p>
        </w:tc>
      </w:tr>
      <w:tr w:rsidR="00E65C4A" w:rsidRPr="002B51A1" w14:paraId="5F0A081A" w14:textId="77777777" w:rsidTr="0069706A">
        <w:trPr>
          <w:trHeight w:val="315"/>
          <w:trPrChange w:id="24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F73BA6"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B80974" w14:textId="75FA2ECB"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Betula</w:t>
            </w:r>
            <w:proofErr w:type="spellEnd"/>
            <w:r w:rsidRPr="004E5C23">
              <w:rPr>
                <w:i/>
                <w:iCs/>
                <w:color w:val="000000"/>
                <w:sz w:val="22"/>
                <w:szCs w:val="22"/>
                <w:lang w:val="pt-BR"/>
              </w:rPr>
              <w:t xml:space="preserve"> pendula</w:t>
            </w:r>
            <w:r w:rsidRPr="004E5C23">
              <w:rPr>
                <w:color w:val="000000"/>
                <w:sz w:val="22"/>
                <w:szCs w:val="22"/>
                <w:lang w:val="pt-BR"/>
              </w:rPr>
              <w:t xml:space="preserve"> (2n = 2x</w:t>
            </w:r>
            <w:r w:rsidR="00500D66" w:rsidRPr="004E5C23">
              <w:rPr>
                <w:color w:val="000000"/>
                <w:sz w:val="22"/>
                <w:szCs w:val="22"/>
                <w:lang w:val="pt-BR"/>
              </w:rPr>
              <w:t xml:space="preserve"> = 28</w:t>
            </w:r>
            <w:r w:rsidRPr="004E5C23">
              <w:rPr>
                <w:color w:val="000000"/>
                <w:sz w:val="22"/>
                <w:szCs w:val="22"/>
                <w:lang w:val="pt-BR"/>
              </w:rPr>
              <w:t xml:space="preserve">) x </w:t>
            </w:r>
            <w:r w:rsidRPr="004E5C23">
              <w:rPr>
                <w:i/>
                <w:iCs/>
                <w:color w:val="000000"/>
                <w:sz w:val="22"/>
                <w:szCs w:val="22"/>
                <w:lang w:val="pt-BR"/>
              </w:rPr>
              <w:t xml:space="preserve">B. </w:t>
            </w:r>
            <w:proofErr w:type="spellStart"/>
            <w:r w:rsidRPr="004E5C23">
              <w:rPr>
                <w:i/>
                <w:iCs/>
                <w:color w:val="000000"/>
                <w:sz w:val="22"/>
                <w:szCs w:val="22"/>
                <w:lang w:val="pt-BR"/>
              </w:rPr>
              <w:t>pubescens</w:t>
            </w:r>
            <w:proofErr w:type="spellEnd"/>
            <w:r w:rsidRPr="004E5C23">
              <w:rPr>
                <w:color w:val="000000"/>
                <w:sz w:val="22"/>
                <w:szCs w:val="22"/>
                <w:lang w:val="pt-BR"/>
              </w:rPr>
              <w:t xml:space="preserve"> (2n = 4x</w:t>
            </w:r>
            <w:r w:rsidR="00500D66" w:rsidRPr="004E5C23">
              <w:rPr>
                <w:color w:val="000000"/>
                <w:sz w:val="22"/>
                <w:szCs w:val="22"/>
                <w:lang w:val="pt-BR"/>
              </w:rPr>
              <w:t xml:space="preserve"> = 56</w:t>
            </w:r>
            <w:r w:rsidRPr="004E5C23">
              <w:rPr>
                <w:color w:val="000000"/>
                <w:sz w:val="22"/>
                <w:szCs w:val="22"/>
                <w:lang w:val="pt-BR"/>
              </w:rPr>
              <w:t>)</w:t>
            </w:r>
            <w:r w:rsidR="006E568C"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4F58D2" w14:textId="65BAF5F2"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0F342D" w14:textId="77777777" w:rsidR="00E65C4A" w:rsidRPr="004E5C23" w:rsidRDefault="00E65C4A"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4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51828B" w14:textId="615862BB" w:rsidR="00E65C4A" w:rsidRPr="004E5C23" w:rsidRDefault="00583216" w:rsidP="00572C41">
            <w:pPr>
              <w:rPr>
                <w:color w:val="000000"/>
                <w:sz w:val="22"/>
                <w:szCs w:val="22"/>
              </w:rPr>
            </w:pPr>
            <w:r w:rsidRPr="004E5C23">
              <w:rPr>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(Zohren et al., 2016)</w:t>
            </w:r>
            <w:r w:rsidRPr="004E5C23">
              <w:rPr>
                <w:color w:val="000000"/>
                <w:sz w:val="22"/>
                <w:szCs w:val="22"/>
              </w:rPr>
              <w:fldChar w:fldCharType="end"/>
            </w:r>
          </w:p>
        </w:tc>
      </w:tr>
      <w:tr w:rsidR="00E65C4A" w:rsidRPr="002B51A1" w14:paraId="75CA3E36" w14:textId="77777777" w:rsidTr="0069706A">
        <w:trPr>
          <w:trHeight w:val="315"/>
          <w:trPrChange w:id="25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251" w:author="Microsoft Office User" w:date="2023-10-14T11:32:00Z">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FEFB7E8" w14:textId="77777777" w:rsidR="00E65C4A" w:rsidRPr="004E5C23" w:rsidRDefault="00E65C4A" w:rsidP="00572C41">
            <w:pPr>
              <w:rPr>
                <w:color w:val="000000"/>
                <w:sz w:val="22"/>
                <w:szCs w:val="22"/>
              </w:rPr>
            </w:pPr>
            <w:proofErr w:type="spellStart"/>
            <w:r w:rsidRPr="004E5C23">
              <w:rPr>
                <w:color w:val="000000"/>
                <w:sz w:val="22"/>
                <w:szCs w:val="22"/>
              </w:rPr>
              <w:t>Betulaceae</w:t>
            </w:r>
            <w:proofErr w:type="spellEnd"/>
          </w:p>
        </w:tc>
        <w:tc>
          <w:tcPr>
            <w:tcW w:w="21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252" w:author="Microsoft Office User" w:date="2023-10-14T11:32:00Z">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A6F3524" w14:textId="5697C877" w:rsidR="00E65C4A" w:rsidRPr="004E5C23" w:rsidRDefault="00E65C4A" w:rsidP="00572C41">
            <w:pPr>
              <w:rPr>
                <w:color w:val="000000"/>
                <w:sz w:val="22"/>
                <w:szCs w:val="22"/>
                <w:vertAlign w:val="superscript"/>
              </w:rPr>
            </w:pPr>
            <w:r w:rsidRPr="004E5C23">
              <w:rPr>
                <w:i/>
                <w:iCs/>
                <w:color w:val="000000"/>
                <w:sz w:val="22"/>
                <w:szCs w:val="22"/>
              </w:rPr>
              <w:t xml:space="preserve">Betula </w:t>
            </w:r>
            <w:r w:rsidR="0076587A" w:rsidRPr="004E5C23">
              <w:rPr>
                <w:iCs/>
                <w:color w:val="000000"/>
                <w:sz w:val="22"/>
                <w:szCs w:val="22"/>
                <w:lang w:eastAsia="ja-JP"/>
              </w:rPr>
              <w:t xml:space="preserve">× </w:t>
            </w:r>
            <w:proofErr w:type="spellStart"/>
            <w:r w:rsidRPr="004E5C23">
              <w:rPr>
                <w:i/>
                <w:iCs/>
                <w:color w:val="000000"/>
                <w:sz w:val="22"/>
                <w:szCs w:val="22"/>
              </w:rPr>
              <w:t>purpusii</w:t>
            </w:r>
            <w:proofErr w:type="spellEnd"/>
            <w:r w:rsidRPr="004E5C23">
              <w:rPr>
                <w:color w:val="000000"/>
                <w:sz w:val="22"/>
                <w:szCs w:val="22"/>
              </w:rPr>
              <w:t xml:space="preserve"> (2n = 5x = 70) x </w:t>
            </w:r>
            <w:r w:rsidRPr="004E5C23">
              <w:rPr>
                <w:i/>
                <w:iCs/>
                <w:color w:val="000000"/>
                <w:sz w:val="22"/>
                <w:szCs w:val="22"/>
              </w:rPr>
              <w:t xml:space="preserve">B. </w:t>
            </w:r>
            <w:proofErr w:type="spellStart"/>
            <w:r w:rsidRPr="004E5C23">
              <w:rPr>
                <w:i/>
                <w:iCs/>
                <w:color w:val="000000"/>
                <w:sz w:val="22"/>
                <w:szCs w:val="22"/>
              </w:rPr>
              <w:t>alleghaniensis</w:t>
            </w:r>
            <w:proofErr w:type="spellEnd"/>
            <w:r w:rsidRPr="004E5C23">
              <w:rPr>
                <w:color w:val="000000"/>
                <w:sz w:val="22"/>
                <w:szCs w:val="22"/>
              </w:rPr>
              <w:t xml:space="preserve"> (2n = 6x = 84)</w:t>
            </w:r>
            <w:r w:rsidR="006E568C" w:rsidRPr="004E5C23">
              <w:rPr>
                <w:color w:val="000000"/>
                <w:sz w:val="22"/>
                <w:szCs w:val="22"/>
                <w:vertAlign w:val="superscrip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7569BA3" w14:textId="1EFAEE7D" w:rsidR="00E65C4A" w:rsidRPr="004E5C23" w:rsidRDefault="005D14EB" w:rsidP="00572C41">
            <w:pPr>
              <w:rPr>
                <w:sz w:val="22"/>
                <w:szCs w:val="22"/>
              </w:rPr>
            </w:pPr>
            <w:r w:rsidRPr="004E5C23">
              <w:rPr>
                <w:sz w:val="22"/>
                <w:szCs w:val="22"/>
              </w:rPr>
              <w:t>Michigan; USA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254" w:author="Microsoft Office User" w:date="2023-10-14T11:32: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09DBC31" w14:textId="77777777" w:rsidR="00E65C4A" w:rsidRPr="004E5C23" w:rsidRDefault="00E65C4A" w:rsidP="00572C41">
            <w:pPr>
              <w:rPr>
                <w:color w:val="000000"/>
                <w:sz w:val="22"/>
                <w:szCs w:val="22"/>
              </w:rPr>
            </w:pPr>
            <w:proofErr w:type="spellStart"/>
            <w:r w:rsidRPr="004E5C23">
              <w:rPr>
                <w:color w:val="000000"/>
                <w:sz w:val="22"/>
                <w:szCs w:val="22"/>
              </w:rPr>
              <w:t>Hexaploid</w:t>
            </w:r>
            <w:proofErr w:type="spellEnd"/>
          </w:p>
        </w:tc>
        <w:tc>
          <w:tcPr>
            <w:tcW w:w="255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255" w:author="Microsoft Office User" w:date="2023-10-14T11:32:00Z">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4E4986EE" w14:textId="3753EFFB" w:rsidR="00E65C4A" w:rsidRPr="004E5C23" w:rsidRDefault="00583216" w:rsidP="00572C41">
            <w:pPr>
              <w:rPr>
                <w:color w:val="000000"/>
                <w:sz w:val="22"/>
                <w:szCs w:val="22"/>
              </w:rPr>
            </w:pPr>
            <w:r w:rsidRPr="004E5C23">
              <w:rPr>
                <w:color w:val="000000"/>
                <w:sz w:val="22"/>
                <w:szCs w:val="22"/>
              </w:rPr>
              <w:fldChar w:fldCharType="begin"/>
            </w:r>
            <w:r w:rsidR="00131233" w:rsidRPr="004E5C23">
              <w:rPr>
                <w:color w:val="000000"/>
                <w:sz w:val="22"/>
                <w:szCs w:val="22"/>
              </w:rPr>
              <w:instrText xml:space="preserve"> ADDIN EN.CITE &lt;EndNote&gt;&lt;Cite&gt;&lt;Author&gt;Barnes&lt;/Author&gt;&lt;Year&gt;1985&lt;/Year&gt;&lt;RecNum&gt;1448&lt;/RecNum&gt;&lt;DisplayText&gt;(Barnes and Dancik, 1985)&lt;/DisplayText&gt;&lt;record&gt;&lt;rec-number&gt;1448&lt;/rec-number&gt;&lt;foreign-keys&gt;&lt;key app="EN" db-id="rv5pzvwrkefxw5ez0dn5522yetsaer2px2s0" timestamp="1597066910"&gt;1448&lt;/key&gt;&lt;/foreign-keys&gt;&lt;ref-type name="Journal Article"&gt;17&lt;/ref-type&gt;&lt;contributors&gt;&lt;authors&gt;&lt;author&gt;Barnes, B. V.&lt;/author&gt;&lt;author&gt;Dancik, B. P.&lt;/author&gt;&lt;/authors&gt;&lt;/contributors&gt;&lt;auth-address&gt;UNIV ALBERTA,DEPT FOREST SCI,EDMONTON T6G 2H1,ALBERTA,CANADA.&amp;#xD;BARNES, BV (corresponding author), UNIV MICHIGAN,SCH NAT RESOURCES,ANN ARBOR,MI 48109, USA.&lt;/auth-address&gt;&lt;titles&gt;&lt;title&gt;CHARACTERISTICS AND ORIGIN OF A NEW BIRCH SPECIES, BETULA-MURRAYANA, FROM SOUTHEASTERN MICHIGAN&lt;/title&gt;&lt;secondary-title&gt;Canadian Journal of Botany-Revue Canadienne De Botanique&lt;/secondary-title&gt;&lt;alt-title&gt;Can. J. Bot.-Rev. Can. Bot.&lt;/alt-title&gt;&lt;/titles&gt;&lt;periodical&gt;&lt;full-title&gt;Canadian Journal of Botany-Revue Canadienne De Botanique&lt;/full-title&gt;&lt;/periodical&gt;&lt;pages&gt;223-226&lt;/pages&gt;&lt;volume&gt;63&lt;/volume&gt;&lt;number&gt;2&lt;/number&gt;&lt;keywords&gt;&lt;keyword&gt;Plant Sciences&lt;/keyword&gt;&lt;/keywords&gt;&lt;dates&gt;&lt;year&gt;1985&lt;/year&gt;&lt;/dates&gt;&lt;isbn&gt;0008-4026&lt;/isbn&gt;&lt;accession-num&gt;WOS:A1985AEB1800007&lt;/accession-num&gt;&lt;work-type&gt;Article&lt;/work-type&gt;&lt;urls&gt;&lt;related-urls&gt;&lt;url&gt;&amp;lt;Go to ISI&amp;gt;://WOS:A1985AEB1800007&lt;/url&gt;&lt;/related-urls&gt;&lt;/urls&gt;&lt;electronic-resource-num&gt;10.1139/b85-025&lt;/electronic-resource-num&gt;&lt;language&gt;English&lt;/language&gt;&lt;/record&gt;&lt;/Cite&gt;&lt;/EndNote&gt;</w:instrText>
            </w:r>
            <w:r w:rsidRPr="004E5C23">
              <w:rPr>
                <w:color w:val="000000"/>
                <w:sz w:val="22"/>
                <w:szCs w:val="22"/>
              </w:rPr>
              <w:fldChar w:fldCharType="separate"/>
            </w:r>
            <w:r w:rsidR="00131233" w:rsidRPr="004E5C23">
              <w:rPr>
                <w:noProof/>
                <w:color w:val="000000"/>
                <w:sz w:val="22"/>
                <w:szCs w:val="22"/>
              </w:rPr>
              <w:t>(Barnes and Dancik, 1985)</w:t>
            </w:r>
            <w:r w:rsidRPr="004E5C23">
              <w:rPr>
                <w:color w:val="000000"/>
                <w:sz w:val="22"/>
                <w:szCs w:val="22"/>
              </w:rPr>
              <w:fldChar w:fldCharType="end"/>
            </w:r>
          </w:p>
        </w:tc>
      </w:tr>
      <w:tr w:rsidR="00E65C4A" w:rsidRPr="002B51A1" w14:paraId="4BAEBA67" w14:textId="77777777" w:rsidTr="0069706A">
        <w:trPr>
          <w:trHeight w:val="315"/>
          <w:trPrChange w:id="25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E7A906" w14:textId="77777777" w:rsidR="00E65C4A" w:rsidRPr="004E5C23" w:rsidRDefault="00E65C4A" w:rsidP="00572C41">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4C0F37" w14:textId="7D74C3C1"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Cardamine</w:t>
            </w:r>
            <w:proofErr w:type="spellEnd"/>
            <w:r w:rsidRPr="004E5C23">
              <w:rPr>
                <w:i/>
                <w:iCs/>
                <w:color w:val="000000"/>
                <w:sz w:val="22"/>
                <w:szCs w:val="22"/>
                <w:lang w:val="pt-BR"/>
              </w:rPr>
              <w:t xml:space="preserve"> </w:t>
            </w:r>
            <w:proofErr w:type="spellStart"/>
            <w:r w:rsidRPr="004E5C23">
              <w:rPr>
                <w:i/>
                <w:iCs/>
                <w:color w:val="000000"/>
                <w:sz w:val="22"/>
                <w:szCs w:val="22"/>
                <w:lang w:val="pt-BR"/>
              </w:rPr>
              <w:t>apennina</w:t>
            </w:r>
            <w:proofErr w:type="spellEnd"/>
            <w:r w:rsidRPr="004E5C23">
              <w:rPr>
                <w:color w:val="000000"/>
                <w:sz w:val="22"/>
                <w:szCs w:val="22"/>
                <w:lang w:val="pt-BR"/>
              </w:rPr>
              <w:t xml:space="preserve"> (2n =2x = 16) x </w:t>
            </w:r>
            <w:r w:rsidRPr="004E5C23">
              <w:rPr>
                <w:i/>
                <w:iCs/>
                <w:color w:val="000000"/>
                <w:sz w:val="22"/>
                <w:szCs w:val="22"/>
                <w:lang w:val="pt-BR"/>
              </w:rPr>
              <w:t>C.</w:t>
            </w:r>
            <w:r w:rsidRPr="004E5C23">
              <w:rPr>
                <w:color w:val="000000"/>
                <w:sz w:val="22"/>
                <w:szCs w:val="22"/>
                <w:lang w:val="pt-BR"/>
              </w:rPr>
              <w:t xml:space="preserve"> </w:t>
            </w:r>
            <w:proofErr w:type="spellStart"/>
            <w:r w:rsidRPr="004E5C23">
              <w:rPr>
                <w:i/>
                <w:iCs/>
                <w:color w:val="000000"/>
                <w:sz w:val="22"/>
                <w:szCs w:val="22"/>
                <w:lang w:val="pt-BR"/>
              </w:rPr>
              <w:t>amporitana</w:t>
            </w:r>
            <w:proofErr w:type="spellEnd"/>
            <w:r w:rsidRPr="004E5C23">
              <w:rPr>
                <w:color w:val="000000"/>
                <w:sz w:val="22"/>
                <w:szCs w:val="22"/>
                <w:lang w:val="pt-BR"/>
              </w:rPr>
              <w:t xml:space="preserve"> (2n = 4x = 32)</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F0881F" w14:textId="5380BF57" w:rsidR="00E65C4A" w:rsidRPr="004E5C23" w:rsidRDefault="005D14EB" w:rsidP="00572C41">
            <w:pPr>
              <w:rPr>
                <w:sz w:val="22"/>
                <w:szCs w:val="22"/>
              </w:rPr>
            </w:pPr>
            <w:r w:rsidRPr="004E5C23">
              <w:rPr>
                <w:sz w:val="22"/>
                <w:szCs w:val="22"/>
              </w:rPr>
              <w:t>Italy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A2F09E" w14:textId="77777777" w:rsidR="00E65C4A" w:rsidRPr="004E5C23" w:rsidRDefault="00E65C4A"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F5B1B1" w14:textId="15F17F12" w:rsidR="00E65C4A" w:rsidRPr="004E5C23" w:rsidRDefault="00131233" w:rsidP="00572C41">
            <w:pPr>
              <w:rPr>
                <w:color w:val="000000"/>
                <w:sz w:val="22"/>
                <w:szCs w:val="22"/>
              </w:rPr>
            </w:pPr>
            <w:r w:rsidRPr="004E5C23">
              <w:rPr>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PEVuZE5vdGU+PENpdGU+PEF1dGhvcj5MaWhvdmE8L0F1dGhvcj48WWVhcj4yMDA0PC9ZZWFyPjxS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(Lihova et al., 2004)</w:t>
            </w:r>
            <w:r w:rsidRPr="004E5C23">
              <w:rPr>
                <w:color w:val="000000"/>
                <w:sz w:val="22"/>
                <w:szCs w:val="22"/>
              </w:rPr>
              <w:fldChar w:fldCharType="end"/>
            </w:r>
          </w:p>
        </w:tc>
      </w:tr>
      <w:tr w:rsidR="00E65C4A" w:rsidRPr="002B51A1" w14:paraId="32890CC0" w14:textId="77777777" w:rsidTr="0069706A">
        <w:trPr>
          <w:trHeight w:val="315"/>
          <w:trPrChange w:id="26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5948C9" w14:textId="77777777" w:rsidR="00E65C4A" w:rsidRPr="004E5C23" w:rsidRDefault="00E65C4A" w:rsidP="00572C41">
            <w:pPr>
              <w:rPr>
                <w:color w:val="000000"/>
                <w:sz w:val="22"/>
                <w:szCs w:val="22"/>
              </w:rPr>
            </w:pPr>
            <w:r w:rsidRPr="004E5C23">
              <w:rPr>
                <w:color w:val="000000"/>
                <w:sz w:val="22"/>
                <w:szCs w:val="22"/>
              </w:rPr>
              <w:lastRenderedPageBreak/>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4A3131" w14:textId="64CBE310"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Cardamine</w:t>
            </w:r>
            <w:proofErr w:type="spellEnd"/>
            <w:r w:rsidRPr="004E5C23">
              <w:rPr>
                <w:i/>
                <w:iCs/>
                <w:color w:val="000000"/>
                <w:sz w:val="22"/>
                <w:szCs w:val="22"/>
                <w:lang w:val="pt-BR"/>
              </w:rPr>
              <w:t xml:space="preserve"> </w:t>
            </w:r>
            <w:r w:rsidR="0076587A" w:rsidRPr="004E5C23">
              <w:rPr>
                <w:iCs/>
                <w:color w:val="000000"/>
                <w:sz w:val="22"/>
                <w:szCs w:val="22"/>
                <w:lang w:val="pt-BR" w:eastAsia="ja-JP"/>
              </w:rPr>
              <w:t xml:space="preserve">× </w:t>
            </w:r>
            <w:r w:rsidRPr="004E5C23">
              <w:rPr>
                <w:i/>
                <w:iCs/>
                <w:color w:val="000000"/>
                <w:sz w:val="22"/>
                <w:szCs w:val="22"/>
                <w:lang w:val="pt-BR"/>
              </w:rPr>
              <w:t>insueta</w:t>
            </w:r>
            <w:r w:rsidRPr="004E5C23">
              <w:rPr>
                <w:color w:val="000000"/>
                <w:sz w:val="22"/>
                <w:szCs w:val="22"/>
                <w:lang w:val="pt-BR"/>
              </w:rPr>
              <w:t xml:space="preserve"> (2n = 3x</w:t>
            </w:r>
            <w:r w:rsidR="00500D66" w:rsidRPr="004E5C23">
              <w:rPr>
                <w:color w:val="000000"/>
                <w:sz w:val="22"/>
                <w:szCs w:val="22"/>
                <w:lang w:val="pt-BR"/>
              </w:rPr>
              <w:t xml:space="preserve"> = 24</w:t>
            </w:r>
            <w:r w:rsidRPr="004E5C23">
              <w:rPr>
                <w:color w:val="000000"/>
                <w:sz w:val="22"/>
                <w:szCs w:val="22"/>
                <w:lang w:val="pt-BR"/>
              </w:rPr>
              <w:t xml:space="preserve">) x </w:t>
            </w:r>
            <w:r w:rsidRPr="004E5C23">
              <w:rPr>
                <w:i/>
                <w:iCs/>
                <w:color w:val="000000"/>
                <w:sz w:val="22"/>
                <w:szCs w:val="22"/>
                <w:lang w:val="pt-BR"/>
              </w:rPr>
              <w:t xml:space="preserve">C. </w:t>
            </w:r>
            <w:proofErr w:type="spellStart"/>
            <w:r w:rsidRPr="004E5C23">
              <w:rPr>
                <w:i/>
                <w:iCs/>
                <w:color w:val="000000"/>
                <w:sz w:val="22"/>
                <w:szCs w:val="22"/>
                <w:lang w:val="pt-BR"/>
              </w:rPr>
              <w:t>pratensis</w:t>
            </w:r>
            <w:proofErr w:type="spellEnd"/>
            <w:r w:rsidRPr="004E5C23">
              <w:rPr>
                <w:color w:val="000000"/>
                <w:sz w:val="22"/>
                <w:szCs w:val="22"/>
                <w:lang w:val="pt-BR"/>
              </w:rPr>
              <w:t xml:space="preserve"> (2n = 4x</w:t>
            </w:r>
            <w:r w:rsidR="00500D66" w:rsidRPr="004E5C23">
              <w:rPr>
                <w:color w:val="000000"/>
                <w:sz w:val="22"/>
                <w:szCs w:val="22"/>
                <w:lang w:val="pt-BR"/>
              </w:rPr>
              <w:t xml:space="preserve"> = 32</w:t>
            </w:r>
            <w:r w:rsidRPr="004E5C23">
              <w:rPr>
                <w:color w:val="000000"/>
                <w:sz w:val="22"/>
                <w:szCs w:val="22"/>
                <w:lang w:val="pt-BR"/>
              </w:rPr>
              <w:t>)</w:t>
            </w:r>
            <w:r w:rsidR="00D4646A" w:rsidRPr="004E5C23">
              <w:rPr>
                <w:color w:val="000000"/>
                <w:sz w:val="22"/>
                <w:szCs w:val="22"/>
                <w:vertAlign w:val="superscript"/>
                <w:lang w:val="pt-BR"/>
              </w:rPr>
              <w:t xml:space="preserve"> </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E0D66" w14:textId="18DB6381" w:rsidR="00E65C4A" w:rsidRPr="004E5C23" w:rsidRDefault="005D14EB" w:rsidP="00572C41">
            <w:pPr>
              <w:rPr>
                <w:sz w:val="22"/>
                <w:szCs w:val="22"/>
              </w:rPr>
            </w:pPr>
            <w:r w:rsidRPr="004E5C23">
              <w:rPr>
                <w:sz w:val="22"/>
                <w:szCs w:val="22"/>
              </w:rPr>
              <w:t>Switzerland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4F1C7" w14:textId="77777777" w:rsidR="00E65C4A" w:rsidRPr="004E5C23" w:rsidRDefault="00E65C4A" w:rsidP="00572C41">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9C0C1A" w14:textId="5D437FB0" w:rsidR="00E65C4A" w:rsidRPr="004E5C23" w:rsidRDefault="00131233" w:rsidP="00572C41">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&lt;EndNote&gt;&lt;Cite&gt;&lt;Author&gt;Mandakova&lt;/Author&gt;&lt;Year&gt;2013&lt;/Year&gt;&lt;RecNum&gt;1235&lt;/RecNum&gt;&lt;DisplayText&gt;(Mandakova et al., 2013)&lt;/DisplayText&gt;&lt;record&gt;&lt;rec-number&gt;1235&lt;/rec-number&gt;&lt;foreign-keys&gt;&lt;key app="EN" db-id="rv5pzvwrkefxw5ez0dn5522yetsaer2px2s0" timestamp="1587718144"&gt;1235&lt;/key&gt;&lt;/foreign-keys&gt;&lt;ref-type name="Journal Article"&gt;17&lt;/ref-type&gt;&lt;contributors&gt;&lt;authors&gt;&lt;author&gt;Mandakova, T.&lt;/author&gt;&lt;author&gt;Kovarik, A.&lt;/author&gt;&lt;author&gt;Zozomova-Lihova, J.&lt;/author&gt;&lt;author&gt;Shimizu-Inatsugi, R.&lt;/author&gt;&lt;author&gt;Shimizu, K. K.&lt;/author&gt;&lt;author&gt;Mummenhoff, K.&lt;/author&gt;&lt;author&gt;Marhold, K.&lt;/author&gt;&lt;author&gt;Lysak, M. A.&lt;/author&gt;&lt;/authors&gt;&lt;/contributors&gt;&lt;titles&gt;&lt;title&gt;The More the Merrier: Recent Hybridization and Polyploidy in Cardamine&lt;/title&gt;&lt;secondary-title&gt;Plant Cell&lt;/secondary-title&gt;&lt;/titles&gt;&lt;periodical&gt;&lt;full-title&gt;Plant Cell&lt;/full-title&gt;&lt;/periodical&gt;&lt;pages&gt;3280-3295&lt;/pages&gt;&lt;volume&gt;25&lt;/volume&gt;&lt;number&gt;9&lt;/number&gt;&lt;dates&gt;&lt;year&gt;2013&lt;/year&gt;&lt;pub-dates&gt;&lt;date&gt;Sep&lt;/date&gt;&lt;/pub-dates&gt;&lt;/dates&gt;&lt;isbn&gt;1040-4651&lt;/isbn&gt;&lt;accession-num&gt;WOS:000326287100013&lt;/accession-num&gt;&lt;urls&gt;&lt;related-urls&gt;&lt;url&gt;&amp;lt;Go to ISI&amp;gt;://WOS:000326287100013&lt;/url&gt;&lt;/related-urls&gt;&lt;/urls&gt;&lt;electronic-resource-num&gt;10.1105/tpc.113.114405&lt;/electronic-resource-num&gt;&lt;/record&gt;&lt;/Cite&gt;&lt;/EndNote&gt;</w:instrText>
            </w:r>
            <w:r w:rsidRPr="004E5C23">
              <w:rPr>
                <w:color w:val="000000"/>
                <w:sz w:val="22"/>
                <w:szCs w:val="22"/>
              </w:rPr>
              <w:fldChar w:fldCharType="separate"/>
            </w:r>
            <w:r w:rsidRPr="004E5C23">
              <w:rPr>
                <w:noProof/>
                <w:color w:val="000000"/>
                <w:sz w:val="22"/>
                <w:szCs w:val="22"/>
              </w:rPr>
              <w:t>(Mandakova et al., 2013)</w:t>
            </w:r>
            <w:r w:rsidRPr="004E5C23">
              <w:rPr>
                <w:color w:val="000000"/>
                <w:sz w:val="22"/>
                <w:szCs w:val="22"/>
              </w:rPr>
              <w:fldChar w:fldCharType="end"/>
            </w:r>
          </w:p>
        </w:tc>
      </w:tr>
      <w:tr w:rsidR="00E65C4A" w:rsidRPr="002B51A1" w14:paraId="48D84675" w14:textId="77777777" w:rsidTr="0069706A">
        <w:trPr>
          <w:trHeight w:val="315"/>
          <w:trPrChange w:id="26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BA9F66" w14:textId="77777777" w:rsidR="00E65C4A" w:rsidRPr="004E5C23" w:rsidRDefault="00E65C4A" w:rsidP="00572C41">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98204B0" w14:textId="3EE0665C" w:rsidR="00E65C4A" w:rsidRPr="004E5C23" w:rsidRDefault="00E65C4A" w:rsidP="00572C41">
            <w:pPr>
              <w:rPr>
                <w:color w:val="000000"/>
                <w:sz w:val="22"/>
                <w:szCs w:val="22"/>
                <w:vertAlign w:val="superscript"/>
                <w:lang w:val="pt-BR"/>
              </w:rPr>
            </w:pPr>
            <w:proofErr w:type="spellStart"/>
            <w:r w:rsidRPr="004E5C23">
              <w:rPr>
                <w:i/>
                <w:iCs/>
                <w:color w:val="000000"/>
                <w:sz w:val="22"/>
                <w:szCs w:val="22"/>
                <w:lang w:val="pt-BR"/>
              </w:rPr>
              <w:t>Cochlearia</w:t>
            </w:r>
            <w:proofErr w:type="spellEnd"/>
            <w:r w:rsidRPr="004E5C23">
              <w:rPr>
                <w:i/>
                <w:iCs/>
                <w:color w:val="000000"/>
                <w:sz w:val="22"/>
                <w:szCs w:val="22"/>
                <w:lang w:val="pt-BR"/>
              </w:rPr>
              <w:t xml:space="preserve"> </w:t>
            </w:r>
            <w:proofErr w:type="spellStart"/>
            <w:r w:rsidRPr="004E5C23">
              <w:rPr>
                <w:i/>
                <w:iCs/>
                <w:color w:val="000000"/>
                <w:sz w:val="22"/>
                <w:szCs w:val="22"/>
                <w:lang w:val="pt-BR"/>
              </w:rPr>
              <w:t>officinalis</w:t>
            </w:r>
            <w:proofErr w:type="spellEnd"/>
            <w:r w:rsidRPr="004E5C23">
              <w:rPr>
                <w:color w:val="000000"/>
                <w:sz w:val="22"/>
                <w:szCs w:val="22"/>
                <w:lang w:val="pt-BR"/>
              </w:rPr>
              <w:t xml:space="preserve"> (2n = 4x = 24) x </w:t>
            </w:r>
            <w:r w:rsidRPr="004E5C23">
              <w:rPr>
                <w:i/>
                <w:iCs/>
                <w:color w:val="000000"/>
                <w:sz w:val="22"/>
                <w:szCs w:val="22"/>
                <w:lang w:val="pt-BR"/>
              </w:rPr>
              <w:t xml:space="preserve">C. </w:t>
            </w:r>
            <w:proofErr w:type="spellStart"/>
            <w:r w:rsidRPr="004E5C23">
              <w:rPr>
                <w:i/>
                <w:iCs/>
                <w:color w:val="000000"/>
                <w:sz w:val="22"/>
                <w:szCs w:val="22"/>
                <w:lang w:val="pt-BR"/>
              </w:rPr>
              <w:t>danica</w:t>
            </w:r>
            <w:proofErr w:type="spellEnd"/>
            <w:r w:rsidRPr="004E5C23">
              <w:rPr>
                <w:color w:val="000000"/>
                <w:sz w:val="22"/>
                <w:szCs w:val="22"/>
                <w:lang w:val="pt-BR"/>
              </w:rPr>
              <w:t xml:space="preserve"> (2n = 6x = 42)</w:t>
            </w:r>
            <w:r w:rsidR="00D4646A" w:rsidRPr="004E5C23">
              <w:rPr>
                <w:color w:val="000000"/>
                <w:sz w:val="22"/>
                <w:szCs w:val="22"/>
                <w:vertAlign w:val="superscript"/>
                <w:lang w:val="pt-BR"/>
              </w:rPr>
              <w:t xml:space="preserve"> </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FABEDC" w14:textId="0EAA87C6" w:rsidR="00E65C4A" w:rsidRPr="004E5C23" w:rsidRDefault="005D14EB" w:rsidP="00572C41">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D78DF7B" w14:textId="77777777" w:rsidR="00E65C4A" w:rsidRPr="004E5C23" w:rsidRDefault="00E65C4A" w:rsidP="00572C41">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223857" w14:textId="054ADDDA" w:rsidR="00E65C4A" w:rsidRPr="004E5C23" w:rsidRDefault="00833C02" w:rsidP="00572C41">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(Fearn, 1977)</w:t>
            </w:r>
            <w:r w:rsidRPr="004E5C23">
              <w:rPr>
                <w:color w:val="000000"/>
                <w:sz w:val="22"/>
                <w:szCs w:val="22"/>
              </w:rPr>
              <w:fldChar w:fldCharType="end"/>
            </w:r>
          </w:p>
        </w:tc>
      </w:tr>
      <w:tr w:rsidR="005D14EB" w:rsidRPr="002B51A1" w14:paraId="192F07C4" w14:textId="77777777" w:rsidTr="0069706A">
        <w:trPr>
          <w:trHeight w:val="315"/>
          <w:trPrChange w:id="27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00F10E" w14:textId="77777777" w:rsidR="005D14EB" w:rsidRPr="004E5C23" w:rsidRDefault="005D14EB" w:rsidP="005D14EB">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C566A" w14:textId="569C7DE5"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incana</w:t>
            </w:r>
            <w:r w:rsidRPr="004E5C23">
              <w:rPr>
                <w:color w:val="000000"/>
                <w:sz w:val="22"/>
                <w:szCs w:val="22"/>
                <w:lang w:val="pt-BR"/>
              </w:rPr>
              <w:t xml:space="preserve"> (2n = 4x = 32) x </w:t>
            </w:r>
            <w:r w:rsidRPr="004E5C23">
              <w:rPr>
                <w:i/>
                <w:iCs/>
                <w:color w:val="000000"/>
                <w:sz w:val="22"/>
                <w:szCs w:val="22"/>
                <w:lang w:val="pt-BR"/>
              </w:rPr>
              <w:t xml:space="preserve">D. </w:t>
            </w:r>
            <w:proofErr w:type="spellStart"/>
            <w:r w:rsidRPr="004E5C23">
              <w:rPr>
                <w:i/>
                <w:iCs/>
                <w:color w:val="000000"/>
                <w:sz w:val="22"/>
                <w:szCs w:val="22"/>
                <w:lang w:val="pt-BR"/>
              </w:rPr>
              <w:t>norvegica</w:t>
            </w:r>
            <w:proofErr w:type="spellEnd"/>
            <w:r w:rsidRPr="004E5C23">
              <w:rPr>
                <w:color w:val="000000"/>
                <w:sz w:val="22"/>
                <w:szCs w:val="22"/>
                <w:lang w:val="pt-BR"/>
              </w:rPr>
              <w:t xml:space="preserve"> (2n = 6x = 48)</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FC006B" w14:textId="189DAD03"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A8CF88"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2E52E5" w14:textId="07079D57"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6E60F807" w14:textId="77777777" w:rsidTr="0069706A">
        <w:trPr>
          <w:trHeight w:val="315"/>
          <w:trPrChange w:id="28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5820B0" w14:textId="77777777" w:rsidR="005D14EB" w:rsidRPr="004E5C23" w:rsidRDefault="005D14EB" w:rsidP="005D14EB">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EB0156" w14:textId="057AAD8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w:t>
            </w:r>
            <w:proofErr w:type="spellStart"/>
            <w:r w:rsidRPr="004E5C23">
              <w:rPr>
                <w:i/>
                <w:iCs/>
                <w:color w:val="000000"/>
                <w:sz w:val="22"/>
                <w:szCs w:val="22"/>
                <w:lang w:val="pt-BR"/>
              </w:rPr>
              <w:t>nivalis</w:t>
            </w:r>
            <w:proofErr w:type="spellEnd"/>
            <w:r w:rsidRPr="004E5C23">
              <w:rPr>
                <w:color w:val="000000"/>
                <w:sz w:val="22"/>
                <w:szCs w:val="22"/>
                <w:lang w:val="pt-BR"/>
              </w:rPr>
              <w:t xml:space="preserve"> (2n = 2x = 16) x </w:t>
            </w:r>
            <w:r w:rsidRPr="004E5C23">
              <w:rPr>
                <w:i/>
                <w:iCs/>
                <w:color w:val="000000"/>
                <w:sz w:val="22"/>
                <w:szCs w:val="22"/>
                <w:lang w:val="pt-BR"/>
              </w:rPr>
              <w:t xml:space="preserve">D. </w:t>
            </w:r>
            <w:proofErr w:type="spellStart"/>
            <w:r w:rsidRPr="004E5C23">
              <w:rPr>
                <w:i/>
                <w:iCs/>
                <w:color w:val="000000"/>
                <w:sz w:val="22"/>
                <w:szCs w:val="22"/>
                <w:lang w:val="pt-BR"/>
              </w:rPr>
              <w:t>daurica</w:t>
            </w:r>
            <w:proofErr w:type="spellEnd"/>
            <w:r w:rsidRPr="004E5C23">
              <w:rPr>
                <w:i/>
                <w:iCs/>
                <w:color w:val="000000"/>
                <w:sz w:val="22"/>
                <w:szCs w:val="22"/>
                <w:lang w:val="pt-BR"/>
              </w:rPr>
              <w:t xml:space="preserve"> </w:t>
            </w:r>
            <w:r w:rsidRPr="004E5C23">
              <w:rPr>
                <w:color w:val="000000"/>
                <w:sz w:val="22"/>
                <w:szCs w:val="22"/>
                <w:lang w:val="pt-BR"/>
              </w:rPr>
              <w:t>(2n = 8x = 64)</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8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59F34C1" w14:textId="5728D843"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7B7BB55"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9AA962" w14:textId="0D3DFB16"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3B9B97A5" w14:textId="77777777" w:rsidTr="0069706A">
        <w:trPr>
          <w:trHeight w:val="315"/>
          <w:trPrChange w:id="28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D22C0" w14:textId="77777777" w:rsidR="005D14EB" w:rsidRPr="004E5C23" w:rsidRDefault="005D14EB" w:rsidP="005D14EB">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8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1AB0581" w14:textId="7AC0A0A3"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Draba</w:t>
            </w:r>
            <w:proofErr w:type="spellEnd"/>
            <w:r w:rsidRPr="004E5C23">
              <w:rPr>
                <w:i/>
                <w:iCs/>
                <w:color w:val="000000"/>
                <w:sz w:val="22"/>
                <w:szCs w:val="22"/>
                <w:lang w:val="pt-BR"/>
              </w:rPr>
              <w:t xml:space="preserve"> arctica</w:t>
            </w:r>
            <w:r w:rsidRPr="004E5C23">
              <w:rPr>
                <w:color w:val="000000"/>
                <w:sz w:val="22"/>
                <w:szCs w:val="22"/>
                <w:lang w:val="pt-BR"/>
              </w:rPr>
              <w:t xml:space="preserve"> (2n = 10x = 80) x </w:t>
            </w:r>
            <w:r w:rsidRPr="004E5C23">
              <w:rPr>
                <w:i/>
                <w:iCs/>
                <w:color w:val="000000"/>
                <w:sz w:val="22"/>
                <w:szCs w:val="22"/>
                <w:lang w:val="pt-BR"/>
              </w:rPr>
              <w:t xml:space="preserve">D. </w:t>
            </w:r>
            <w:proofErr w:type="spellStart"/>
            <w:r w:rsidRPr="004E5C23">
              <w:rPr>
                <w:i/>
                <w:iCs/>
                <w:color w:val="000000"/>
                <w:sz w:val="22"/>
                <w:szCs w:val="22"/>
                <w:lang w:val="pt-BR"/>
              </w:rPr>
              <w:t>corymbosa</w:t>
            </w:r>
            <w:proofErr w:type="spellEnd"/>
            <w:r w:rsidRPr="004E5C23">
              <w:rPr>
                <w:color w:val="000000"/>
                <w:sz w:val="22"/>
                <w:szCs w:val="22"/>
                <w:lang w:val="pt-BR"/>
              </w:rPr>
              <w:t xml:space="preserve"> (2n = 16x = 128)</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8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8FEF2F8" w14:textId="54FD6F6F" w:rsidR="005D14EB" w:rsidRPr="004E5C23" w:rsidRDefault="005D14EB" w:rsidP="005D14EB">
            <w:pPr>
              <w:rPr>
                <w:sz w:val="22"/>
                <w:szCs w:val="22"/>
              </w:rPr>
            </w:pPr>
            <w:r w:rsidRPr="004E5C23">
              <w:rPr>
                <w:sz w:val="22"/>
                <w:szCs w:val="22"/>
              </w:rPr>
              <w:t>Scandinavia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BC40C"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5CE3CA" w14:textId="3FA44207"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&lt;EndNote&gt;&lt;Cite&gt;&lt;Author&gt;Brochmann&lt;/Author&gt;&lt;Year&gt;1992&lt;/Year&gt;&lt;RecNum&gt;1449&lt;/RecNum&gt;&lt;DisplayText&gt;(Brochmann et al., 1992)&lt;/DisplayText&gt;&lt;record&gt;&lt;rec-number&gt;1449&lt;/rec-number&gt;&lt;foreign-keys&gt;&lt;key app="EN" db-id="rv5pzvwrkefxw5ez0dn5522yetsaer2px2s0" timestamp="1597067249"&gt;1449&lt;/key&gt;&lt;/foreign-keys&gt;&lt;ref-type name="Journal Article"&gt;17&lt;/ref-type&gt;&lt;contributors&gt;&lt;authors&gt;&lt;author&gt;Brochmann, C.&lt;/author&gt;&lt;author&gt;Stedje, B.&lt;/author&gt;&lt;author&gt;Borgen, L.&lt;/author&gt;&lt;/authors&gt;&lt;/contributors&gt;&lt;auth-address&gt;BROCHMANN, C (corresponding author), UNIV OSLO,TRONDHEIMSVEIEN 23B,N-0562 OSLO,NORWAY.&lt;/auth-address&gt;&lt;titles&gt;&lt;title&gt;GENE FLOW ACROSS PLOIDAL LEVELS IN DRABA-(BRASSICACEAE)&lt;/title&gt;&lt;secondary-title&gt;Evolutionary Trends in Plants&lt;/secondary-title&gt;&lt;alt-title&gt;Evol. Trends Plants&lt;/alt-title&gt;&lt;/titles&gt;&lt;periodical&gt;&lt;full-title&gt;Evolutionary Trends in Plants&lt;/full-title&gt;&lt;abbr-1&gt;Evol. Trends Plants&lt;/abbr-1&gt;&lt;/periodical&gt;&lt;alt-periodical&gt;&lt;full-title&gt;Evolutionary Trends in Plants&lt;/full-title&gt;&lt;abbr-1&gt;Evol. Trends Plants&lt;/abbr-1&gt;&lt;/alt-periodical&gt;&lt;pages&gt;125-134&lt;/pages&gt;&lt;volume&gt;6&lt;/volume&gt;&lt;number&gt;2&lt;/number&gt;&lt;keywords&gt;&lt;keyword&gt;polyploidy&lt;/keyword&gt;&lt;keyword&gt;interspecific hybridization&lt;/keyword&gt;&lt;keyword&gt;hybrid fertility&lt;/keyword&gt;&lt;keyword&gt;gene flow&lt;/keyword&gt;&lt;keyword&gt;draba&lt;/keyword&gt;&lt;keyword&gt;Plant Sciences&lt;/keyword&gt;&lt;keyword&gt;Genetics &amp;amp; Heredity&lt;/keyword&gt;&lt;/keywords&gt;&lt;dates&gt;&lt;year&gt;1992&lt;/year&gt;&lt;pub-dates&gt;&lt;date&gt;Dec&lt;/date&gt;&lt;/pub-dates&gt;&lt;/dates&gt;&lt;isbn&gt;1011-3258&lt;/isbn&gt;&lt;accession-num&gt;WOS:A1992KU49200007&lt;/accession-num&gt;&lt;work-type&gt;Article&lt;/work-type&gt;&lt;urls&gt;&lt;related-urls&gt;&lt;url&gt;&amp;lt;Go to ISI&amp;gt;://WOS:A1992KU49200007&lt;/url&gt;&lt;/related-urls&gt;&lt;/urls&gt;&lt;language&gt;English&lt;/language&gt;&lt;/record&gt;&lt;/Cite&gt;&lt;/EndNote&gt;</w:instrText>
            </w:r>
            <w:r w:rsidRPr="004E5C23">
              <w:rPr>
                <w:color w:val="000000"/>
                <w:sz w:val="22"/>
                <w:szCs w:val="22"/>
              </w:rPr>
              <w:fldChar w:fldCharType="separate"/>
            </w:r>
            <w:r w:rsidRPr="004E5C23">
              <w:rPr>
                <w:noProof/>
                <w:color w:val="000000"/>
                <w:sz w:val="22"/>
                <w:szCs w:val="22"/>
              </w:rPr>
              <w:t>(Brochmann et al., 1992)</w:t>
            </w:r>
            <w:r w:rsidRPr="004E5C23">
              <w:rPr>
                <w:color w:val="000000"/>
                <w:sz w:val="22"/>
                <w:szCs w:val="22"/>
              </w:rPr>
              <w:fldChar w:fldCharType="end"/>
            </w:r>
          </w:p>
        </w:tc>
      </w:tr>
      <w:tr w:rsidR="005D14EB" w:rsidRPr="002B51A1" w14:paraId="10B8ECA0" w14:textId="77777777" w:rsidTr="0069706A">
        <w:trPr>
          <w:trHeight w:val="315"/>
          <w:trPrChange w:id="29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A6708C" w14:textId="77777777" w:rsidR="005D14EB" w:rsidRPr="004E5C23" w:rsidRDefault="005D14EB" w:rsidP="005D14EB">
            <w:pPr>
              <w:rPr>
                <w:color w:val="000000"/>
                <w:sz w:val="22"/>
                <w:szCs w:val="22"/>
              </w:rPr>
            </w:pPr>
            <w:r w:rsidRPr="004E5C23">
              <w:rPr>
                <w:color w:val="000000"/>
                <w:sz w:val="22"/>
                <w:szCs w:val="22"/>
              </w:rPr>
              <w:t>Brassicaceae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8A691" w14:textId="4E5F9D69"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Rorippa</w:t>
            </w:r>
            <w:proofErr w:type="spellEnd"/>
            <w:r w:rsidRPr="004E5C23">
              <w:rPr>
                <w:i/>
                <w:iCs/>
                <w:color w:val="000000"/>
                <w:sz w:val="22"/>
                <w:szCs w:val="22"/>
                <w:lang w:val="pt-BR"/>
              </w:rPr>
              <w:t xml:space="preserve"> </w:t>
            </w:r>
            <w:proofErr w:type="spellStart"/>
            <w:r w:rsidRPr="004E5C23">
              <w:rPr>
                <w:i/>
                <w:iCs/>
                <w:color w:val="000000"/>
                <w:sz w:val="22"/>
                <w:szCs w:val="22"/>
                <w:lang w:val="pt-BR"/>
              </w:rPr>
              <w:t>austraica</w:t>
            </w:r>
            <w:proofErr w:type="spellEnd"/>
            <w:r w:rsidRPr="004E5C23">
              <w:rPr>
                <w:color w:val="000000"/>
                <w:sz w:val="22"/>
                <w:szCs w:val="22"/>
                <w:lang w:val="pt-BR"/>
              </w:rPr>
              <w:t xml:space="preserve"> (2n = 2x = 16) x </w:t>
            </w:r>
            <w:r w:rsidRPr="004E5C23">
              <w:rPr>
                <w:i/>
                <w:iCs/>
                <w:color w:val="000000"/>
                <w:sz w:val="22"/>
                <w:szCs w:val="22"/>
                <w:lang w:val="pt-BR"/>
              </w:rPr>
              <w:t xml:space="preserve">R. </w:t>
            </w:r>
            <w:proofErr w:type="spellStart"/>
            <w:r w:rsidRPr="004E5C23">
              <w:rPr>
                <w:i/>
                <w:iCs/>
                <w:color w:val="000000"/>
                <w:sz w:val="22"/>
                <w:szCs w:val="22"/>
                <w:lang w:val="pt-BR"/>
              </w:rPr>
              <w:t>sylvestris</w:t>
            </w:r>
            <w:proofErr w:type="spellEnd"/>
            <w:r w:rsidRPr="004E5C23">
              <w:rPr>
                <w:color w:val="000000"/>
                <w:sz w:val="22"/>
                <w:szCs w:val="22"/>
                <w:lang w:val="pt-BR"/>
              </w:rPr>
              <w:t xml:space="preserve"> (2n = 4x/6x = 32/48)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9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5ADE3F" w14:textId="31A83F76" w:rsidR="005D14EB" w:rsidRPr="004E5C23" w:rsidRDefault="005D14EB" w:rsidP="005D14EB">
            <w:pPr>
              <w:rPr>
                <w:sz w:val="22"/>
                <w:szCs w:val="22"/>
              </w:rPr>
            </w:pPr>
            <w:r w:rsidRPr="004E5C23">
              <w:rPr>
                <w:sz w:val="22"/>
                <w:szCs w:val="22"/>
              </w:rPr>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0CDAFF" w14:textId="77777777" w:rsidR="005D14EB" w:rsidRPr="004E5C23" w:rsidRDefault="005D14EB" w:rsidP="005D14EB">
            <w:pPr>
              <w:rPr>
                <w:color w:val="000000"/>
                <w:sz w:val="22"/>
                <w:szCs w:val="22"/>
              </w:rPr>
            </w:pPr>
            <w:r w:rsidRPr="004E5C23">
              <w:rPr>
                <w:color w:val="000000"/>
                <w:sz w:val="22"/>
                <w:szCs w:val="22"/>
              </w:rPr>
              <w:t>Both</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3A46C0" w14:textId="727EFEC9"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&lt;EndNote&gt;&lt;Cite&gt;&lt;Author&gt;Bleeker&lt;/Author&gt;&lt;Year&gt;2003&lt;/Year&gt;&lt;RecNum&gt;1393&lt;/RecNum&gt;&lt;DisplayText&gt;(Bleeker, 2003)&lt;/DisplayText&gt;&lt;record&gt;&lt;rec-number&gt;1393&lt;/rec-number&gt;&lt;foreign-keys&gt;&lt;key app="EN" db-id="rv5pzvwrkefxw5ez0dn5522yetsaer2px2s0" timestamp="1594982459"&gt;1393&lt;/key&gt;&lt;/foreign-keys&gt;&lt;ref-type name="Journal Article"&gt;17&lt;/ref-type&gt;&lt;contributors&gt;&lt;authors&gt;&lt;author&gt;Bleeker, W.&lt;/author&gt;&lt;/authors&gt;&lt;/contributors&gt;&lt;auth-address&gt;Univ Osnabruck, Dept Systemat Bot, D-49076 Osnabruck, Germany.&amp;#xD;Bleeker, W (corresponding author), Univ Osnabruck, Dept Systemat Bot, Barbarastr 11, D-49076 Osnabruck, Germany.&lt;/auth-address&gt;&lt;titles&gt;&lt;title&gt;Hybridization and Rorippa austriaca (Brassicaceae) invasion in Germany&lt;/title&gt;&lt;secondary-title&gt;Molecular Ecology&lt;/secondary-title&gt;&lt;alt-title&gt;Mol. Ecol.&lt;/alt-title&gt;&lt;/titles&gt;&lt;periodical&gt;&lt;full-title&gt;Molecular Ecology&lt;/full-title&gt;&lt;/periodical&gt;&lt;pages&gt;1831-1841&lt;/pages&gt;&lt;volume&gt;12&lt;/volume&gt;&lt;number&gt;7&lt;/number&gt;&lt;keywords&gt;&lt;keyword&gt;AFLP&lt;/keyword&gt;&lt;keyword&gt;biological invasions&lt;/keyword&gt;&lt;keyword&gt;chloroplast DNA&lt;/keyword&gt;&lt;keyword&gt;introgression&lt;/keyword&gt;&lt;keyword&gt;speciation&lt;/keyword&gt;&lt;keyword&gt;trnL intron&lt;/keyword&gt;&lt;keyword&gt;chloroplast dna&lt;/keyword&gt;&lt;keyword&gt;molecular evidence&lt;/keyword&gt;&lt;keyword&gt;interspecific hybridization&lt;/keyword&gt;&lt;keyword&gt;evolution&lt;/keyword&gt;&lt;keyword&gt;cardamine&lt;/keyword&gt;&lt;keyword&gt;origin&lt;/keyword&gt;&lt;keyword&gt;taxa&lt;/keyword&gt;&lt;keyword&gt;Biochemistry &amp;amp; Molecular Biology&lt;/keyword&gt;&lt;keyword&gt;Environmental Sciences &amp;amp; Ecology&lt;/keyword&gt;&lt;keyword&gt;Evolutionary Biology&lt;/keyword&gt;&lt;/keywords&gt;&lt;dates&gt;&lt;year&gt;2003&lt;/year&gt;&lt;pub-dates&gt;&lt;date&gt;Jul&lt;/date&gt;&lt;/pub-dates&gt;&lt;/dates&gt;&lt;isbn&gt;0962-1083&lt;/isbn&gt;&lt;accession-num&gt;WOS:000183514900012&lt;/accession-num&gt;&lt;work-type&gt;Article&lt;/work-type&gt;&lt;urls&gt;&lt;related-urls&gt;&lt;url&gt;&amp;lt;Go to ISI&amp;gt;://WOS:000183514900012&lt;/url&gt;&lt;/related-urls&gt;&lt;/urls&gt;&lt;electronic-resource-num&gt;10.1046/j.1365-294X.2003.01854.x&lt;/electronic-resource-num&gt;&lt;language&gt;English&lt;/language&gt;&lt;/record&gt;&lt;/Cite&gt;&lt;/EndNote&gt;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(Bleeker, 2003)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&lt;EndNote&gt;&lt;Cite&gt;&lt;Author&gt;Bleeker&lt;/Author&gt;&lt;Year&gt;2007&lt;/Year&gt;&lt;RecNum&gt;1450&lt;/RecNum&gt;&lt;DisplayText&gt;(Bleeker, 2007)&lt;/DisplayText&gt;&lt;record&gt;&lt;rec-number&gt;1450&lt;/rec-number&gt;&lt;foreign-keys&gt;&lt;key app="EN" db-id="rv5pzvwrkefxw5ez0dn5522yetsaer2px2s0" timestamp="1597067379"&gt;1450&lt;/key&gt;&lt;/foreign-keys&gt;&lt;ref-type name="Journal Article"&gt;17&lt;/ref-type&gt;&lt;contributors&gt;&lt;authors&gt;&lt;author&gt;Bleeker, W.&lt;/author&gt;&lt;/authors&gt;&lt;/contributors&gt;&lt;auth-address&gt;Univ Osnabruck, Dept Systemat, D-49076 Osnabruck, Germany.&amp;#xD;Bleeker, W (corresponding author), Univ Osnabruck, Dept Systemat, Barbarastr 11, D-49076 Osnabruck, Germany.&amp;#xD;bleeker@biologie.uni-osnabrueck.de&lt;/auth-address&gt;&lt;titles&gt;&lt;title&gt;Interspecific hybridization in Rorippa (Brassicaceae): patterns and processes&lt;/title&gt;&lt;secondary-title&gt;Systematics and Biodiversity&lt;/secondary-title&gt;&lt;alt-title&gt;Syst. Biodivers.&lt;/alt-title&gt;&lt;/titles&gt;&lt;periodical&gt;&lt;full-title&gt;Systematics and Biodiversity&lt;/full-title&gt;&lt;abbr-1&gt;Syst. Biodivers.&lt;/abbr-1&gt;&lt;/periodical&gt;&lt;alt-periodical&gt;&lt;full-title&gt;Systematics and Biodiversity&lt;/full-title&gt;&lt;abbr-1&gt;Syst. Biodivers.&lt;/abbr-1&gt;&lt;/alt-periodical&gt;&lt;pages&gt;311-319&lt;/pages&gt;&lt;volume&gt;5&lt;/volume&gt;&lt;number&gt;3&lt;/number&gt;&lt;keywords&gt;&lt;keyword&gt;AFLP&lt;/keyword&gt;&lt;keyword&gt;cpDNA&lt;/keyword&gt;&lt;keyword&gt;hybrid fitness&lt;/keyword&gt;&lt;keyword&gt;introgression&lt;/keyword&gt;&lt;keyword&gt;isolation barriers&lt;/keyword&gt;&lt;keyword&gt;speciation&lt;/keyword&gt;&lt;keyword&gt;self-incompatibility&lt;/keyword&gt;&lt;keyword&gt;genus rorippa&lt;/keyword&gt;&lt;keyword&gt;evolution&lt;/keyword&gt;&lt;keyword&gt;austriaca&lt;/keyword&gt;&lt;keyword&gt;germany&lt;/keyword&gt;&lt;keyword&gt;hybrids&lt;/keyword&gt;&lt;keyword&gt;Biodiversity &amp;amp; Conservation&lt;/keyword&gt;&lt;keyword&gt;Life Sciences &amp;amp; Biomedicine - Other Topics&lt;/keyword&gt;&lt;/keywords&gt;&lt;dates&gt;&lt;year&gt;2007&lt;/year&gt;&lt;pub-dates&gt;&lt;date&gt;Sep&lt;/date&gt;&lt;/pub-dates&gt;&lt;/dates&gt;&lt;isbn&gt;1477-2000&lt;/isbn&gt;&lt;accession-num&gt;WOS:000249749900008&lt;/accession-num&gt;&lt;work-type&gt;Article&lt;/work-type&gt;&lt;urls&gt;&lt;related-urls&gt;&lt;url&gt;&amp;lt;Go to ISI&amp;gt;://WOS:000249749900008&lt;/url&gt;&lt;/related-urls&gt;&lt;/urls&gt;&lt;electronic-resource-num&gt;10.1017/s1477200007002411&lt;/electronic-resource-num&gt;&lt;language&gt;English&lt;/language&gt;&lt;/record&gt;&lt;/Cite&gt;&lt;/EndNote&gt;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(Bleeker, 2007)</w:t>
            </w:r>
            <w:r w:rsidRPr="004E5C23">
              <w:rPr>
                <w:color w:val="000000"/>
                <w:sz w:val="22"/>
                <w:szCs w:val="22"/>
              </w:rPr>
              <w:fldChar w:fldCharType="end"/>
            </w:r>
          </w:p>
        </w:tc>
      </w:tr>
      <w:tr w:rsidR="005D14EB" w:rsidRPr="002B51A1" w14:paraId="1E80E9E8" w14:textId="77777777" w:rsidTr="0069706A">
        <w:trPr>
          <w:trHeight w:val="315"/>
          <w:trPrChange w:id="29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BCA8C" w14:textId="77777777" w:rsidR="005D14EB" w:rsidRPr="004E5C23" w:rsidRDefault="005D14EB" w:rsidP="005D14EB">
            <w:pPr>
              <w:rPr>
                <w:color w:val="000000"/>
                <w:sz w:val="22"/>
                <w:szCs w:val="22"/>
              </w:rPr>
            </w:pPr>
            <w:r w:rsidRPr="004E5C23">
              <w:rPr>
                <w:color w:val="000000"/>
                <w:sz w:val="22"/>
                <w:szCs w:val="22"/>
              </w:rPr>
              <w:t>Fabaceae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2616A1" w14:textId="512D3C63"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Lotus </w:t>
            </w:r>
            <w:proofErr w:type="spellStart"/>
            <w:r w:rsidRPr="004E5C23">
              <w:rPr>
                <w:i/>
                <w:iCs/>
                <w:color w:val="000000"/>
                <w:sz w:val="22"/>
                <w:szCs w:val="22"/>
                <w:lang w:val="pt-BR"/>
              </w:rPr>
              <w:t>stepposus</w:t>
            </w:r>
            <w:proofErr w:type="spellEnd"/>
            <w:r w:rsidRPr="004E5C23">
              <w:rPr>
                <w:color w:val="000000"/>
                <w:sz w:val="22"/>
                <w:szCs w:val="22"/>
                <w:lang w:val="pt-BR"/>
              </w:rPr>
              <w:t xml:space="preserve"> (2n = 2x = 12) x </w:t>
            </w:r>
            <w:r w:rsidRPr="004E5C23">
              <w:rPr>
                <w:i/>
                <w:iCs/>
                <w:color w:val="000000"/>
                <w:sz w:val="22"/>
                <w:szCs w:val="22"/>
                <w:lang w:val="pt-BR"/>
              </w:rPr>
              <w:t xml:space="preserve">L. </w:t>
            </w:r>
            <w:r w:rsidRPr="004E5C23">
              <w:rPr>
                <w:i/>
                <w:color w:val="000000"/>
                <w:sz w:val="22"/>
                <w:szCs w:val="22"/>
                <w:lang w:val="pt-BR" w:eastAsia="ja-JP"/>
              </w:rPr>
              <w:t xml:space="preserve">× </w:t>
            </w:r>
            <w:proofErr w:type="spellStart"/>
            <w:r w:rsidRPr="004E5C23">
              <w:rPr>
                <w:i/>
                <w:iCs/>
                <w:color w:val="000000"/>
                <w:sz w:val="22"/>
                <w:szCs w:val="22"/>
                <w:lang w:val="pt-BR"/>
              </w:rPr>
              <w:t>ucrainicus</w:t>
            </w:r>
            <w:proofErr w:type="spellEnd"/>
            <w:r w:rsidRPr="004E5C23">
              <w:rPr>
                <w:color w:val="000000"/>
                <w:sz w:val="22"/>
                <w:szCs w:val="22"/>
                <w:lang w:val="pt-BR"/>
              </w:rPr>
              <w:t xml:space="preserve"> (2n = 4x =24)</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3EFA0D" w14:textId="3A483CF1" w:rsidR="005D14EB" w:rsidRPr="004E5C23" w:rsidRDefault="005D14EB" w:rsidP="005D14EB">
            <w:pPr>
              <w:rPr>
                <w:sz w:val="22"/>
                <w:szCs w:val="22"/>
              </w:rPr>
            </w:pPr>
            <w:r w:rsidRPr="004E5C23">
              <w:rPr>
                <w:sz w:val="22"/>
                <w:szCs w:val="22"/>
              </w:rPr>
              <w:t>Ukraine, Turkmenistan, Kazakhstan, Mongolia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0B9D36"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9B0E4F" w14:textId="2023E0B1"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PEVuZE5vdGU+PENpdGU+PEF1dGhvcj5LcmFtaW5hPC9BdXRob3I+PFllYXI+MjAxODwvWWVhcj48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(Kramina et al., 2018)</w:t>
            </w:r>
            <w:r w:rsidRPr="004E5C23">
              <w:rPr>
                <w:color w:val="000000"/>
                <w:sz w:val="22"/>
                <w:szCs w:val="22"/>
              </w:rPr>
              <w:fldChar w:fldCharType="end"/>
            </w:r>
          </w:p>
        </w:tc>
      </w:tr>
      <w:tr w:rsidR="005D14EB" w:rsidRPr="002B51A1" w14:paraId="0B900B99" w14:textId="77777777" w:rsidTr="0069706A">
        <w:trPr>
          <w:trHeight w:val="315"/>
          <w:trPrChange w:id="30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506D7E" w14:textId="77777777" w:rsidR="005D14EB" w:rsidRPr="004E5C23" w:rsidRDefault="005D14EB" w:rsidP="005D14EB">
            <w:pPr>
              <w:rPr>
                <w:color w:val="000000"/>
                <w:sz w:val="22"/>
                <w:szCs w:val="22"/>
              </w:rPr>
            </w:pPr>
            <w:proofErr w:type="spellStart"/>
            <w:r w:rsidRPr="004E5C23">
              <w:rPr>
                <w:color w:val="000000"/>
                <w:sz w:val="22"/>
                <w:szCs w:val="22"/>
              </w:rPr>
              <w:t>Liliaceae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8535E5" w14:textId="73FBEEBE" w:rsidR="005D14EB" w:rsidRPr="004E5C23" w:rsidRDefault="005D14EB" w:rsidP="005D14EB">
            <w:pPr>
              <w:rPr>
                <w:color w:val="000000"/>
                <w:sz w:val="22"/>
                <w:szCs w:val="22"/>
                <w:vertAlign w:val="superscript"/>
              </w:rPr>
            </w:pPr>
            <w:proofErr w:type="spellStart"/>
            <w:r w:rsidRPr="004E5C23">
              <w:rPr>
                <w:i/>
                <w:iCs/>
                <w:color w:val="000000"/>
                <w:sz w:val="22"/>
                <w:szCs w:val="22"/>
              </w:rPr>
              <w:t>Erythronium</w:t>
            </w:r>
            <w:proofErr w:type="spellEnd"/>
            <w:r w:rsidRPr="004E5C23">
              <w:rPr>
                <w:i/>
                <w:iCs/>
                <w:color w:val="000000"/>
                <w:sz w:val="22"/>
                <w:szCs w:val="22"/>
              </w:rPr>
              <w:t xml:space="preserve"> </w:t>
            </w:r>
            <w:proofErr w:type="spellStart"/>
            <w:r w:rsidRPr="004E5C23">
              <w:rPr>
                <w:i/>
                <w:iCs/>
                <w:color w:val="000000"/>
                <w:sz w:val="22"/>
                <w:szCs w:val="22"/>
              </w:rPr>
              <w:t>mesochoreum</w:t>
            </w:r>
            <w:proofErr w:type="spellEnd"/>
            <w:r w:rsidRPr="004E5C23">
              <w:rPr>
                <w:color w:val="000000"/>
                <w:sz w:val="22"/>
                <w:szCs w:val="22"/>
              </w:rPr>
              <w:t xml:space="preserve"> (2n = 2x = 22) x </w:t>
            </w:r>
            <w:r w:rsidRPr="004E5C23">
              <w:rPr>
                <w:i/>
                <w:iCs/>
                <w:color w:val="000000"/>
                <w:sz w:val="22"/>
                <w:szCs w:val="22"/>
              </w:rPr>
              <w:t xml:space="preserve">E. </w:t>
            </w:r>
            <w:proofErr w:type="spellStart"/>
            <w:r w:rsidRPr="004E5C23">
              <w:rPr>
                <w:i/>
                <w:iCs/>
                <w:color w:val="000000"/>
                <w:sz w:val="22"/>
                <w:szCs w:val="22"/>
              </w:rPr>
              <w:t>albidum</w:t>
            </w:r>
            <w:proofErr w:type="spellEnd"/>
            <w:r w:rsidRPr="004E5C23">
              <w:rPr>
                <w:color w:val="000000"/>
                <w:sz w:val="22"/>
                <w:szCs w:val="22"/>
              </w:rPr>
              <w:t xml:space="preserve"> (2n = 4x = 44)</w:t>
            </w:r>
            <w:r w:rsidRPr="004E5C23">
              <w:rPr>
                <w:color w:val="000000"/>
                <w:sz w:val="22"/>
                <w:szCs w:val="22"/>
                <w:vertAlign w:val="superscript"/>
              </w:rPr>
              <w:t xml:space="preserve"> </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7151BC" w14:textId="4469A084" w:rsidR="005D14EB" w:rsidRPr="004E5C23" w:rsidRDefault="000C16ED" w:rsidP="005D14EB">
            <w:pPr>
              <w:rPr>
                <w:sz w:val="22"/>
                <w:szCs w:val="22"/>
              </w:rPr>
            </w:pPr>
            <w:r w:rsidRPr="004E5C23">
              <w:rPr>
                <w:sz w:val="22"/>
                <w:szCs w:val="22"/>
              </w:rPr>
              <w:t xml:space="preserve">Nebraska; </w:t>
            </w:r>
            <w:r w:rsidR="005D14EB" w:rsidRPr="004E5C23">
              <w:rPr>
                <w:sz w:val="22"/>
                <w:szCs w:val="22"/>
              </w:rPr>
              <w:t>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595C5C"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8FEB4" w14:textId="6CD94297"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PEVuZE5vdGU+PENpdGU+PEF1dGhvcj5Sb2NjYWZvcnRlPC9BdXRob3I+PFllYXI+MjAxNTwvWWVh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(Roccaforte et al., 2015)</w:t>
            </w:r>
            <w:r w:rsidRPr="004E5C23">
              <w:rPr>
                <w:color w:val="000000"/>
                <w:sz w:val="22"/>
                <w:szCs w:val="22"/>
              </w:rPr>
              <w:fldChar w:fldCharType="end"/>
            </w:r>
          </w:p>
        </w:tc>
      </w:tr>
      <w:tr w:rsidR="005D14EB" w:rsidRPr="002B51A1" w14:paraId="77E6843D" w14:textId="77777777" w:rsidTr="0069706A">
        <w:trPr>
          <w:trHeight w:val="315"/>
          <w:trPrChange w:id="31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EA318" w14:textId="77777777" w:rsidR="005D14EB" w:rsidRPr="004E5C23" w:rsidRDefault="005D14EB" w:rsidP="005D14EB">
            <w:pPr>
              <w:rPr>
                <w:color w:val="000000"/>
                <w:sz w:val="22"/>
                <w:szCs w:val="22"/>
              </w:rPr>
            </w:pPr>
            <w:r w:rsidRPr="004E5C23">
              <w:rPr>
                <w:color w:val="000000"/>
                <w:sz w:val="22"/>
                <w:szCs w:val="22"/>
              </w:rPr>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13CCD9" w14:textId="18DAA2A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fuchsii</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praetermissa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A687B6" w14:textId="6A8DC3D6" w:rsidR="005D14EB" w:rsidRPr="004E5C23" w:rsidRDefault="000C16ED" w:rsidP="005D14EB">
            <w:pPr>
              <w:rPr>
                <w:sz w:val="22"/>
                <w:szCs w:val="22"/>
              </w:rPr>
            </w:pPr>
            <w:r w:rsidRPr="004E5C23">
              <w:rPr>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B113A8"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4BD2E6" w14:textId="0F9D02CE"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4E5C23">
              <w:rPr>
                <w:color w:val="000000"/>
                <w:sz w:val="22"/>
                <w:szCs w:val="22"/>
              </w:rPr>
              <w:fldChar w:fldCharType="separate"/>
            </w:r>
            <w:r w:rsidRPr="004E5C23">
              <w:rPr>
                <w:noProof/>
                <w:color w:val="000000"/>
                <w:sz w:val="22"/>
                <w:szCs w:val="22"/>
              </w:rPr>
              <w:t>(De Hert et al., 2012)</w:t>
            </w:r>
            <w:r w:rsidRPr="004E5C23">
              <w:rPr>
                <w:color w:val="000000"/>
                <w:sz w:val="22"/>
                <w:szCs w:val="22"/>
              </w:rPr>
              <w:fldChar w:fldCharType="end"/>
            </w:r>
          </w:p>
        </w:tc>
      </w:tr>
      <w:tr w:rsidR="005D14EB" w:rsidRPr="002B51A1" w14:paraId="347BCF65" w14:textId="77777777" w:rsidTr="0069706A">
        <w:trPr>
          <w:trHeight w:val="315"/>
          <w:trPrChange w:id="31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FB5E6D" w14:textId="77777777" w:rsidR="005D14EB" w:rsidRPr="004E5C23" w:rsidRDefault="005D14EB" w:rsidP="005D14EB">
            <w:pPr>
              <w:rPr>
                <w:color w:val="000000"/>
                <w:sz w:val="22"/>
                <w:szCs w:val="22"/>
              </w:rPr>
            </w:pPr>
            <w:r w:rsidRPr="004E5C23">
              <w:rPr>
                <w:color w:val="000000"/>
                <w:sz w:val="22"/>
                <w:szCs w:val="22"/>
              </w:rPr>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6224F6" w14:textId="040F08A9" w:rsidR="005D14EB" w:rsidRPr="004E5C23" w:rsidRDefault="005D14EB" w:rsidP="005D14EB">
            <w:pPr>
              <w:rPr>
                <w:color w:val="000000"/>
                <w:sz w:val="22"/>
                <w:szCs w:val="22"/>
                <w:vertAlign w:val="superscript"/>
                <w:lang w:val="pt-BR"/>
              </w:rPr>
            </w:pPr>
            <w:proofErr w:type="spellStart"/>
            <w:r w:rsidRPr="004E5C23">
              <w:rPr>
                <w:color w:val="000000"/>
                <w:sz w:val="22"/>
                <w:szCs w:val="22"/>
                <w:lang w:val="pt-BR"/>
              </w:rPr>
              <w:t>Dactylorhiza</w:t>
            </w:r>
            <w:proofErr w:type="spellEnd"/>
            <w:r w:rsidRPr="004E5C23">
              <w:rPr>
                <w:color w:val="000000"/>
                <w:sz w:val="22"/>
                <w:szCs w:val="22"/>
                <w:lang w:val="pt-BR"/>
              </w:rPr>
              <w:t xml:space="preserve"> </w:t>
            </w:r>
            <w:proofErr w:type="spellStart"/>
            <w:r w:rsidRPr="004E5C23">
              <w:rPr>
                <w:color w:val="000000"/>
                <w:sz w:val="22"/>
                <w:szCs w:val="22"/>
                <w:lang w:val="pt-BR"/>
              </w:rPr>
              <w:t>incarnata</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praetermissa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1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30AF09" w14:textId="052A4DD7" w:rsidR="005D14EB" w:rsidRPr="004E5C23" w:rsidRDefault="000C16ED" w:rsidP="005D14EB">
            <w:pPr>
              <w:rPr>
                <w:sz w:val="22"/>
                <w:szCs w:val="22"/>
              </w:rPr>
            </w:pPr>
            <w:r w:rsidRPr="004E5C23">
              <w:rPr>
                <w:sz w:val="22"/>
                <w:szCs w:val="22"/>
              </w:rPr>
              <w:t>Belgium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B7B28E"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649B399" w14:textId="531E40E6" w:rsidR="005D14EB" w:rsidRPr="004E5C23" w:rsidRDefault="005D14EB" w:rsidP="005D14EB">
            <w:pPr>
              <w:rPr>
                <w:color w:val="000000"/>
                <w:sz w:val="22"/>
                <w:szCs w:val="22"/>
                <w:lang w:val="da-DK"/>
              </w:rPr>
            </w:pPr>
            <w:r w:rsidRPr="004E5C23">
              <w:rPr>
                <w:color w:val="000000"/>
                <w:sz w:val="22"/>
                <w:szCs w:val="22"/>
              </w:rPr>
              <w:fldChar w:fldCharType="begin"/>
            </w:r>
            <w:r w:rsidRPr="004E5C23">
              <w:rPr>
                <w:color w:val="000000"/>
                <w:sz w:val="22"/>
                <w:szCs w:val="22"/>
                <w:lang w:val="da-DK"/>
              </w:rPr>
              <w:instrText xml:space="preserve"> ADDIN EN.CITE &lt;EndNote&gt;&lt;Cite&gt;&lt;Author&gt;De Hert&lt;/Author&gt;&lt;Year&gt;2012&lt;/Year&gt;&lt;RecNum&gt;1067&lt;/RecNum&gt;&lt;DisplayText&gt;(De Hert et al., 2012)&lt;/DisplayText&gt;&lt;record&gt;&lt;rec-number&gt;1067&lt;/rec-number&gt;&lt;foreign-keys&gt;&lt;key app="EN" db-id="rv5pzvwrkefxw5ez0dn5522yetsaer2px2s0" timestamp="1541432217"&gt;1067&lt;/key&gt;&lt;/foreign-keys&gt;&lt;ref-type name="Journal Article"&gt;17&lt;/ref-type&gt;&lt;contributors&gt;&lt;authors&gt;&lt;author&gt;De Hert, K.&lt;/author&gt;&lt;author&gt;Jacquemyn, H.&lt;/author&gt;&lt;author&gt;Van Glabeke, S.&lt;/author&gt;&lt;author&gt;Roldan-Ruiz, I.&lt;/author&gt;&lt;author&gt;Vandepitte, K.&lt;/author&gt;&lt;author&gt;Leus, L.&lt;/author&gt;&lt;author&gt;Honnay, O.&lt;/author&gt;&lt;/authors&gt;&lt;/contributors&gt;&lt;titles&gt;&lt;title&gt;Reproductive isolation and hybridization in sympatric populations of three Dactylorhiza species (Orchidaceae) with different ploidy levels&lt;/title&gt;&lt;secondary-title&gt;Annals of Botany&lt;/secondary-title&gt;&lt;/titles&gt;&lt;periodical&gt;&lt;full-title&gt;Annals of Botany&lt;/full-title&gt;&lt;/periodical&gt;&lt;pages&gt;709-720&lt;/pages&gt;&lt;volume&gt;109&lt;/volume&gt;&lt;number&gt;4&lt;/number&gt;&lt;dates&gt;&lt;year&gt;2012&lt;/year&gt;&lt;pub-dates&gt;&lt;date&gt;Mar&lt;/date&gt;&lt;/pub-dates&gt;&lt;/dates&gt;&lt;isbn&gt;0305-7364&lt;/isbn&gt;&lt;accession-num&gt;WOS:000300731500003&lt;/accession-num&gt;&lt;urls&gt;&lt;related-urls&gt;&lt;url&gt;&amp;lt;Go to ISI&amp;gt;://WOS:000300731500003&lt;/url&gt;&lt;/related-urls&gt;&lt;/urls&gt;&lt;electronic-resource-num&gt;10.1093/aob/mcr305&lt;/electronic-resource-num&gt;&lt;/record&gt;&lt;/Cite&gt;&lt;/EndNote&gt;</w:instrText>
            </w:r>
            <w:r w:rsidRPr="004E5C23">
              <w:rPr>
                <w:color w:val="000000"/>
                <w:sz w:val="22"/>
                <w:szCs w:val="22"/>
              </w:rPr>
              <w:fldChar w:fldCharType="separate"/>
            </w:r>
            <w:r w:rsidRPr="004E5C23">
              <w:rPr>
                <w:noProof/>
                <w:color w:val="000000"/>
                <w:sz w:val="22"/>
                <w:szCs w:val="22"/>
                <w:lang w:val="da-DK"/>
              </w:rPr>
              <w:t>(De Hert et al., 2012)</w:t>
            </w:r>
            <w:r w:rsidRPr="004E5C23">
              <w:rPr>
                <w:color w:val="000000"/>
                <w:sz w:val="22"/>
                <w:szCs w:val="22"/>
              </w:rPr>
              <w:fldChar w:fldCharType="end"/>
            </w:r>
            <w:r w:rsidRPr="004E5C23">
              <w:rPr>
                <w:color w:val="000000"/>
                <w:sz w:val="22"/>
                <w:szCs w:val="22"/>
                <w:lang w:val="da-DK"/>
              </w:rPr>
              <w:t xml:space="preserve">; </w:t>
            </w:r>
            <w:r w:rsidRPr="004E5C23">
              <w:rPr>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4E5C23">
              <w:rPr>
                <w:color w:val="000000"/>
                <w:sz w:val="22"/>
                <w:szCs w:val="22"/>
                <w:lang w:val="da-DK"/>
              </w:rPr>
              <w:instrText xml:space="preserve"> ADDIN EN.CITE </w:instrText>
            </w:r>
            <w:r w:rsidRPr="004E5C23">
              <w:rPr>
                <w:color w:val="000000"/>
                <w:sz w:val="22"/>
                <w:szCs w:val="22"/>
              </w:rPr>
              <w:fldChar w:fldCharType="begin">
                <w:fldData xml:space="preserve">PEVuZE5vdGU+PENpdGU+PEF1dGhvcj5EZSBIZXJ0PC9BdXRob3I+PFllYXI+MjAxMTwvWWVhcj48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=
</w:fldData>
              </w:fldChar>
            </w:r>
            <w:r w:rsidRPr="004E5C23">
              <w:rPr>
                <w:color w:val="000000"/>
                <w:sz w:val="22"/>
                <w:szCs w:val="22"/>
                <w:lang w:val="da-DK"/>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lang w:val="da-DK"/>
              </w:rPr>
              <w:t>(De Hert et al., 2011)</w:t>
            </w:r>
            <w:r w:rsidRPr="004E5C23">
              <w:rPr>
                <w:color w:val="000000"/>
                <w:sz w:val="22"/>
                <w:szCs w:val="22"/>
              </w:rPr>
              <w:fldChar w:fldCharType="end"/>
            </w:r>
          </w:p>
        </w:tc>
      </w:tr>
      <w:tr w:rsidR="005D14EB" w:rsidRPr="002B51A1" w14:paraId="2E973844" w14:textId="77777777" w:rsidTr="0069706A">
        <w:trPr>
          <w:trHeight w:val="315"/>
          <w:trPrChange w:id="32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96BC40" w14:textId="77777777" w:rsidR="005D14EB" w:rsidRPr="004E5C23" w:rsidRDefault="005D14EB" w:rsidP="005D14EB">
            <w:pPr>
              <w:rPr>
                <w:color w:val="000000"/>
                <w:sz w:val="22"/>
                <w:szCs w:val="22"/>
              </w:rPr>
            </w:pPr>
            <w:r w:rsidRPr="004E5C23">
              <w:rPr>
                <w:color w:val="000000"/>
                <w:sz w:val="22"/>
                <w:szCs w:val="22"/>
              </w:rPr>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C0B658" w14:textId="5DB77A3E"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incarnata</w:t>
            </w:r>
            <w:proofErr w:type="spellEnd"/>
            <w:r w:rsidRPr="004E5C23">
              <w:rPr>
                <w:color w:val="000000"/>
                <w:sz w:val="22"/>
                <w:szCs w:val="22"/>
                <w:lang w:val="pt-BR"/>
              </w:rPr>
              <w:t xml:space="preserve"> </w:t>
            </w:r>
            <w:proofErr w:type="spellStart"/>
            <w:r w:rsidRPr="004E5C23">
              <w:rPr>
                <w:color w:val="000000"/>
                <w:sz w:val="22"/>
                <w:szCs w:val="22"/>
                <w:lang w:val="pt-BR"/>
              </w:rPr>
              <w:t>subsp</w:t>
            </w:r>
            <w:proofErr w:type="spellEnd"/>
            <w:r w:rsidRPr="004E5C23">
              <w:rPr>
                <w:color w:val="000000"/>
                <w:sz w:val="22"/>
                <w:szCs w:val="22"/>
                <w:lang w:val="pt-BR"/>
              </w:rPr>
              <w:t xml:space="preserve">. </w:t>
            </w:r>
            <w:r w:rsidRPr="004E5C23">
              <w:rPr>
                <w:i/>
                <w:iCs/>
                <w:color w:val="000000"/>
                <w:sz w:val="22"/>
                <w:szCs w:val="22"/>
                <w:lang w:val="pt-BR"/>
              </w:rPr>
              <w:t xml:space="preserve">cruenta </w:t>
            </w:r>
            <w:r w:rsidRPr="004E5C23">
              <w:rPr>
                <w:color w:val="000000"/>
                <w:sz w:val="22"/>
                <w:szCs w:val="22"/>
                <w:lang w:val="pt-BR"/>
              </w:rPr>
              <w:t xml:space="preserve">(2n = 2x = 40) x </w:t>
            </w:r>
            <w:r w:rsidRPr="004E5C23">
              <w:rPr>
                <w:i/>
                <w:iCs/>
                <w:color w:val="000000"/>
                <w:sz w:val="22"/>
                <w:szCs w:val="22"/>
                <w:lang w:val="pt-BR"/>
              </w:rPr>
              <w:t xml:space="preserve">D. </w:t>
            </w:r>
            <w:proofErr w:type="spellStart"/>
            <w:r w:rsidRPr="004E5C23">
              <w:rPr>
                <w:i/>
                <w:iCs/>
                <w:color w:val="000000"/>
                <w:sz w:val="22"/>
                <w:szCs w:val="22"/>
                <w:lang w:val="pt-BR"/>
              </w:rPr>
              <w:t>lapponica</w:t>
            </w:r>
            <w:proofErr w:type="spellEnd"/>
            <w:r w:rsidRPr="004E5C23">
              <w:rPr>
                <w:color w:val="000000"/>
                <w:sz w:val="22"/>
                <w:szCs w:val="22"/>
                <w:lang w:val="pt-BR"/>
              </w:rPr>
              <w:t xml:space="preserve"> (2n = 4x = 80)</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2038AB" w14:textId="00496890" w:rsidR="005D14EB" w:rsidRPr="004E5C23" w:rsidRDefault="000C16ED" w:rsidP="005D14EB">
            <w:pPr>
              <w:rPr>
                <w:sz w:val="22"/>
                <w:szCs w:val="22"/>
              </w:rPr>
            </w:pPr>
            <w:r w:rsidRPr="004E5C23">
              <w:rPr>
                <w:sz w:val="22"/>
                <w:szCs w:val="22"/>
              </w:rPr>
              <w:t>Norway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62AC4C6"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CBB2CC" w14:textId="65484993"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PEVuZE5vdGU+PENpdGU+PEF1dGhvcj5BYWdhYXJkPC9BdXRob3I+PFllYXI+MjAwNTwvWWVhcj48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(Aagaard et al., 2005)</w:t>
            </w:r>
            <w:r w:rsidRPr="004E5C23">
              <w:rPr>
                <w:color w:val="000000"/>
                <w:sz w:val="22"/>
                <w:szCs w:val="22"/>
              </w:rPr>
              <w:fldChar w:fldCharType="end"/>
            </w:r>
          </w:p>
        </w:tc>
      </w:tr>
      <w:tr w:rsidR="005D14EB" w:rsidRPr="002B51A1" w14:paraId="75BB1646" w14:textId="77777777" w:rsidTr="0069706A">
        <w:trPr>
          <w:trHeight w:val="315"/>
          <w:trPrChange w:id="32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2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F28176" w14:textId="77777777" w:rsidR="005D14EB" w:rsidRPr="004E5C23" w:rsidRDefault="005D14EB" w:rsidP="005D14EB">
            <w:pPr>
              <w:rPr>
                <w:color w:val="000000"/>
                <w:sz w:val="22"/>
                <w:szCs w:val="22"/>
              </w:rPr>
            </w:pPr>
            <w:r w:rsidRPr="004E5C23">
              <w:rPr>
                <w:color w:val="000000"/>
                <w:sz w:val="22"/>
                <w:szCs w:val="22"/>
              </w:rPr>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5D681B" w14:textId="57E9D455"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incarnata</w:t>
            </w:r>
            <w:proofErr w:type="spellEnd"/>
            <w:r w:rsidRPr="004E5C23">
              <w:rPr>
                <w:color w:val="000000"/>
                <w:sz w:val="22"/>
                <w:szCs w:val="22"/>
                <w:lang w:val="pt-BR"/>
              </w:rPr>
              <w:t xml:space="preserve"> (2n = 2x = 40) x </w:t>
            </w:r>
            <w:r w:rsidRPr="004E5C23">
              <w:rPr>
                <w:i/>
                <w:iCs/>
                <w:color w:val="000000"/>
                <w:sz w:val="22"/>
                <w:szCs w:val="22"/>
                <w:lang w:val="pt-BR"/>
              </w:rPr>
              <w:t>D.</w:t>
            </w:r>
            <w:r w:rsidRPr="004E5C23">
              <w:rPr>
                <w:color w:val="000000"/>
                <w:sz w:val="22"/>
                <w:szCs w:val="22"/>
                <w:lang w:val="pt-BR"/>
              </w:rPr>
              <w:t xml:space="preserve"> </w:t>
            </w:r>
            <w:proofErr w:type="spellStart"/>
            <w:r w:rsidRPr="004E5C23">
              <w:rPr>
                <w:i/>
                <w:iCs/>
                <w:color w:val="000000"/>
                <w:sz w:val="22"/>
                <w:szCs w:val="22"/>
                <w:lang w:val="pt-BR"/>
              </w:rPr>
              <w:t>traunsteineri</w:t>
            </w:r>
            <w:proofErr w:type="spellEnd"/>
            <w:r w:rsidRPr="004E5C23">
              <w:rPr>
                <w:i/>
                <w:iCs/>
                <w:color w:val="000000"/>
                <w:sz w:val="22"/>
                <w:szCs w:val="22"/>
                <w:lang w:val="pt-BR"/>
              </w:rPr>
              <w:t xml:space="preserve"> (</w:t>
            </w:r>
            <w:r w:rsidRPr="004E5C23">
              <w:rPr>
                <w:color w:val="000000"/>
                <w:sz w:val="22"/>
                <w:szCs w:val="22"/>
                <w:lang w:val="pt-BR"/>
              </w:rPr>
              <w:t>2n = 4x = 80)</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F9E49" w14:textId="09685E40" w:rsidR="005D14EB" w:rsidRPr="004E5C23" w:rsidRDefault="000C16ED" w:rsidP="005D14EB">
            <w:pPr>
              <w:rPr>
                <w:sz w:val="22"/>
                <w:szCs w:val="22"/>
              </w:rPr>
            </w:pPr>
            <w:r w:rsidRPr="004E5C23">
              <w:rPr>
                <w:sz w:val="22"/>
                <w:szCs w:val="22"/>
              </w:rPr>
              <w:t>Sweden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F18457E"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2EA6A1" w14:textId="5F9CE02D"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PEVuZE5vdGU+PENpdGU+PEF1dGhvcj5IZWRyZW48L0F1dGhvcj48WWVhcj4yMDAzPC9ZZWFyPjxS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(Hedren, 2003)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&lt;EndNote&gt;&lt;Cite&gt;&lt;Author&gt;Balao&lt;/Author&gt;&lt;Year&gt;2017&lt;/Year&gt;&lt;RecNum&gt;1441&lt;/RecNum&gt;&lt;DisplayText&gt;(Balao et al., 2017)&lt;/DisplayText&gt;&lt;record&gt;&lt;rec-number&gt;1441&lt;/rec-number&gt;&lt;foreign-keys&gt;&lt;key app="EN" db-id="rv5pzvwrkefxw5ez0dn5522yetsaer2px2s0" timestamp="1596279625"&gt;1441&lt;/key&gt;&lt;/foreign-keys&gt;&lt;ref-type name="Journal Article"&gt;17&lt;/ref-type&gt;&lt;contributors&gt;&lt;authors&gt;&lt;author&gt;Balao, F.&lt;/author&gt;&lt;author&gt;Tannhauser, M.&lt;/author&gt;&lt;author&gt;Lorenzo, M. T.&lt;/author&gt;&lt;author&gt;Hedren, M.&lt;/author&gt;&lt;author&gt;Paun, O.&lt;/author&gt;&lt;/authors&gt;&lt;/contributors&gt;&lt;titles&gt;&lt;title&gt;Genetic differentiation and admixture between sibling allopolyploids in the Dactylorhiza majalis complex (vol 116, pg 351, 2016)&lt;/title&gt;&lt;secondary-title&gt;Heredity&lt;/secondary-title&gt;&lt;alt-title&gt;Heredity&lt;/alt-title&gt;&lt;/titles&gt;&lt;periodical&gt;&lt;full-title&gt;Heredity&lt;/full-title&gt;&lt;/periodical&gt;&lt;alt-periodical&gt;&lt;full-title&gt;Heredity&lt;/full-title&gt;&lt;/alt-periodical&gt;&lt;pages&gt;210-210&lt;/pages&gt;&lt;volume&gt;118&lt;/volume&gt;&lt;number&gt;2&lt;/number&gt;&lt;keywords&gt;&lt;keyword&gt;Environmental Sciences &amp;amp; Ecology&lt;/keyword&gt;&lt;keyword&gt;Evolutionary Biology&lt;/keyword&gt;&lt;keyword&gt;Genetics &amp;amp;&lt;/keyword&gt;&lt;keyword&gt;Heredity&lt;/keyword&gt;&lt;/keywords&gt;&lt;dates&gt;&lt;year&gt;2017&lt;/year&gt;&lt;pub-dates&gt;&lt;date&gt;Feb&lt;/date&gt;&lt;/pub-dates&gt;&lt;/dates&gt;&lt;isbn&gt;0018-067X&lt;/isbn&gt;&lt;accession-num&gt;WOS:000394361600012&lt;/accession-num&gt;&lt;work-type&gt;Correction&lt;/work-type&gt;&lt;urls&gt;&lt;related-urls&gt;&lt;url&gt;&amp;lt;Go to ISI&amp;gt;://WOS:000394361600012&lt;/url&gt;&lt;/related-urls&gt;&lt;/urls&gt;&lt;electronic-resource-num&gt;10.1038/hdy.2016.119&lt;/electronic-resource-num&gt;&lt;language&gt;English&lt;/language&gt;&lt;/record&gt;&lt;/Cite&gt;&lt;/EndNote&gt;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(Balao et al., 2017)</w:t>
            </w:r>
            <w:r w:rsidRPr="004E5C23">
              <w:rPr>
                <w:color w:val="000000"/>
                <w:sz w:val="22"/>
                <w:szCs w:val="22"/>
              </w:rPr>
              <w:fldChar w:fldCharType="end"/>
            </w:r>
          </w:p>
        </w:tc>
      </w:tr>
      <w:tr w:rsidR="005D14EB" w:rsidRPr="002B51A1" w14:paraId="1C3C0F55" w14:textId="77777777" w:rsidTr="0069706A">
        <w:trPr>
          <w:trHeight w:val="315"/>
          <w:trPrChange w:id="33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361767" w14:textId="77777777" w:rsidR="005D14EB" w:rsidRPr="004E5C23" w:rsidRDefault="005D14EB" w:rsidP="005D14EB">
            <w:pPr>
              <w:rPr>
                <w:color w:val="000000"/>
                <w:sz w:val="22"/>
                <w:szCs w:val="22"/>
              </w:rPr>
            </w:pPr>
            <w:r w:rsidRPr="004E5C23">
              <w:rPr>
                <w:color w:val="000000"/>
                <w:sz w:val="22"/>
                <w:szCs w:val="22"/>
              </w:rPr>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2CA9E0" w14:textId="186D84B1"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Dactylorhiza</w:t>
            </w:r>
            <w:proofErr w:type="spellEnd"/>
            <w:r w:rsidRPr="004E5C23">
              <w:rPr>
                <w:i/>
                <w:iCs/>
                <w:color w:val="000000"/>
                <w:sz w:val="22"/>
                <w:szCs w:val="22"/>
                <w:lang w:val="pt-BR"/>
              </w:rPr>
              <w:t xml:space="preserve"> </w:t>
            </w:r>
            <w:proofErr w:type="spellStart"/>
            <w:r w:rsidRPr="004E5C23">
              <w:rPr>
                <w:i/>
                <w:iCs/>
                <w:color w:val="000000"/>
                <w:sz w:val="22"/>
                <w:szCs w:val="22"/>
                <w:lang w:val="pt-BR"/>
              </w:rPr>
              <w:t>fuchsii</w:t>
            </w:r>
            <w:proofErr w:type="spellEnd"/>
            <w:r w:rsidRPr="004E5C23">
              <w:rPr>
                <w:color w:val="000000"/>
                <w:sz w:val="22"/>
                <w:szCs w:val="22"/>
                <w:lang w:val="pt-BR"/>
              </w:rPr>
              <w:t xml:space="preserve"> (2n = 2x = 40) x </w:t>
            </w:r>
            <w:r w:rsidRPr="004E5C23">
              <w:rPr>
                <w:i/>
                <w:iCs/>
                <w:color w:val="000000"/>
                <w:sz w:val="22"/>
                <w:szCs w:val="22"/>
                <w:lang w:val="pt-BR"/>
              </w:rPr>
              <w:t xml:space="preserve">D. </w:t>
            </w:r>
            <w:proofErr w:type="spellStart"/>
            <w:r w:rsidRPr="004E5C23">
              <w:rPr>
                <w:i/>
                <w:iCs/>
                <w:color w:val="000000"/>
                <w:sz w:val="22"/>
                <w:szCs w:val="22"/>
                <w:lang w:val="pt-BR"/>
              </w:rPr>
              <w:t>maculata</w:t>
            </w:r>
            <w:proofErr w:type="spellEnd"/>
            <w:r w:rsidRPr="004E5C23">
              <w:rPr>
                <w:color w:val="000000"/>
                <w:sz w:val="22"/>
                <w:szCs w:val="22"/>
                <w:lang w:val="pt-BR"/>
              </w:rPr>
              <w:t xml:space="preserve"> (2n = 4x = 80)</w:t>
            </w:r>
            <w:r w:rsidRPr="004E5C23">
              <w:rPr>
                <w:color w:val="000000"/>
                <w:sz w:val="22"/>
                <w:szCs w:val="22"/>
                <w:vertAlign w:val="superscript"/>
                <w:lang w:val="pt-BR"/>
              </w:rPr>
              <w:t>auto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7DDFF3" w14:textId="1D203D04" w:rsidR="005D14EB" w:rsidRPr="004E5C23" w:rsidRDefault="005D14EB" w:rsidP="005D14EB">
            <w:pPr>
              <w:rPr>
                <w:sz w:val="22"/>
                <w:szCs w:val="22"/>
              </w:rPr>
            </w:pPr>
            <w:r w:rsidRPr="004E5C23">
              <w:rPr>
                <w:sz w:val="22"/>
                <w:szCs w:val="22"/>
              </w:rPr>
              <w:t>Europe</w:t>
            </w:r>
            <w:r w:rsidR="00103E6B" w:rsidRPr="004E5C23">
              <w:rPr>
                <w:sz w:val="22"/>
                <w:szCs w:val="22"/>
              </w:rPr>
              <w:t xml:space="preserve"> to Caucasus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05447E"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3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218019" w14:textId="573FF506"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&lt;EndNote&gt;&lt;Cite&gt;&lt;Author&gt;Shipunov&lt;/Author&gt;&lt;Year&gt;2004&lt;/Year&gt;&lt;RecNum&gt;1455&lt;/RecNum&gt;&lt;DisplayText&gt;(Shipunov et al., 2004)&lt;/DisplayText&gt;&lt;record&gt;&lt;rec-number&gt;1455&lt;/rec-number&gt;&lt;foreign-keys&gt;&lt;key app="EN" db-id="rv5pzvwrkefxw5ez0dn5522yetsaer2px2s0" timestamp="1597067941"&gt;1455&lt;/key&gt;&lt;/foreign-keys&gt;&lt;ref-type name="Journal Article"&gt;17&lt;/ref-type&gt;&lt;contributors&gt;&lt;authors&gt;&lt;author&gt;Shipunov, A. B.&lt;/author&gt;&lt;author&gt;Fay, M. F.&lt;/author&gt;&lt;author&gt;Pillon, Y.&lt;/author&gt;&lt;author&gt;Bateman, R. M.&lt;/author&gt;&lt;author&gt;Chase, M. W.&lt;/author&gt;&lt;/authors&gt;&lt;/contributors&gt;&lt;auth-address&gt;Royal Bot Gardens, Jodrell Lab, Richmond TW9 3DS, Surrey, England. Nat Hist Museum, Dept Bot, London SW7 5BD, England.&amp;#xD;Shipunov, AB (corresponding author), Royal Bot Gardens, Jodrell Lab, Richmond TW9 3DS, Surrey, England.&amp;#xD;plantago@herba.msu.ru&lt;/auth-address&gt;&lt;titles&gt;&lt;title&gt;Dactylorhiza (Orchidaceae) in European Russia: Combined molecular and morphological analysis&lt;/title&gt;&lt;secondary-title&gt;American Journal of Botany&lt;/secondary-title&gt;&lt;alt-title&gt;Am. J. Bot.&lt;/alt-title&gt;&lt;/titles&gt;&lt;periodical&gt;&lt;full-title&gt;American Journal of Botany&lt;/full-title&gt;&lt;/periodical&gt;&lt;pages&gt;1419-1426&lt;/pages&gt;&lt;volume&gt;91&lt;/volume&gt;&lt;number&gt;9&lt;/number&gt;&lt;keywords&gt;&lt;keyword&gt;combined analysis&lt;/keyword&gt;&lt;keyword&gt;Dactylorhiza&lt;/keyword&gt;&lt;keyword&gt;microsatellites&lt;/keyword&gt;&lt;keyword&gt;Orchidaceae&lt;/keyword&gt;&lt;keyword&gt;systematics&lt;/keyword&gt;&lt;keyword&gt;populations&lt;/keyword&gt;&lt;keyword&gt;systematics&lt;/keyword&gt;&lt;keyword&gt;sequences&lt;/keyword&gt;&lt;keyword&gt;evolution&lt;/keyword&gt;&lt;keyword&gt;dna&lt;/keyword&gt;&lt;keyword&gt;Plant Sciences&lt;/keyword&gt;&lt;/keywords&gt;&lt;dates&gt;&lt;year&gt;2004&lt;/year&gt;&lt;pub-dates&gt;&lt;date&gt;Sep&lt;/date&gt;&lt;/pub-dates&gt;&lt;/dates&gt;&lt;isbn&gt;0002-9122&lt;/isbn&gt;&lt;accession-num&gt;WOS:000224423200016&lt;/accession-num&gt;&lt;work-type&gt;Article&lt;/work-type&gt;&lt;urls&gt;&lt;related-urls&gt;&lt;url&gt;&amp;lt;Go to ISI&amp;gt;://WOS:000224423200016&lt;/url&gt;&lt;/related-urls&gt;&lt;/urls&gt;&lt;electronic-resource-num&gt;10.3732/ajb.91.9.1419&lt;/electronic-resource-num&gt;&lt;language&gt;English&lt;/language&gt;&lt;/record&gt;&lt;/Cite&gt;&lt;/EndNote&gt;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(Shipunov et al., 2004)</w:t>
            </w:r>
            <w:r w:rsidRPr="004E5C23">
              <w:rPr>
                <w:color w:val="000000"/>
                <w:sz w:val="22"/>
                <w:szCs w:val="22"/>
              </w:rPr>
              <w:fldChar w:fldCharType="end"/>
            </w:r>
          </w:p>
        </w:tc>
      </w:tr>
      <w:tr w:rsidR="005D14EB" w:rsidRPr="002B51A1" w14:paraId="70B8969B" w14:textId="77777777" w:rsidTr="0069706A">
        <w:trPr>
          <w:trHeight w:val="315"/>
          <w:trPrChange w:id="34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49682A" w14:textId="77777777" w:rsidR="005D14EB" w:rsidRPr="004E5C23" w:rsidRDefault="005D14EB" w:rsidP="005D14EB">
            <w:pPr>
              <w:rPr>
                <w:color w:val="000000"/>
                <w:sz w:val="22"/>
                <w:szCs w:val="22"/>
              </w:rPr>
            </w:pPr>
            <w:r w:rsidRPr="004E5C23">
              <w:rPr>
                <w:color w:val="000000"/>
                <w:sz w:val="22"/>
                <w:szCs w:val="22"/>
              </w:rPr>
              <w:lastRenderedPageBreak/>
              <w:t>Orchidaceae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2DFE41" w14:textId="6246639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Epidendrum</w:t>
            </w:r>
            <w:proofErr w:type="spellEnd"/>
            <w:r w:rsidRPr="004E5C23">
              <w:rPr>
                <w:i/>
                <w:iCs/>
                <w:color w:val="000000"/>
                <w:sz w:val="22"/>
                <w:szCs w:val="22"/>
                <w:lang w:val="pt-BR"/>
              </w:rPr>
              <w:t xml:space="preserve"> </w:t>
            </w:r>
            <w:proofErr w:type="spellStart"/>
            <w:r w:rsidRPr="004E5C23">
              <w:rPr>
                <w:i/>
                <w:iCs/>
                <w:color w:val="000000"/>
                <w:sz w:val="22"/>
                <w:szCs w:val="22"/>
                <w:lang w:val="pt-BR"/>
              </w:rPr>
              <w:t>fulgens</w:t>
            </w:r>
            <w:proofErr w:type="spellEnd"/>
            <w:r w:rsidRPr="004E5C23">
              <w:rPr>
                <w:color w:val="000000"/>
                <w:sz w:val="22"/>
                <w:szCs w:val="22"/>
                <w:lang w:val="pt-BR"/>
              </w:rPr>
              <w:t xml:space="preserve"> (2n = 2x = 24) x </w:t>
            </w:r>
            <w:r w:rsidRPr="004E5C23">
              <w:rPr>
                <w:i/>
                <w:iCs/>
                <w:color w:val="000000"/>
                <w:sz w:val="22"/>
                <w:szCs w:val="22"/>
                <w:lang w:val="pt-BR"/>
              </w:rPr>
              <w:t xml:space="preserve">E. </w:t>
            </w:r>
            <w:proofErr w:type="spellStart"/>
            <w:r w:rsidRPr="004E5C23">
              <w:rPr>
                <w:i/>
                <w:iCs/>
                <w:color w:val="000000"/>
                <w:sz w:val="22"/>
                <w:szCs w:val="22"/>
                <w:lang w:val="pt-BR"/>
              </w:rPr>
              <w:t>puniceoluteum</w:t>
            </w:r>
            <w:proofErr w:type="spellEnd"/>
            <w:r w:rsidRPr="004E5C23">
              <w:rPr>
                <w:color w:val="000000"/>
                <w:sz w:val="22"/>
                <w:szCs w:val="22"/>
                <w:lang w:val="pt-BR"/>
              </w:rPr>
              <w:t xml:space="preserve"> (2n = 4x = 52)</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7FEC23" w14:textId="5AC79663" w:rsidR="005D14EB" w:rsidRPr="004E5C23" w:rsidRDefault="00103E6B" w:rsidP="005D14EB">
            <w:pPr>
              <w:rPr>
                <w:sz w:val="22"/>
                <w:szCs w:val="22"/>
              </w:rPr>
            </w:pPr>
            <w:r w:rsidRPr="004E5C23">
              <w:rPr>
                <w:sz w:val="22"/>
                <w:szCs w:val="22"/>
              </w:rPr>
              <w:t>Brazil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92E377"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2D2386" w14:textId="311CA658"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&lt;EndNote&gt;&lt;Cite&gt;&lt;Author&gt;Pinheiro&lt;/Author&gt;&lt;Year&gt;2010&lt;/Year&gt;&lt;RecNum&gt;905&lt;/RecNum&gt;&lt;DisplayText&gt;(Pinheiro et al., 2010)&lt;/DisplayText&gt;&lt;record&gt;&lt;rec-number&gt;905&lt;/rec-number&gt;&lt;foreign-keys&gt;&lt;key app="EN" db-id="rv5pzvwrkefxw5ez0dn5522yetsaer2px2s0" timestamp="1541432212"&gt;905&lt;/key&gt;&lt;/foreign-keys&gt;&lt;ref-type name="Journal Article"&gt;17&lt;/ref-type&gt;&lt;contributors&gt;&lt;authors&gt;&lt;author&gt;Pinheiro, F.&lt;/author&gt;&lt;author&gt;de Barros, F.&lt;/author&gt;&lt;author&gt;Palma-Silva, C.&lt;/author&gt;&lt;author&gt;Meyer, D.&lt;/author&gt;&lt;author&gt;Fay, M. F.&lt;/author&gt;&lt;author&gt;Suzuki, R. M.&lt;/author&gt;&lt;author&gt;Lexer, C.&lt;/author&gt;&lt;author&gt;Cozzolino, S.&lt;/author&gt;&lt;/authors&gt;&lt;/contributors&gt;&lt;titles&gt;&lt;title&gt;Hybridization and introgression across different ploidy levels in the Neotropical orchids Epidendrum fulgens and E-puniceoluteum (Orchidaceae)&lt;/title&gt;&lt;secondary-title&gt;Molecular Ecology&lt;/secondary-title&gt;&lt;/titles&gt;&lt;periodical&gt;&lt;full-title&gt;Molecular Ecology&lt;/full-title&gt;&lt;/periodical&gt;&lt;pages&gt;3981-3994&lt;/pages&gt;&lt;volume&gt;19&lt;/volume&gt;&lt;number&gt;18&lt;/number&gt;&lt;dates&gt;&lt;year&gt;2010&lt;/year&gt;&lt;pub-dates&gt;&lt;date&gt;Sep&lt;/date&gt;&lt;/pub-dates&gt;&lt;/dates&gt;&lt;isbn&gt;0962-1083&lt;/isbn&gt;&lt;accession-num&gt;WOS:000281797400015&lt;/accession-num&gt;&lt;urls&gt;&lt;related-urls&gt;&lt;url&gt;&amp;lt;Go to ISI&amp;gt;://WOS:000281797400015&lt;/url&gt;&lt;/related-urls&gt;&lt;/urls&gt;&lt;electronic-resource-num&gt;10.1111/j.1365-294X.2010.04780.x&lt;/electronic-resource-num&gt;&lt;/record&gt;&lt;/Cite&gt;&lt;/EndNote&gt;</w:instrText>
            </w:r>
            <w:r w:rsidRPr="004E5C23">
              <w:rPr>
                <w:color w:val="000000"/>
                <w:sz w:val="22"/>
                <w:szCs w:val="22"/>
              </w:rPr>
              <w:fldChar w:fldCharType="separate"/>
            </w:r>
            <w:r w:rsidRPr="004E5C23">
              <w:rPr>
                <w:noProof/>
                <w:color w:val="000000"/>
                <w:sz w:val="22"/>
                <w:szCs w:val="22"/>
              </w:rPr>
              <w:t>(Pinheiro et al., 2010)</w:t>
            </w:r>
            <w:r w:rsidRPr="004E5C23">
              <w:rPr>
                <w:color w:val="000000"/>
                <w:sz w:val="22"/>
                <w:szCs w:val="22"/>
              </w:rPr>
              <w:fldChar w:fldCharType="end"/>
            </w:r>
          </w:p>
        </w:tc>
      </w:tr>
      <w:tr w:rsidR="005D14EB" w:rsidRPr="002B51A1" w14:paraId="19817AE6" w14:textId="77777777" w:rsidTr="0069706A">
        <w:trPr>
          <w:trHeight w:val="315"/>
          <w:trPrChange w:id="34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347" w:author="Microsoft Office User" w:date="2023-10-14T11:32:00Z">
              <w:tcPr>
                <w:tcW w:w="1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7806323" w14:textId="77777777" w:rsidR="005D14EB" w:rsidRPr="004E5C23" w:rsidRDefault="005D14EB" w:rsidP="005D14EB">
            <w:pPr>
              <w:rPr>
                <w:color w:val="000000"/>
                <w:sz w:val="22"/>
                <w:szCs w:val="22"/>
              </w:rPr>
            </w:pPr>
            <w:r w:rsidRPr="004E5C23">
              <w:rPr>
                <w:color w:val="000000"/>
                <w:sz w:val="22"/>
                <w:szCs w:val="22"/>
              </w:rPr>
              <w:t>Orobanchaceae</w:t>
            </w:r>
          </w:p>
        </w:tc>
        <w:tc>
          <w:tcPr>
            <w:tcW w:w="21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348" w:author="Microsoft Office User" w:date="2023-10-14T11:32:00Z">
              <w:tcPr>
                <w:tcW w:w="2261"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367E6CB" w14:textId="678C8178"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Euphrasia </w:t>
            </w:r>
            <w:proofErr w:type="spellStart"/>
            <w:r w:rsidRPr="004E5C23">
              <w:rPr>
                <w:i/>
                <w:iCs/>
                <w:color w:val="000000"/>
                <w:sz w:val="22"/>
                <w:szCs w:val="22"/>
                <w:lang w:val="pt-BR"/>
              </w:rPr>
              <w:t>anglica</w:t>
            </w:r>
            <w:proofErr w:type="spellEnd"/>
            <w:r w:rsidRPr="004E5C23">
              <w:rPr>
                <w:color w:val="000000"/>
                <w:sz w:val="22"/>
                <w:szCs w:val="22"/>
                <w:lang w:val="pt-BR"/>
              </w:rPr>
              <w:t xml:space="preserve"> (2n = 2x = 22) x </w:t>
            </w:r>
            <w:r w:rsidRPr="004E5C23">
              <w:rPr>
                <w:i/>
                <w:iCs/>
                <w:color w:val="000000"/>
                <w:sz w:val="22"/>
                <w:szCs w:val="22"/>
                <w:lang w:val="pt-BR"/>
              </w:rPr>
              <w:t xml:space="preserve">E. </w:t>
            </w:r>
            <w:proofErr w:type="spellStart"/>
            <w:r w:rsidRPr="004E5C23">
              <w:rPr>
                <w:i/>
                <w:iCs/>
                <w:color w:val="000000"/>
                <w:sz w:val="22"/>
                <w:szCs w:val="22"/>
                <w:lang w:val="pt-BR"/>
              </w:rPr>
              <w:t>micrantha</w:t>
            </w:r>
            <w:proofErr w:type="spellEnd"/>
            <w:r w:rsidRPr="004E5C23">
              <w:rPr>
                <w:color w:val="000000"/>
                <w:sz w:val="22"/>
                <w:szCs w:val="22"/>
                <w:lang w:val="pt-BR"/>
              </w:rPr>
              <w:t xml:space="preserve"> (2n = 4x = 44)</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4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DD29D" w14:textId="37FC344D" w:rsidR="005D14EB" w:rsidRPr="004E5C23" w:rsidRDefault="000C16ED"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350" w:author="Microsoft Office User" w:date="2023-10-14T11:32: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415594D8" w14:textId="77777777" w:rsidR="005D14EB" w:rsidRPr="004E5C23" w:rsidRDefault="005D14EB" w:rsidP="005D14EB">
            <w:pPr>
              <w:rPr>
                <w:color w:val="000000"/>
                <w:sz w:val="22"/>
                <w:szCs w:val="22"/>
              </w:rPr>
            </w:pPr>
            <w:r w:rsidRPr="004E5C23">
              <w:rPr>
                <w:color w:val="000000"/>
                <w:sz w:val="22"/>
                <w:szCs w:val="22"/>
              </w:rPr>
              <w:t>Diploid(?)</w:t>
            </w:r>
          </w:p>
        </w:tc>
        <w:tc>
          <w:tcPr>
            <w:tcW w:w="2555"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351" w:author="Microsoft Office User" w:date="2023-10-14T11:32:00Z">
              <w:tcPr>
                <w:tcW w:w="276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B3C0B12" w14:textId="03520405"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&lt;EndNote&gt;&lt;Cite&gt;&lt;Author&gt;Yeo&lt;/Author&gt;&lt;Year&gt;1956&lt;/Year&gt;&lt;RecNum&gt;423&lt;/RecNum&gt;&lt;DisplayText&gt;(Yeo, 1956)&lt;/DisplayText&gt;&lt;record&gt;&lt;rec-number&gt;423&lt;/rec-number&gt;&lt;foreign-keys&gt;&lt;key app="EN" db-id="rv5pzvwrkefxw5ez0dn5522yetsaer2px2s0" timestamp="0"&gt;423&lt;/key&gt;&lt;/foreign-keys&gt;&lt;ref-type name="Journal Article"&gt;17&lt;/ref-type&gt;&lt;contributors&gt;&lt;authors&gt;&lt;author&gt;Yeo, P F&lt;/author&gt;&lt;/authors&gt;&lt;/contributors&gt;&lt;titles&gt;&lt;title&gt;&lt;style face="normal" font="default" size="100%"&gt;Hybridisation between diploid and tetraploid species of &lt;/style&gt;&lt;style face="italic" font="default" size="100%"&gt;Euphrasia&lt;/style&gt;&lt;/title&gt;&lt;secondary-title&gt;Watsonia&lt;/secondary-title&gt;&lt;/titles&gt;&lt;periodical&gt;&lt;full-title&gt;Watsonia&lt;/full-title&gt;&lt;/periodical&gt;&lt;pages&gt;253-269&lt;/pages&gt;&lt;volume&gt;3&lt;/volume&gt;&lt;dates&gt;&lt;year&gt;1956&lt;/year&gt;&lt;/dates&gt;&lt;urls&gt;&lt;/urls&gt;&lt;/record&gt;&lt;/Cite&gt;&lt;/EndNote&gt;</w:instrText>
            </w:r>
            <w:r w:rsidRPr="004E5C23">
              <w:rPr>
                <w:color w:val="000000"/>
                <w:sz w:val="22"/>
                <w:szCs w:val="22"/>
              </w:rPr>
              <w:fldChar w:fldCharType="separate"/>
            </w:r>
            <w:r w:rsidRPr="004E5C23">
              <w:rPr>
                <w:noProof/>
                <w:color w:val="000000"/>
                <w:sz w:val="22"/>
                <w:szCs w:val="22"/>
              </w:rPr>
              <w:t>(Yeo, 1956)</w:t>
            </w:r>
            <w:r w:rsidRPr="004E5C23">
              <w:rPr>
                <w:color w:val="000000"/>
                <w:sz w:val="22"/>
                <w:szCs w:val="22"/>
              </w:rPr>
              <w:fldChar w:fldCharType="end"/>
            </w:r>
            <w:r w:rsidRPr="004E5C23">
              <w:rPr>
                <w:color w:val="000000"/>
                <w:sz w:val="22"/>
                <w:szCs w:val="22"/>
              </w:rPr>
              <w:t xml:space="preserve">; </w:t>
            </w:r>
            <w:commentRangeStart w:id="352"/>
            <w:r w:rsidRPr="004E5C23">
              <w:rPr>
                <w:color w:val="000000"/>
                <w:sz w:val="22"/>
                <w:szCs w:val="22"/>
              </w:rPr>
              <w:fldChar w:fldCharType="begin"/>
            </w:r>
            <w:r w:rsidRPr="004E5C23">
              <w:rPr>
                <w:color w:val="000000"/>
                <w:sz w:val="22"/>
                <w:szCs w:val="22"/>
              </w:rPr>
              <w:instrText xml:space="preserve"> ADDIN EN.CITE &lt;EndNote&gt;&lt;Cite&gt;&lt;Author&gt;French&lt;/Author&gt;&lt;Year&gt;2008&lt;/Year&gt;&lt;RecNum&gt;383&lt;/RecNum&gt;&lt;DisplayText&gt;(French et al., 2008)&lt;/DisplayText&gt;&lt;record&gt;&lt;rec-number&gt;383&lt;/rec-number&gt;&lt;foreign-keys&gt;&lt;key app="EN" db-id="rv5pzvwrkefxw5ez0dn5522yetsaer2px2s0" timestamp="0"&gt;383&lt;/key&gt;&lt;/foreign-keys&gt;&lt;ref-type name="Journal Article"&gt;17&lt;/ref-type&gt;&lt;contributors&gt;&lt;authors&gt;&lt;author&gt;French, G. C.&lt;/author&gt;&lt;author&gt;Hollingsworth, P. M.&lt;/author&gt;&lt;author&gt;Silverside, A. J.&lt;/author&gt;&lt;author&gt;Ennos, R. A.&lt;/author&gt;&lt;/authors&gt;&lt;/contributors&gt;&lt;titles&gt;&lt;title&gt;Genetics, taxonomy and the conservation of British Euphrasia&lt;/title&gt;&lt;secondary-title&gt;Conservation Genetics&lt;/secondary-title&gt;&lt;/titles&gt;&lt;periodical&gt;&lt;full-title&gt;Conservation Genetics&lt;/full-title&gt;&lt;/periodical&gt;&lt;pages&gt;1547-1562&lt;/pages&gt;&lt;volume&gt;9&lt;/volume&gt;&lt;number&gt;6&lt;/number&gt;&lt;dates&gt;&lt;year&gt;2008&lt;/year&gt;&lt;pub-dates&gt;&lt;date&gt;Dec&lt;/date&gt;&lt;/pub-dates&gt;&lt;/dates&gt;&lt;isbn&gt;1566-0621&lt;/isbn&gt;&lt;accession-num&gt;WOS:000260539800014&lt;/accession-num&gt;&lt;urls&gt;&lt;related-urls&gt;&lt;url&gt;&amp;lt;Go to ISI&amp;gt;://WOS:000260539800014&lt;/url&gt;&lt;/related-urls&gt;&lt;/urls&gt;&lt;electronic-resource-num&gt;10.1007/s10592-007-9494-9&lt;/electronic-resource-num&gt;&lt;/record&gt;&lt;/Cite&gt;&lt;/EndNote&gt;</w:instrText>
            </w:r>
            <w:r w:rsidRPr="004E5C23">
              <w:rPr>
                <w:color w:val="000000"/>
                <w:sz w:val="22"/>
                <w:szCs w:val="22"/>
              </w:rPr>
              <w:fldChar w:fldCharType="separate"/>
            </w:r>
            <w:r w:rsidRPr="004E5C23">
              <w:rPr>
                <w:noProof/>
                <w:color w:val="000000"/>
                <w:sz w:val="22"/>
                <w:szCs w:val="22"/>
              </w:rPr>
              <w:t>(French et al., 2008)</w:t>
            </w:r>
            <w:r w:rsidRPr="004E5C23">
              <w:rPr>
                <w:color w:val="000000"/>
                <w:sz w:val="22"/>
                <w:szCs w:val="22"/>
              </w:rPr>
              <w:fldChar w:fldCharType="end"/>
            </w:r>
            <w:commentRangeEnd w:id="352"/>
            <w:r w:rsidR="004E5C23">
              <w:rPr>
                <w:rStyle w:val="CommentReference"/>
              </w:rPr>
              <w:commentReference w:id="352"/>
            </w:r>
          </w:p>
        </w:tc>
      </w:tr>
      <w:tr w:rsidR="005D14EB" w:rsidRPr="002B51A1" w14:paraId="239AF048" w14:textId="77777777" w:rsidTr="0069706A">
        <w:trPr>
          <w:trHeight w:val="315"/>
          <w:trPrChange w:id="353"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4"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4D9917" w14:textId="77777777" w:rsidR="005D14EB" w:rsidRPr="004E5C23" w:rsidRDefault="005D14EB" w:rsidP="005D14EB">
            <w:pPr>
              <w:rPr>
                <w:color w:val="000000"/>
                <w:sz w:val="22"/>
                <w:szCs w:val="22"/>
              </w:rPr>
            </w:pPr>
            <w:proofErr w:type="spellStart"/>
            <w:r w:rsidRPr="004E5C23">
              <w:rPr>
                <w:color w:val="000000"/>
                <w:sz w:val="22"/>
                <w:szCs w:val="22"/>
              </w:rPr>
              <w:t>Phrymaceae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5"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F6CFE3" w14:textId="03C9B35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Mimulus</w:t>
            </w:r>
            <w:proofErr w:type="spellEnd"/>
            <w:r w:rsidRPr="004E5C23">
              <w:rPr>
                <w:i/>
                <w:iCs/>
                <w:color w:val="000000"/>
                <w:sz w:val="22"/>
                <w:szCs w:val="22"/>
                <w:lang w:val="pt-BR"/>
              </w:rPr>
              <w:t xml:space="preserve"> </w:t>
            </w:r>
            <w:proofErr w:type="spellStart"/>
            <w:r w:rsidRPr="004E5C23">
              <w:rPr>
                <w:i/>
                <w:iCs/>
                <w:color w:val="000000"/>
                <w:sz w:val="22"/>
                <w:szCs w:val="22"/>
                <w:lang w:val="pt-BR"/>
              </w:rPr>
              <w:t>guttatus</w:t>
            </w:r>
            <w:proofErr w:type="spellEnd"/>
            <w:r w:rsidRPr="004E5C23">
              <w:rPr>
                <w:color w:val="000000"/>
                <w:sz w:val="22"/>
                <w:szCs w:val="22"/>
                <w:lang w:val="pt-BR"/>
              </w:rPr>
              <w:t xml:space="preserve"> (2n = 2x = 28) x </w:t>
            </w:r>
            <w:r w:rsidRPr="004E5C23">
              <w:rPr>
                <w:i/>
                <w:iCs/>
                <w:color w:val="000000"/>
                <w:sz w:val="22"/>
                <w:szCs w:val="22"/>
                <w:lang w:val="pt-BR"/>
              </w:rPr>
              <w:t xml:space="preserve">M. </w:t>
            </w:r>
            <w:proofErr w:type="spellStart"/>
            <w:r w:rsidRPr="004E5C23">
              <w:rPr>
                <w:i/>
                <w:iCs/>
                <w:color w:val="000000"/>
                <w:sz w:val="22"/>
                <w:szCs w:val="22"/>
                <w:lang w:val="pt-BR"/>
              </w:rPr>
              <w:t>luteus</w:t>
            </w:r>
            <w:proofErr w:type="spellEnd"/>
            <w:r w:rsidRPr="004E5C23">
              <w:rPr>
                <w:color w:val="000000"/>
                <w:sz w:val="22"/>
                <w:szCs w:val="22"/>
                <w:lang w:val="pt-BR"/>
              </w:rPr>
              <w:t xml:space="preserve"> (2n = 4x = 60-2)</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6"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920AB7"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7"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BA64" w14:textId="77777777" w:rsidR="005D14EB" w:rsidRPr="004E5C23" w:rsidRDefault="005D14EB" w:rsidP="005D14EB">
            <w:pPr>
              <w:rPr>
                <w:color w:val="000000"/>
                <w:sz w:val="22"/>
                <w:szCs w:val="22"/>
              </w:rPr>
            </w:pPr>
            <w:r w:rsidRPr="004E5C23">
              <w:rPr>
                <w:color w:val="000000"/>
                <w:sz w:val="22"/>
                <w:szCs w:val="22"/>
              </w:rPr>
              <w:t>Chromosome doubling</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58"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A4852BD" w14:textId="3C71CF4B"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(Vallejo-Marin, 2012)</w:t>
            </w:r>
            <w:r w:rsidRPr="004E5C23">
              <w:rPr>
                <w:color w:val="000000"/>
                <w:sz w:val="22"/>
                <w:szCs w:val="22"/>
              </w:rPr>
              <w:fldChar w:fldCharType="end"/>
            </w:r>
          </w:p>
        </w:tc>
      </w:tr>
      <w:tr w:rsidR="005D14EB" w:rsidRPr="002B51A1" w14:paraId="01A5B52A" w14:textId="77777777" w:rsidTr="0069706A">
        <w:trPr>
          <w:trHeight w:val="315"/>
          <w:trPrChange w:id="359"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0"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284273" w14:textId="77777777" w:rsidR="005D14EB" w:rsidRPr="004E5C23" w:rsidRDefault="005D14EB" w:rsidP="005D14EB">
            <w:pPr>
              <w:rPr>
                <w:color w:val="000000"/>
                <w:sz w:val="22"/>
                <w:szCs w:val="22"/>
              </w:rPr>
            </w:pPr>
            <w:r w:rsidRPr="004E5C23">
              <w:rPr>
                <w:color w:val="000000"/>
                <w:sz w:val="22"/>
                <w:szCs w:val="22"/>
              </w:rPr>
              <w:t>Plantaginaceae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1"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8A0B46" w14:textId="22ABF6F2" w:rsidR="005D14EB" w:rsidRPr="004E5C23" w:rsidRDefault="005D14EB" w:rsidP="005D14EB">
            <w:pPr>
              <w:rPr>
                <w:color w:val="000000"/>
                <w:sz w:val="22"/>
                <w:szCs w:val="22"/>
                <w:vertAlign w:val="superscript"/>
                <w:lang w:val="it-IT"/>
              </w:rPr>
            </w:pPr>
            <w:proofErr w:type="spellStart"/>
            <w:r w:rsidRPr="004E5C23">
              <w:rPr>
                <w:i/>
                <w:iCs/>
                <w:color w:val="000000"/>
                <w:sz w:val="22"/>
                <w:szCs w:val="22"/>
                <w:lang w:val="it-IT"/>
              </w:rPr>
              <w:t>Callitriche</w:t>
            </w:r>
            <w:proofErr w:type="spellEnd"/>
            <w:r w:rsidRPr="004E5C23">
              <w:rPr>
                <w:i/>
                <w:iCs/>
                <w:color w:val="000000"/>
                <w:sz w:val="22"/>
                <w:szCs w:val="22"/>
                <w:lang w:val="it-IT"/>
              </w:rPr>
              <w:t xml:space="preserve"> </w:t>
            </w:r>
            <w:proofErr w:type="spellStart"/>
            <w:r w:rsidRPr="004E5C23">
              <w:rPr>
                <w:i/>
                <w:iCs/>
                <w:color w:val="000000"/>
                <w:sz w:val="22"/>
                <w:szCs w:val="22"/>
                <w:lang w:val="it-IT"/>
              </w:rPr>
              <w:t>cophocarpa</w:t>
            </w:r>
            <w:proofErr w:type="spellEnd"/>
            <w:r w:rsidRPr="004E5C23">
              <w:rPr>
                <w:color w:val="000000"/>
                <w:sz w:val="22"/>
                <w:szCs w:val="22"/>
                <w:lang w:val="it-IT"/>
              </w:rPr>
              <w:t xml:space="preserve"> (2n = 2x = 10) x </w:t>
            </w:r>
            <w:r w:rsidRPr="004E5C23">
              <w:rPr>
                <w:i/>
                <w:iCs/>
                <w:color w:val="000000"/>
                <w:sz w:val="22"/>
                <w:szCs w:val="22"/>
                <w:lang w:val="it-IT"/>
              </w:rPr>
              <w:t>C.</w:t>
            </w:r>
            <w:r w:rsidRPr="004E5C23">
              <w:rPr>
                <w:color w:val="000000"/>
                <w:sz w:val="22"/>
                <w:szCs w:val="22"/>
                <w:lang w:val="it-IT"/>
              </w:rPr>
              <w:t xml:space="preserve"> </w:t>
            </w:r>
            <w:proofErr w:type="spellStart"/>
            <w:r w:rsidRPr="004E5C23">
              <w:rPr>
                <w:i/>
                <w:iCs/>
                <w:color w:val="000000"/>
                <w:sz w:val="22"/>
                <w:szCs w:val="22"/>
                <w:lang w:val="it-IT"/>
              </w:rPr>
              <w:t>platycarpa</w:t>
            </w:r>
            <w:proofErr w:type="spellEnd"/>
            <w:r w:rsidRPr="004E5C23">
              <w:rPr>
                <w:color w:val="000000"/>
                <w:sz w:val="22"/>
                <w:szCs w:val="22"/>
                <w:lang w:val="it-IT"/>
              </w:rPr>
              <w:t xml:space="preserve"> (2n = 4x = 20)</w:t>
            </w:r>
            <w:r w:rsidRPr="004E5C23">
              <w:rPr>
                <w:color w:val="000000"/>
                <w:sz w:val="22"/>
                <w:szCs w:val="22"/>
                <w:vertAlign w:val="superscript"/>
                <w:lang w:val="it-I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2"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DF3991" w14:textId="5C52AF77" w:rsidR="005D14EB" w:rsidRPr="004E5C23" w:rsidRDefault="00103E6B"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3"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07845"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64"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02CE00" w14:textId="738F54D8"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PEVuZE5vdGU+PENpdGU+PEF1dGhvcj5QcmFuY2w8L0F1dGhvcj48WWVhcj4yMDE0PC9ZZWFyPjxS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(Prancl et al., 2014)</w:t>
            </w:r>
            <w:r w:rsidRPr="004E5C23">
              <w:rPr>
                <w:color w:val="000000"/>
                <w:sz w:val="22"/>
                <w:szCs w:val="22"/>
              </w:rPr>
              <w:fldChar w:fldCharType="end"/>
            </w:r>
          </w:p>
        </w:tc>
      </w:tr>
      <w:tr w:rsidR="009A21E7" w:rsidRPr="002B51A1" w14:paraId="3C3DE89C" w14:textId="77777777" w:rsidTr="0069706A">
        <w:trPr>
          <w:trHeight w:val="315"/>
          <w:trPrChange w:id="365"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66"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B5CD01" w14:textId="1CBD6B0D" w:rsidR="009A21E7" w:rsidRPr="004E5C23" w:rsidRDefault="009A21E7" w:rsidP="005D14EB">
            <w:pPr>
              <w:rPr>
                <w:color w:val="000000"/>
                <w:sz w:val="22"/>
                <w:szCs w:val="22"/>
              </w:rPr>
            </w:pPr>
            <w:r w:rsidRPr="004E5C23">
              <w:rPr>
                <w:color w:val="000000"/>
                <w:sz w:val="22"/>
                <w:szCs w:val="22"/>
              </w:rPr>
              <w:t>Poaceae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67"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186705D" w14:textId="44B6016E" w:rsidR="009A21E7" w:rsidRPr="004E5C23" w:rsidRDefault="009A21E7" w:rsidP="00F537A6">
            <w:pPr>
              <w:rPr>
                <w:i/>
                <w:iCs/>
                <w:color w:val="000000"/>
                <w:sz w:val="22"/>
                <w:szCs w:val="22"/>
                <w:lang w:val="pt-BR"/>
              </w:rPr>
            </w:pPr>
            <w:proofErr w:type="spellStart"/>
            <w:r w:rsidRPr="004E5C23">
              <w:rPr>
                <w:i/>
                <w:iCs/>
                <w:color w:val="000000"/>
                <w:sz w:val="22"/>
                <w:szCs w:val="22"/>
                <w:lang w:val="pt-BR"/>
              </w:rPr>
              <w:t>Miscanthus</w:t>
            </w:r>
            <w:proofErr w:type="spellEnd"/>
            <w:r w:rsidRPr="004E5C23">
              <w:rPr>
                <w:i/>
                <w:iCs/>
                <w:color w:val="000000"/>
                <w:sz w:val="22"/>
                <w:szCs w:val="22"/>
                <w:lang w:val="pt-BR"/>
              </w:rPr>
              <w:t xml:space="preserve"> </w:t>
            </w:r>
            <w:proofErr w:type="spellStart"/>
            <w:r w:rsidRPr="004E5C23">
              <w:rPr>
                <w:i/>
                <w:iCs/>
                <w:color w:val="000000"/>
                <w:sz w:val="22"/>
                <w:szCs w:val="22"/>
                <w:lang w:val="pt-BR"/>
              </w:rPr>
              <w:t>sacchariflorus</w:t>
            </w:r>
            <w:proofErr w:type="spellEnd"/>
            <w:r w:rsidRPr="004E5C23">
              <w:rPr>
                <w:i/>
                <w:iCs/>
                <w:color w:val="000000"/>
                <w:sz w:val="22"/>
                <w:szCs w:val="22"/>
                <w:lang w:val="pt-BR"/>
              </w:rPr>
              <w:t xml:space="preserve"> (2n = 4x = 76</w:t>
            </w:r>
            <w:r w:rsidR="00F537A6" w:rsidRPr="004E5C23">
              <w:rPr>
                <w:i/>
                <w:iCs/>
                <w:color w:val="000000"/>
                <w:sz w:val="22"/>
                <w:szCs w:val="22"/>
                <w:lang w:val="pt-BR"/>
              </w:rPr>
              <w:t>)</w:t>
            </w:r>
            <w:r w:rsidR="00F537A6" w:rsidRPr="004E5C23">
              <w:rPr>
                <w:color w:val="000000"/>
                <w:sz w:val="22"/>
                <w:szCs w:val="22"/>
                <w:vertAlign w:val="superscript"/>
                <w:lang w:val="it-IT"/>
              </w:rPr>
              <w:t xml:space="preserve"> auto</w:t>
            </w:r>
            <w:r w:rsidRPr="004E5C23">
              <w:rPr>
                <w:i/>
                <w:iCs/>
                <w:color w:val="000000"/>
                <w:sz w:val="22"/>
                <w:szCs w:val="22"/>
                <w:lang w:val="pt-BR"/>
              </w:rPr>
              <w:t xml:space="preserve"> x M. </w:t>
            </w:r>
            <w:proofErr w:type="spellStart"/>
            <w:r w:rsidRPr="004E5C23">
              <w:rPr>
                <w:i/>
                <w:iCs/>
                <w:color w:val="000000"/>
                <w:sz w:val="22"/>
                <w:szCs w:val="22"/>
                <w:lang w:val="pt-BR"/>
              </w:rPr>
              <w:t>sinensis</w:t>
            </w:r>
            <w:proofErr w:type="spellEnd"/>
            <w:r w:rsidRPr="004E5C23">
              <w:rPr>
                <w:i/>
                <w:iCs/>
                <w:color w:val="000000"/>
                <w:sz w:val="22"/>
                <w:szCs w:val="22"/>
                <w:lang w:val="pt-BR"/>
              </w:rPr>
              <w:t xml:space="preserve"> (2n = 2x = 38)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68"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9160D4" w14:textId="74BC9D45" w:rsidR="009A21E7" w:rsidRPr="004E5C23" w:rsidRDefault="00F537A6" w:rsidP="005D14EB">
            <w:pPr>
              <w:rPr>
                <w:sz w:val="22"/>
                <w:szCs w:val="22"/>
              </w:rPr>
            </w:pPr>
            <w:r w:rsidRPr="004E5C23">
              <w:rPr>
                <w:sz w:val="22"/>
                <w:szCs w:val="22"/>
              </w:rPr>
              <w:t>Korea and Japan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69"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C4B9B" w14:textId="5C297469" w:rsidR="009A21E7" w:rsidRPr="004E5C23" w:rsidRDefault="00F537A6" w:rsidP="005D14EB">
            <w:pPr>
              <w:rPr>
                <w:color w:val="000000"/>
                <w:sz w:val="22"/>
                <w:szCs w:val="22"/>
              </w:rPr>
            </w:pPr>
            <w:commentRangeStart w:id="370"/>
            <w:r w:rsidRPr="004E5C23">
              <w:rPr>
                <w:color w:val="000000"/>
                <w:sz w:val="22"/>
                <w:szCs w:val="22"/>
              </w:rPr>
              <w:t>Tetraploid</w:t>
            </w:r>
            <w:commentRangeEnd w:id="370"/>
            <w:r w:rsidRPr="004E5C23">
              <w:rPr>
                <w:rStyle w:val="CommentReference"/>
                <w:sz w:val="22"/>
                <w:szCs w:val="22"/>
              </w:rPr>
              <w:commentReference w:id="370"/>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37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D2D41B1" w14:textId="2D17C2C6" w:rsidR="009A21E7" w:rsidRPr="004E5C23" w:rsidRDefault="007C4D68" w:rsidP="005D14EB">
            <w:pPr>
              <w:rPr>
                <w:color w:val="000000"/>
                <w:sz w:val="22"/>
                <w:szCs w:val="22"/>
              </w:rPr>
            </w:pPr>
            <w:r w:rsidRPr="004E5C23">
              <w:rPr>
                <w:color w:val="000000"/>
                <w:sz w:val="22"/>
                <w:szCs w:val="22"/>
              </w:rPr>
              <w:t>(Clark et al., 2019)</w:t>
            </w:r>
          </w:p>
        </w:tc>
      </w:tr>
      <w:tr w:rsidR="005D14EB" w:rsidRPr="002B51A1" w14:paraId="3FC4A00A" w14:textId="77777777" w:rsidTr="0069706A">
        <w:trPr>
          <w:trHeight w:val="315"/>
          <w:trPrChange w:id="37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ADB5EB" w14:textId="77777777" w:rsidR="005D14EB" w:rsidRPr="004E5C23" w:rsidRDefault="005D14EB" w:rsidP="005D14EB">
            <w:pPr>
              <w:rPr>
                <w:color w:val="000000"/>
                <w:sz w:val="22"/>
                <w:szCs w:val="22"/>
              </w:rPr>
            </w:pPr>
            <w:r w:rsidRPr="004E5C23">
              <w:rPr>
                <w:color w:val="000000"/>
                <w:sz w:val="22"/>
                <w:szCs w:val="22"/>
              </w:rPr>
              <w:t>Poaceae</w:t>
            </w:r>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28ECA9" w14:textId="2C5B62BB"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Vulpia</w:t>
            </w:r>
            <w:proofErr w:type="spellEnd"/>
            <w:r w:rsidRPr="004E5C23">
              <w:rPr>
                <w:i/>
                <w:iCs/>
                <w:color w:val="000000"/>
                <w:sz w:val="22"/>
                <w:szCs w:val="22"/>
                <w:lang w:val="pt-BR"/>
              </w:rPr>
              <w:t xml:space="preserve"> </w:t>
            </w:r>
            <w:proofErr w:type="spellStart"/>
            <w:r w:rsidRPr="004E5C23">
              <w:rPr>
                <w:i/>
                <w:iCs/>
                <w:color w:val="000000"/>
                <w:sz w:val="22"/>
                <w:szCs w:val="22"/>
                <w:lang w:val="pt-BR"/>
              </w:rPr>
              <w:t>fasciculata</w:t>
            </w:r>
            <w:proofErr w:type="spellEnd"/>
            <w:r w:rsidRPr="004E5C23">
              <w:rPr>
                <w:color w:val="000000"/>
                <w:sz w:val="22"/>
                <w:szCs w:val="22"/>
                <w:lang w:val="pt-BR"/>
              </w:rPr>
              <w:t xml:space="preserve"> (2n = 4x = 28) x </w:t>
            </w:r>
            <w:proofErr w:type="spellStart"/>
            <w:r w:rsidRPr="004E5C23">
              <w:rPr>
                <w:i/>
                <w:iCs/>
                <w:color w:val="000000"/>
                <w:sz w:val="22"/>
                <w:szCs w:val="22"/>
                <w:lang w:val="pt-BR"/>
              </w:rPr>
              <w:t>Festuca</w:t>
            </w:r>
            <w:proofErr w:type="spellEnd"/>
            <w:r w:rsidRPr="004E5C23">
              <w:rPr>
                <w:i/>
                <w:iCs/>
                <w:color w:val="000000"/>
                <w:sz w:val="22"/>
                <w:szCs w:val="22"/>
                <w:lang w:val="pt-BR"/>
              </w:rPr>
              <w:t xml:space="preserve"> rubra</w:t>
            </w:r>
            <w:r w:rsidRPr="004E5C23">
              <w:rPr>
                <w:color w:val="000000"/>
                <w:sz w:val="22"/>
                <w:szCs w:val="22"/>
                <w:lang w:val="pt-BR"/>
              </w:rPr>
              <w:t xml:space="preserve"> (2n = 6x = 42)</w:t>
            </w:r>
            <w:r w:rsidRPr="004E5C23">
              <w:rPr>
                <w:color w:val="000000"/>
                <w:sz w:val="22"/>
                <w:szCs w:val="22"/>
                <w:vertAlign w:val="superscript"/>
                <w:lang w:val="pt-BR"/>
              </w:rPr>
              <w:t xml:space="preserve"> </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0BE5A4" w14:textId="5F0D9AFF" w:rsidR="005D14EB" w:rsidRPr="004E5C23" w:rsidRDefault="00103E6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757AAE" w14:textId="77777777" w:rsidR="005D14EB" w:rsidRPr="004E5C23" w:rsidRDefault="005D14EB" w:rsidP="005D14EB">
            <w:pPr>
              <w:rPr>
                <w:color w:val="000000"/>
                <w:sz w:val="22"/>
                <w:szCs w:val="22"/>
              </w:rPr>
            </w:pPr>
            <w:proofErr w:type="spellStart"/>
            <w:r w:rsidRPr="004E5C23">
              <w:rPr>
                <w:color w:val="000000"/>
                <w:sz w:val="22"/>
                <w:szCs w:val="22"/>
              </w:rPr>
              <w:t>Hexaploid</w:t>
            </w:r>
            <w:proofErr w:type="spellEnd"/>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F01E3B" w14:textId="69ADBDBF"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PEVuZE5vdGU+PENpdGU+PEF1dGhvcj5CYWlsZXk8L0F1dGhvcj48WWVhcj4xOTkzPC9ZZWFyPjxS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(Bailey et al., 1993)</w:t>
            </w:r>
            <w:r w:rsidRPr="004E5C23">
              <w:rPr>
                <w:color w:val="000000"/>
                <w:sz w:val="22"/>
                <w:szCs w:val="22"/>
              </w:rPr>
              <w:fldChar w:fldCharType="end"/>
            </w:r>
          </w:p>
        </w:tc>
      </w:tr>
      <w:tr w:rsidR="005D14EB" w:rsidRPr="002B51A1" w14:paraId="742DC6C2" w14:textId="77777777" w:rsidTr="0069706A">
        <w:trPr>
          <w:trHeight w:val="315"/>
          <w:trPrChange w:id="37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7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46660B" w14:textId="77777777" w:rsidR="005D14EB" w:rsidRPr="004E5C23" w:rsidRDefault="005D14EB" w:rsidP="005D14EB">
            <w:pPr>
              <w:rPr>
                <w:color w:val="000000"/>
                <w:sz w:val="22"/>
                <w:szCs w:val="22"/>
              </w:rPr>
            </w:pPr>
            <w:proofErr w:type="spellStart"/>
            <w:r w:rsidRPr="004E5C23">
              <w:rPr>
                <w:color w:val="000000"/>
                <w:sz w:val="22"/>
                <w:szCs w:val="22"/>
              </w:rPr>
              <w:t>Polygalaceae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587D8" w14:textId="48E77A26"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Polygala</w:t>
            </w:r>
            <w:proofErr w:type="spellEnd"/>
            <w:r w:rsidRPr="004E5C23">
              <w:rPr>
                <w:i/>
                <w:iCs/>
                <w:color w:val="000000"/>
                <w:sz w:val="22"/>
                <w:szCs w:val="22"/>
                <w:lang w:val="pt-BR"/>
              </w:rPr>
              <w:t xml:space="preserve"> </w:t>
            </w:r>
            <w:proofErr w:type="spellStart"/>
            <w:r w:rsidRPr="004E5C23">
              <w:rPr>
                <w:i/>
                <w:iCs/>
                <w:color w:val="000000"/>
                <w:sz w:val="22"/>
                <w:szCs w:val="22"/>
                <w:lang w:val="pt-BR"/>
              </w:rPr>
              <w:t>calcarea</w:t>
            </w:r>
            <w:proofErr w:type="spellEnd"/>
            <w:r w:rsidRPr="004E5C23">
              <w:rPr>
                <w:color w:val="000000"/>
                <w:sz w:val="22"/>
                <w:szCs w:val="22"/>
                <w:lang w:val="pt-BR"/>
              </w:rPr>
              <w:t xml:space="preserve"> (2n = 2x = 34) x </w:t>
            </w:r>
            <w:r w:rsidRPr="004E5C23">
              <w:rPr>
                <w:i/>
                <w:iCs/>
                <w:color w:val="000000"/>
                <w:sz w:val="22"/>
                <w:szCs w:val="22"/>
                <w:lang w:val="pt-BR"/>
              </w:rPr>
              <w:t xml:space="preserve">P. </w:t>
            </w:r>
            <w:proofErr w:type="spellStart"/>
            <w:r w:rsidRPr="004E5C23">
              <w:rPr>
                <w:i/>
                <w:iCs/>
                <w:color w:val="000000"/>
                <w:sz w:val="22"/>
                <w:szCs w:val="22"/>
                <w:lang w:val="pt-BR"/>
              </w:rPr>
              <w:t>vulgaris</w:t>
            </w:r>
            <w:proofErr w:type="spellEnd"/>
            <w:r w:rsidRPr="004E5C23">
              <w:rPr>
                <w:color w:val="000000"/>
                <w:sz w:val="22"/>
                <w:szCs w:val="22"/>
                <w:lang w:val="pt-BR"/>
              </w:rPr>
              <w:t xml:space="preserve"> (2n = 4x = 68)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F926C2"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50D0A5"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120A2" w14:textId="3B8842DD"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&lt;EndNote&gt;&lt;Cite&gt;&lt;Author&gt;Lack&lt;/Author&gt;&lt;Year&gt;1995&lt;/Year&gt;&lt;RecNum&gt;1457&lt;/RecNum&gt;&lt;DisplayText&gt;(Lack, 1995)&lt;/DisplayText&gt;&lt;record&gt;&lt;rec-number&gt;1457&lt;/rec-number&gt;&lt;foreign-keys&gt;&lt;key app="EN" db-id="rv5pzvwrkefxw5ez0dn5522yetsaer2px2s0" timestamp="1597068187"&gt;1457&lt;/key&gt;&lt;/foreign-keys&gt;&lt;ref-type name="Journal Article"&gt;17&lt;/ref-type&gt;&lt;contributors&gt;&lt;authors&gt;&lt;author&gt;Lack, A. J.&lt;/author&gt;&lt;/authors&gt;&lt;/contributors&gt;&lt;auth-address&gt;LACK, AJ (corresponding author), OXFORD BROOKES UNIV,SCH BIOL &amp;amp; MOLEC SCI,OXFORD OX3 0BP,ENGLAND.&lt;/auth-address&gt;&lt;titles&gt;&lt;title&gt;RELATIONSHIPS AND HYBRIDIZATION BETWEEN BRITISH SPECIES OF POLYGALA - EVIDENCE FROM ISOZYMES&lt;/title&gt;&lt;secondary-title&gt;New Phytologist&lt;/secondary-title&gt;&lt;alt-title&gt;New Phytol.&lt;/alt-title&gt;&lt;/titles&gt;&lt;periodical&gt;&lt;full-title&gt;New Phytologist&lt;/full-title&gt;&lt;/periodical&gt;&lt;pages&gt;217-223&lt;/pages&gt;&lt;volume&gt;130&lt;/volume&gt;&lt;number&gt;2&lt;/number&gt;&lt;keywords&gt;&lt;keyword&gt;polygala&lt;/keyword&gt;&lt;keyword&gt;relationships&lt;/keyword&gt;&lt;keyword&gt;hybridization&lt;/keyword&gt;&lt;keyword&gt;introgression&lt;/keyword&gt;&lt;keyword&gt;isozymes&lt;/keyword&gt;&lt;keyword&gt;populations&lt;/keyword&gt;&lt;keyword&gt;vulgaris&lt;/keyword&gt;&lt;keyword&gt;Plant Sciences&lt;/keyword&gt;&lt;/keywords&gt;&lt;dates&gt;&lt;year&gt;1995&lt;/year&gt;&lt;pub-dates&gt;&lt;date&gt;Jun&lt;/date&gt;&lt;/pub-dates&gt;&lt;/dates&gt;&lt;isbn&gt;0028-646X&lt;/isbn&gt;&lt;accession-num&gt;WOS:A1995RG58200005&lt;/accession-num&gt;&lt;work-type&gt;Article&lt;/work-type&gt;&lt;urls&gt;&lt;related-urls&gt;&lt;url&gt;&amp;lt;Go to ISI&amp;gt;://WOS:A1995RG58200005&lt;/url&gt;&lt;/related-urls&gt;&lt;/urls&gt;&lt;electronic-resource-num&gt;10.1111/j.1469-8137.1995.tb03042.x&lt;/electronic-resource-num&gt;&lt;language&gt;English&lt;/language&gt;&lt;/record&gt;&lt;/Cite&gt;&lt;/EndNote&gt;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(Lack, 1995)</w:t>
            </w:r>
            <w:r w:rsidRPr="004E5C23">
              <w:rPr>
                <w:color w:val="000000"/>
                <w:sz w:val="22"/>
                <w:szCs w:val="22"/>
              </w:rPr>
              <w:fldChar w:fldCharType="end"/>
            </w:r>
          </w:p>
        </w:tc>
      </w:tr>
      <w:tr w:rsidR="005D14EB" w:rsidRPr="002B51A1" w14:paraId="44118D2D" w14:textId="77777777" w:rsidTr="0069706A">
        <w:trPr>
          <w:trHeight w:val="315"/>
          <w:trPrChange w:id="38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5A0610" w14:textId="77777777" w:rsidR="005D14EB" w:rsidRPr="004E5C23" w:rsidRDefault="005D14EB" w:rsidP="005D14EB">
            <w:pPr>
              <w:rPr>
                <w:color w:val="000000"/>
                <w:sz w:val="22"/>
                <w:szCs w:val="22"/>
              </w:rPr>
            </w:pPr>
            <w:proofErr w:type="spellStart"/>
            <w:r w:rsidRPr="004E5C23">
              <w:rPr>
                <w:color w:val="000000"/>
                <w:sz w:val="22"/>
                <w:szCs w:val="22"/>
              </w:rPr>
              <w:t>Polygonaceae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A7875B" w14:textId="7345D1F4"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Fallopica</w:t>
            </w:r>
            <w:proofErr w:type="spellEnd"/>
            <w:r w:rsidRPr="004E5C23">
              <w:rPr>
                <w:i/>
                <w:iCs/>
                <w:color w:val="000000"/>
                <w:sz w:val="22"/>
                <w:szCs w:val="22"/>
                <w:lang w:val="pt-BR"/>
              </w:rPr>
              <w:t xml:space="preserve"> </w:t>
            </w:r>
            <w:proofErr w:type="spellStart"/>
            <w:r w:rsidRPr="004E5C23">
              <w:rPr>
                <w:i/>
                <w:iCs/>
                <w:color w:val="000000"/>
                <w:sz w:val="22"/>
                <w:szCs w:val="22"/>
                <w:lang w:val="pt-BR"/>
              </w:rPr>
              <w:t>sachaliensis</w:t>
            </w:r>
            <w:proofErr w:type="spellEnd"/>
            <w:r w:rsidRPr="004E5C23">
              <w:rPr>
                <w:color w:val="000000"/>
                <w:sz w:val="22"/>
                <w:szCs w:val="22"/>
                <w:lang w:val="pt-BR"/>
              </w:rPr>
              <w:t xml:space="preserve"> (2n = 4x = 44) x </w:t>
            </w:r>
            <w:r w:rsidRPr="004E5C23">
              <w:rPr>
                <w:i/>
                <w:iCs/>
                <w:color w:val="000000"/>
                <w:sz w:val="22"/>
                <w:szCs w:val="22"/>
                <w:lang w:val="pt-BR"/>
              </w:rPr>
              <w:t>F.</w:t>
            </w:r>
            <w:r w:rsidRPr="004E5C23">
              <w:rPr>
                <w:color w:val="000000"/>
                <w:sz w:val="22"/>
                <w:szCs w:val="22"/>
                <w:lang w:val="pt-BR"/>
              </w:rPr>
              <w:t xml:space="preserve"> </w:t>
            </w:r>
            <w:proofErr w:type="spellStart"/>
            <w:r w:rsidRPr="004E5C23">
              <w:rPr>
                <w:i/>
                <w:iCs/>
                <w:color w:val="000000"/>
                <w:sz w:val="22"/>
                <w:szCs w:val="22"/>
                <w:lang w:val="pt-BR"/>
              </w:rPr>
              <w:t>japonica</w:t>
            </w:r>
            <w:proofErr w:type="spellEnd"/>
            <w:r w:rsidRPr="004E5C23">
              <w:rPr>
                <w:color w:val="000000"/>
                <w:sz w:val="22"/>
                <w:szCs w:val="22"/>
                <w:lang w:val="pt-BR"/>
              </w:rPr>
              <w:t xml:space="preserve"> var </w:t>
            </w:r>
            <w:proofErr w:type="spellStart"/>
            <w:r w:rsidRPr="004E5C23">
              <w:rPr>
                <w:i/>
                <w:iCs/>
                <w:color w:val="000000"/>
                <w:sz w:val="22"/>
                <w:szCs w:val="22"/>
                <w:lang w:val="pt-BR"/>
              </w:rPr>
              <w:t>japonica</w:t>
            </w:r>
            <w:proofErr w:type="spellEnd"/>
            <w:r w:rsidRPr="004E5C23">
              <w:rPr>
                <w:color w:val="000000"/>
                <w:sz w:val="22"/>
                <w:szCs w:val="22"/>
                <w:lang w:val="pt-BR"/>
              </w:rPr>
              <w:t xml:space="preserve"> (2n = 8x = 88)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006521" w14:textId="280012E3" w:rsidR="005D14EB" w:rsidRPr="004E5C23" w:rsidRDefault="00103E6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A34903C" w14:textId="129D6341"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8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D8E3845" w14:textId="05AE6E8E" w:rsidR="005D14EB" w:rsidRPr="004E5C23" w:rsidRDefault="005D14EB" w:rsidP="005D14EB">
            <w:pPr>
              <w:rPr>
                <w:color w:val="000000"/>
                <w:sz w:val="22"/>
                <w:szCs w:val="22"/>
              </w:rPr>
            </w:pPr>
            <w:r w:rsidRPr="004E5C23">
              <w:rPr>
                <w:color w:val="000000"/>
                <w:sz w:val="22"/>
                <w:szCs w:val="22"/>
              </w:rPr>
              <w:fldChar w:fldCharType="begin"/>
            </w:r>
            <w:r w:rsidRPr="004E5C23">
              <w:rPr>
                <w:color w:val="000000"/>
                <w:sz w:val="22"/>
                <w:szCs w:val="22"/>
              </w:rPr>
              <w:instrText xml:space="preserve"> ADDIN EN.CITE &lt;EndNote&gt;&lt;Cite&gt;&lt;Author&gt;Bailey&lt;/Author&gt;&lt;Year&gt;2013&lt;/Year&gt;&lt;RecNum&gt;1396&lt;/RecNum&gt;&lt;DisplayText&gt;(Bailey, 2013)&lt;/DisplayText&gt;&lt;record&gt;&lt;rec-number&gt;1396&lt;/rec-number&gt;&lt;foreign-keys&gt;&lt;key app="EN" db-id="rv5pzvwrkefxw5ez0dn5522yetsaer2px2s0" timestamp="1594983139"&gt;1396&lt;/key&gt;&lt;/foreign-keys&gt;&lt;ref-type name="Journal Article"&gt;17&lt;/ref-type&gt;&lt;contributors&gt;&lt;authors&gt;&lt;author&gt;Bailey, J.&lt;/author&gt;&lt;/authors&gt;&lt;/contributors&gt;&lt;auth-address&gt;Univ Leicester, Dept Biol, Leicester LE1 7RH, Leics, England.&amp;#xD;Bailey, J (corresponding author), Univ Leicester, Dept Biol, Univ Rd, Leicester LE1 7RH, Leics, England.&amp;#xD;jpb@le.ac.uk&lt;/auth-address&gt;&lt;titles&gt;&lt;title&gt;The Japanese knotweed invasion viewed as a vast unintentional hybridisation experiment&lt;/title&gt;&lt;secondary-title&gt;Heredity&lt;/secondary-title&gt;&lt;alt-title&gt;Heredity&lt;/alt-title&gt;&lt;/titles&gt;&lt;periodical&gt;&lt;full-title&gt;Heredity&lt;/full-title&gt;&lt;/periodical&gt;&lt;alt-periodical&gt;&lt;full-title&gt;Heredity&lt;/full-title&gt;&lt;/alt-periodical&gt;&lt;pages&gt;105-110&lt;/pages&gt;&lt;volume&gt;110&lt;/volume&gt;&lt;number&gt;2&lt;/number&gt;&lt;keywords&gt;&lt;keyword&gt;Fallopia&lt;/keyword&gt;&lt;keyword&gt;gynodioecy&lt;/keyword&gt;&lt;keyword&gt;polyploidy&lt;/keyword&gt;&lt;keyword&gt;invasive alien plant&lt;/keyword&gt;&lt;keyword&gt;fallopia polygonaceae complex&lt;/keyword&gt;&lt;keyword&gt;sexual reproduction&lt;/keyword&gt;&lt;keyword&gt;reynoutria taxa&lt;/keyword&gt;&lt;keyword&gt;giant knotweed&lt;/keyword&gt;&lt;keyword&gt;japonica&lt;/keyword&gt;&lt;keyword&gt;sachalinensis&lt;/keyword&gt;&lt;keyword&gt;populations&lt;/keyword&gt;&lt;keyword&gt;chloroplast&lt;/keyword&gt;&lt;keyword&gt;phylogeny&lt;/keyword&gt;&lt;keyword&gt;diversity&lt;/keyword&gt;&lt;keyword&gt;Environmental Sciences &amp;amp; Ecology&lt;/keyword&gt;&lt;keyword&gt;Evolutionary Biology&lt;/keyword&gt;&lt;keyword&gt;Genetics &amp;amp;&lt;/keyword&gt;&lt;keyword&gt;Heredity&lt;/keyword&gt;&lt;/keywords&gt;&lt;dates&gt;&lt;year&gt;2013&lt;/year&gt;&lt;pub-dates&gt;&lt;date&gt;Feb&lt;/date&gt;&lt;/pub-dates&gt;&lt;/dates&gt;&lt;isbn&gt;0018-067X&lt;/isbn&gt;&lt;accession-num&gt;WOS:000313836500004&lt;/accession-num&gt;&lt;work-type&gt;Article&lt;/work-type&gt;&lt;urls&gt;&lt;related-urls&gt;&lt;url&gt;&amp;lt;Go to ISI&amp;gt;://WOS:000313836500004&lt;/url&gt;&lt;/related-urls&gt;&lt;/urls&gt;&lt;electronic-resource-num&gt;10.1038/hdy.2012.98&lt;/electronic-resource-num&gt;&lt;language&gt;English&lt;/language&gt;&lt;/record&gt;&lt;/Cite&gt;&lt;/EndNote&gt;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(Bailey, 2013)</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r>
            <w:r w:rsidRPr="004E5C23">
              <w:rPr>
                <w:color w:val="000000"/>
                <w:sz w:val="22"/>
                <w:szCs w:val="22"/>
              </w:rPr>
              <w:instrText xml:space="preserve"> ADDIN EN.CITE &lt;EndNote&gt;&lt;Cite&gt;&lt;Author&gt;Bailey&lt;/Author&gt;&lt;Year&gt;2004&lt;/Year&gt;&lt;RecNum&gt;1458&lt;/RecNum&gt;&lt;DisplayText&gt;(Bailey and Wisskirchen, 2004)&lt;/DisplayText&gt;&lt;record&gt;&lt;rec-number&gt;1458&lt;/rec-number&gt;&lt;foreign-keys&gt;&lt;key app="EN" db-id="rv5pzvwrkefxw5ez0dn5522yetsaer2px2s0" timestamp="1597068370"&gt;1458&lt;/key&gt;&lt;/foreign-keys&gt;&lt;ref-type name="Journal Article"&gt;17&lt;/ref-type&gt;&lt;contributors&gt;&lt;authors&gt;&lt;author&gt;Bailey, J.&lt;/author&gt;&lt;author&gt;Wisskirchen, R.&lt;/author&gt;&lt;/authors&gt;&lt;/contributors&gt;&lt;auth-address&gt;Univ Leicester, Dept Biol, Leicester LE1 7RH, Leics, England. Univ Bonn, Abt Geobot &amp;amp; Naturschutz, D-53115 Bonn, Germany.&amp;#xD;Bailey, J (corresponding author), Univ Leicester, Dept Biol, Leicester LE1 7RH, Leics, England.&amp;#xD;jpb@leicester.ac.uk&lt;/auth-address&gt;&lt;titles&gt;&lt;title&gt;The distribution and origins of Fallopia x bohemica (Polygonaceae) in Europe&lt;/title&gt;&lt;secondary-title&gt;Nordic Journal of Botany&lt;/secondary-title&gt;&lt;alt-title&gt;Nord. J. Bot.&lt;/alt-title&gt;&lt;/titles&gt;&lt;periodical&gt;&lt;full-title&gt;Nordic Journal of Botany&lt;/full-title&gt;&lt;abbr-1&gt;Nord. J. Bot.&lt;/abbr-1&gt;&lt;/periodical&gt;&lt;alt-periodical&gt;&lt;full-title&gt;Nordic Journal of Botany&lt;/full-title&gt;&lt;abbr-1&gt;Nord. J. Bot.&lt;/abbr-1&gt;&lt;/alt-periodical&gt;&lt;pages&gt;173-199&lt;/pages&gt;&lt;volume&gt;24&lt;/volume&gt;&lt;number&gt;2&lt;/number&gt;&lt;keywords&gt;&lt;keyword&gt;japanese knotweed&lt;/keyword&gt;&lt;keyword&gt;reynoutria&lt;/keyword&gt;&lt;keyword&gt;Plant Sciences&lt;/keyword&gt;&lt;/keywords&gt;&lt;dates&gt;&lt;year&gt;2004&lt;/year&gt;&lt;/dates&gt;&lt;isbn&gt;0107-055X&lt;/isbn&gt;&lt;accession-num&gt;WOS:000241515500006&lt;/accession-num&gt;&lt;work-type&gt;Article&lt;/work-type&gt;&lt;urls&gt;&lt;related-urls&gt;&lt;url&gt;&amp;lt;Go to ISI&amp;gt;://WOS:000241515500006&lt;/url&gt;&lt;/related-urls&gt;&lt;/urls&gt;&lt;electronic-resource-num&gt;10.1111/j.1756-1051.2004.tb00832.x&lt;/electronic-resource-num&gt;&lt;language&gt;English&lt;/language&gt;&lt;/record&gt;&lt;/Cite&gt;&lt;/EndNote&gt;</w:instrText>
            </w:r>
            <w:r w:rsidRPr="004E5C23">
              <w:rPr>
                <w:color w:val="000000"/>
                <w:sz w:val="22"/>
                <w:szCs w:val="22"/>
              </w:rPr>
              <w:fldChar w:fldCharType="separate"/>
            </w:r>
            <w:r w:rsidRPr="004E5C23">
              <w:rPr>
                <w:noProof/>
                <w:color w:val="000000"/>
                <w:sz w:val="22"/>
                <w:szCs w:val="22"/>
              </w:rPr>
              <w:t>(Bailey and Wisskirchen, 2004)</w:t>
            </w:r>
            <w:r w:rsidRPr="004E5C23">
              <w:rPr>
                <w:color w:val="000000"/>
                <w:sz w:val="22"/>
                <w:szCs w:val="22"/>
              </w:rPr>
              <w:fldChar w:fldCharType="end"/>
            </w:r>
            <w:r w:rsidRPr="004E5C23">
              <w:rPr>
                <w:color w:val="000000"/>
                <w:sz w:val="22"/>
                <w:szCs w:val="22"/>
              </w:rPr>
              <w:t xml:space="preserve"> and </w:t>
            </w:r>
            <w:r w:rsidRPr="004E5C23">
              <w:rPr>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PEVuZE5vdGU+PENpdGU+PEF1dGhvcj5Ib2xsaW5nc3dvcnRoPC9BdXRob3I+PFllYXI+MTk5OTwv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(Hollingsworth et al., 1999)</w:t>
            </w:r>
            <w:r w:rsidRPr="004E5C23">
              <w:rPr>
                <w:color w:val="000000"/>
                <w:sz w:val="22"/>
                <w:szCs w:val="22"/>
              </w:rPr>
              <w:fldChar w:fldCharType="end"/>
            </w:r>
          </w:p>
        </w:tc>
      </w:tr>
      <w:tr w:rsidR="005D14EB" w:rsidRPr="002B51A1" w14:paraId="3BAB7FFF" w14:textId="77777777" w:rsidTr="0069706A">
        <w:trPr>
          <w:trHeight w:val="315"/>
          <w:trPrChange w:id="39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71E6CC" w14:textId="77777777" w:rsidR="005D14EB" w:rsidRPr="004E5C23" w:rsidRDefault="005D14EB" w:rsidP="005D14EB">
            <w:pPr>
              <w:rPr>
                <w:color w:val="000000"/>
                <w:sz w:val="22"/>
                <w:szCs w:val="22"/>
              </w:rPr>
            </w:pPr>
            <w:proofErr w:type="spellStart"/>
            <w:r w:rsidRPr="004E5C23">
              <w:rPr>
                <w:color w:val="000000"/>
                <w:sz w:val="22"/>
                <w:szCs w:val="22"/>
              </w:rPr>
              <w:t>Polygonaceae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B003D7" w14:textId="589468C9" w:rsidR="005D14EB" w:rsidRPr="004E5C23" w:rsidRDefault="005D14EB" w:rsidP="005D14EB">
            <w:pPr>
              <w:rPr>
                <w:color w:val="000000"/>
                <w:sz w:val="22"/>
                <w:szCs w:val="22"/>
                <w:vertAlign w:val="superscript"/>
              </w:rPr>
            </w:pPr>
            <w:proofErr w:type="spellStart"/>
            <w:r w:rsidRPr="004E5C23">
              <w:rPr>
                <w:i/>
                <w:iCs/>
                <w:color w:val="000000"/>
                <w:sz w:val="22"/>
                <w:szCs w:val="22"/>
              </w:rPr>
              <w:t>Rumex</w:t>
            </w:r>
            <w:proofErr w:type="spellEnd"/>
            <w:r w:rsidRPr="004E5C23">
              <w:rPr>
                <w:i/>
                <w:iCs/>
                <w:color w:val="000000"/>
                <w:sz w:val="22"/>
                <w:szCs w:val="22"/>
              </w:rPr>
              <w:t xml:space="preserve"> </w:t>
            </w:r>
            <w:proofErr w:type="spellStart"/>
            <w:r w:rsidRPr="004E5C23">
              <w:rPr>
                <w:i/>
                <w:iCs/>
                <w:color w:val="000000"/>
                <w:sz w:val="22"/>
                <w:szCs w:val="22"/>
              </w:rPr>
              <w:t>obtusifolius</w:t>
            </w:r>
            <w:proofErr w:type="spellEnd"/>
            <w:r w:rsidRPr="004E5C23">
              <w:rPr>
                <w:color w:val="000000"/>
                <w:sz w:val="22"/>
                <w:szCs w:val="22"/>
              </w:rPr>
              <w:t xml:space="preserve"> (2n = 4x = 40) x </w:t>
            </w:r>
            <w:r w:rsidRPr="004E5C23">
              <w:rPr>
                <w:i/>
                <w:iCs/>
                <w:color w:val="000000"/>
                <w:sz w:val="22"/>
                <w:szCs w:val="22"/>
              </w:rPr>
              <w:t>R. aquaticus</w:t>
            </w:r>
            <w:r w:rsidRPr="004E5C23">
              <w:rPr>
                <w:color w:val="000000"/>
                <w:sz w:val="22"/>
                <w:szCs w:val="22"/>
              </w:rPr>
              <w:t xml:space="preserve"> (2n = 20x = 200)</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901FF5" w14:textId="77777777" w:rsidR="005D14EB" w:rsidRPr="004E5C23" w:rsidRDefault="005D14EB" w:rsidP="005D14EB">
            <w:pPr>
              <w:rPr>
                <w:sz w:val="22"/>
                <w:szCs w:val="22"/>
              </w:rPr>
            </w:pPr>
            <w:r w:rsidRPr="004E5C23">
              <w:rPr>
                <w:sz w:val="22"/>
                <w:szCs w:val="22"/>
              </w:rPr>
              <w:t>Britain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26AD1B" w14:textId="77777777" w:rsidR="005D14EB" w:rsidRPr="004E5C23" w:rsidRDefault="005D14EB" w:rsidP="005D14EB">
            <w:pPr>
              <w:rPr>
                <w:color w:val="000000"/>
                <w:sz w:val="22"/>
                <w:szCs w:val="22"/>
              </w:rPr>
            </w:pPr>
            <w:r w:rsidRPr="004E5C23">
              <w:rPr>
                <w:color w:val="000000"/>
                <w:sz w:val="22"/>
                <w:szCs w:val="22"/>
              </w:rPr>
              <w:t>20-ploid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CBBA00" w14:textId="6FF49436"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PEVuZE5vdGU+PENpdGU+PEF1dGhvcj5SdWhzYW08L0F1dGhvcj48WWVhcj4yMDE1PC9ZZWFyPjxS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(Ruhsam et al., 2015)</w:t>
            </w:r>
            <w:r w:rsidRPr="004E5C23">
              <w:rPr>
                <w:color w:val="000000"/>
                <w:sz w:val="22"/>
                <w:szCs w:val="22"/>
              </w:rPr>
              <w:fldChar w:fldCharType="end"/>
            </w:r>
          </w:p>
        </w:tc>
      </w:tr>
      <w:tr w:rsidR="005D14EB" w:rsidRPr="002B51A1" w14:paraId="5F401381" w14:textId="77777777" w:rsidTr="0069706A">
        <w:trPr>
          <w:trHeight w:val="315"/>
          <w:trPrChange w:id="39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6703845" w14:textId="77777777" w:rsidR="005D14EB" w:rsidRPr="004E5C23" w:rsidRDefault="005D14EB" w:rsidP="005D14EB">
            <w:pPr>
              <w:rPr>
                <w:color w:val="000000"/>
                <w:sz w:val="22"/>
                <w:szCs w:val="22"/>
              </w:rPr>
            </w:pPr>
            <w:proofErr w:type="spellStart"/>
            <w:r w:rsidRPr="004E5C23">
              <w:rPr>
                <w:color w:val="000000"/>
                <w:sz w:val="22"/>
                <w:szCs w:val="22"/>
              </w:rPr>
              <w:t>Primulaceae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A2B9558" w14:textId="50194105" w:rsidR="005D14EB" w:rsidRPr="004E5C23" w:rsidRDefault="005D14EB" w:rsidP="005D14EB">
            <w:pPr>
              <w:rPr>
                <w:color w:val="000000"/>
                <w:sz w:val="22"/>
                <w:szCs w:val="22"/>
                <w:vertAlign w:val="superscript"/>
              </w:rPr>
            </w:pPr>
            <w:proofErr w:type="spellStart"/>
            <w:r w:rsidRPr="004E5C23">
              <w:rPr>
                <w:i/>
                <w:iCs/>
                <w:color w:val="000000"/>
                <w:sz w:val="22"/>
                <w:szCs w:val="22"/>
              </w:rPr>
              <w:t>Dodecatheon</w:t>
            </w:r>
            <w:proofErr w:type="spellEnd"/>
            <w:r w:rsidRPr="004E5C23">
              <w:rPr>
                <w:i/>
                <w:iCs/>
                <w:color w:val="000000"/>
                <w:sz w:val="22"/>
                <w:szCs w:val="22"/>
              </w:rPr>
              <w:t xml:space="preserve"> </w:t>
            </w:r>
            <w:proofErr w:type="spellStart"/>
            <w:r w:rsidRPr="004E5C23">
              <w:rPr>
                <w:i/>
                <w:iCs/>
                <w:color w:val="000000"/>
                <w:sz w:val="22"/>
                <w:szCs w:val="22"/>
              </w:rPr>
              <w:t>frenchii</w:t>
            </w:r>
            <w:proofErr w:type="spellEnd"/>
            <w:r w:rsidRPr="004E5C23">
              <w:rPr>
                <w:color w:val="000000"/>
                <w:sz w:val="22"/>
                <w:szCs w:val="22"/>
              </w:rPr>
              <w:t xml:space="preserve"> (2n = 2x = 44) x </w:t>
            </w:r>
            <w:r w:rsidRPr="004E5C23">
              <w:rPr>
                <w:i/>
                <w:iCs/>
                <w:color w:val="000000"/>
                <w:sz w:val="22"/>
                <w:szCs w:val="22"/>
              </w:rPr>
              <w:t xml:space="preserve">D. </w:t>
            </w:r>
            <w:proofErr w:type="spellStart"/>
            <w:r w:rsidRPr="004E5C23">
              <w:rPr>
                <w:i/>
                <w:iCs/>
                <w:color w:val="000000"/>
                <w:sz w:val="22"/>
                <w:szCs w:val="22"/>
              </w:rPr>
              <w:t>meadia</w:t>
            </w:r>
            <w:proofErr w:type="spellEnd"/>
            <w:r w:rsidRPr="004E5C23">
              <w:rPr>
                <w:color w:val="000000"/>
                <w:sz w:val="22"/>
                <w:szCs w:val="22"/>
              </w:rPr>
              <w:t xml:space="preserve"> (2n = 4x = 88)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9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0D287C" w14:textId="7F971475" w:rsidR="005D14EB" w:rsidRPr="004E5C23" w:rsidRDefault="009172B2" w:rsidP="005D14EB">
            <w:pPr>
              <w:rPr>
                <w:sz w:val="22"/>
                <w:szCs w:val="22"/>
              </w:rPr>
            </w:pPr>
            <w:r w:rsidRPr="004E5C23">
              <w:rPr>
                <w:sz w:val="22"/>
                <w:szCs w:val="22"/>
              </w:rPr>
              <w:t>Illinois; USA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0"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D6FCE1"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1"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6B029CA" w14:textId="792B8CA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PEVuZE5vdGU+PENpdGU+PEF1dGhvcj5PYmVybGU8L0F1dGhvcj48WWVhcj4yMDEyPC9ZZWFyPjxS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(Oberle et al., 2012)</w:t>
            </w:r>
            <w:r w:rsidRPr="004E5C23">
              <w:rPr>
                <w:color w:val="000000"/>
                <w:sz w:val="22"/>
                <w:szCs w:val="22"/>
              </w:rPr>
              <w:fldChar w:fldCharType="end"/>
            </w:r>
          </w:p>
        </w:tc>
      </w:tr>
      <w:tr w:rsidR="005D14EB" w:rsidRPr="002B51A1" w14:paraId="7493896B" w14:textId="77777777" w:rsidTr="0069706A">
        <w:trPr>
          <w:trHeight w:val="315"/>
          <w:trPrChange w:id="402"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3"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DC3433" w14:textId="77777777" w:rsidR="005D14EB" w:rsidRPr="004E5C23" w:rsidRDefault="005D14EB" w:rsidP="005D14EB">
            <w:pPr>
              <w:rPr>
                <w:color w:val="000000"/>
                <w:sz w:val="22"/>
                <w:szCs w:val="22"/>
              </w:rPr>
            </w:pPr>
            <w:proofErr w:type="spellStart"/>
            <w:r w:rsidRPr="004E5C23">
              <w:rPr>
                <w:color w:val="000000"/>
                <w:sz w:val="22"/>
                <w:szCs w:val="22"/>
              </w:rPr>
              <w:t>Rannunculaceae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4"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CB2BF7" w14:textId="58342818" w:rsidR="005D14EB" w:rsidRPr="004E5C23" w:rsidRDefault="005D14EB" w:rsidP="005D14EB">
            <w:pPr>
              <w:rPr>
                <w:color w:val="000000"/>
                <w:sz w:val="22"/>
                <w:szCs w:val="22"/>
                <w:vertAlign w:val="superscript"/>
                <w:lang w:val="pt-BR"/>
              </w:rPr>
            </w:pPr>
            <w:proofErr w:type="spellStart"/>
            <w:r w:rsidRPr="004E5C23">
              <w:rPr>
                <w:i/>
                <w:iCs/>
                <w:color w:val="000000"/>
                <w:sz w:val="22"/>
                <w:szCs w:val="22"/>
                <w:lang w:val="pt-BR"/>
              </w:rPr>
              <w:t>Aconitum</w:t>
            </w:r>
            <w:proofErr w:type="spellEnd"/>
            <w:r w:rsidRPr="004E5C23">
              <w:rPr>
                <w:i/>
                <w:iCs/>
                <w:color w:val="000000"/>
                <w:sz w:val="22"/>
                <w:szCs w:val="22"/>
                <w:lang w:val="pt-BR"/>
              </w:rPr>
              <w:t xml:space="preserve"> </w:t>
            </w:r>
            <w:proofErr w:type="spellStart"/>
            <w:r w:rsidRPr="004E5C23">
              <w:rPr>
                <w:i/>
                <w:iCs/>
                <w:color w:val="000000"/>
                <w:sz w:val="22"/>
                <w:szCs w:val="22"/>
                <w:lang w:val="pt-BR"/>
              </w:rPr>
              <w:t>variegatum</w:t>
            </w:r>
            <w:proofErr w:type="spellEnd"/>
            <w:r w:rsidRPr="004E5C23">
              <w:rPr>
                <w:color w:val="000000"/>
                <w:sz w:val="22"/>
                <w:szCs w:val="22"/>
                <w:lang w:val="pt-BR"/>
              </w:rPr>
              <w:t xml:space="preserve"> (2n = 2x = 16) x </w:t>
            </w:r>
            <w:r w:rsidRPr="004E5C23">
              <w:rPr>
                <w:i/>
                <w:iCs/>
                <w:color w:val="000000"/>
                <w:sz w:val="22"/>
                <w:szCs w:val="22"/>
                <w:lang w:val="pt-BR"/>
              </w:rPr>
              <w:t xml:space="preserve">A. </w:t>
            </w:r>
            <w:proofErr w:type="spellStart"/>
            <w:r w:rsidRPr="004E5C23">
              <w:rPr>
                <w:i/>
                <w:iCs/>
                <w:color w:val="000000"/>
                <w:sz w:val="22"/>
                <w:szCs w:val="22"/>
                <w:lang w:val="pt-BR"/>
              </w:rPr>
              <w:t>firmum</w:t>
            </w:r>
            <w:proofErr w:type="spellEnd"/>
            <w:r w:rsidRPr="004E5C23">
              <w:rPr>
                <w:color w:val="000000"/>
                <w:sz w:val="22"/>
                <w:szCs w:val="22"/>
                <w:lang w:val="pt-BR"/>
              </w:rPr>
              <w:t xml:space="preserve"> (2n = 4x = 32)</w:t>
            </w:r>
            <w:r w:rsidRPr="004E5C23">
              <w:rPr>
                <w:color w:val="000000"/>
                <w:sz w:val="22"/>
                <w:szCs w:val="22"/>
                <w:vertAlign w:val="superscript"/>
                <w:lang w:val="pt-BR"/>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5"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C629FB5" w14:textId="084868CC" w:rsidR="005D14EB" w:rsidRPr="004E5C23" w:rsidRDefault="00CD5B42"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6"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95E20F" w14:textId="77777777" w:rsidR="005D14EB" w:rsidRPr="004E5C23" w:rsidRDefault="005D14EB" w:rsidP="005D14EB">
            <w:pPr>
              <w:rPr>
                <w:color w:val="000000"/>
                <w:sz w:val="22"/>
                <w:szCs w:val="22"/>
              </w:rPr>
            </w:pPr>
            <w:r w:rsidRPr="004E5C23">
              <w:rPr>
                <w:color w:val="000000"/>
                <w:sz w:val="22"/>
                <w:szCs w:val="22"/>
              </w:rPr>
              <w:t>Diploid?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7"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70E244D" w14:textId="35507BDF"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PEVuZE5vdGU+PENpdGU+PEF1dGhvcj5TdXRrb3dza2E8L0F1dGhvcj48WWVhcj4yMDE3PC9ZZWFy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(Sutkowska et al., 2017)</w:t>
            </w:r>
            <w:r w:rsidRPr="004E5C23">
              <w:rPr>
                <w:color w:val="000000"/>
                <w:sz w:val="22"/>
                <w:szCs w:val="22"/>
              </w:rPr>
              <w:fldChar w:fldCharType="end"/>
            </w:r>
          </w:p>
        </w:tc>
      </w:tr>
      <w:tr w:rsidR="005D14EB" w:rsidRPr="002B51A1" w14:paraId="508E5205" w14:textId="77777777" w:rsidTr="0069706A">
        <w:trPr>
          <w:trHeight w:val="315"/>
          <w:trPrChange w:id="408"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09"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EB234E" w14:textId="77777777" w:rsidR="005D14EB" w:rsidRPr="004E5C23" w:rsidRDefault="005D14EB" w:rsidP="005D14EB">
            <w:pPr>
              <w:rPr>
                <w:color w:val="000000"/>
                <w:sz w:val="22"/>
                <w:szCs w:val="22"/>
              </w:rPr>
            </w:pPr>
            <w:proofErr w:type="spellStart"/>
            <w:r w:rsidRPr="004E5C23">
              <w:rPr>
                <w:color w:val="000000"/>
                <w:sz w:val="22"/>
                <w:szCs w:val="22"/>
              </w:rPr>
              <w:t>Rannunculaceae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0"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B665F7" w14:textId="73E0408B" w:rsidR="005D14EB" w:rsidRPr="004E5C23" w:rsidRDefault="005D14EB" w:rsidP="005D14EB">
            <w:pPr>
              <w:rPr>
                <w:color w:val="000000"/>
                <w:sz w:val="22"/>
                <w:szCs w:val="22"/>
                <w:vertAlign w:val="superscript"/>
                <w:lang w:val="pt-BR"/>
              </w:rPr>
            </w:pPr>
            <w:r w:rsidRPr="004E5C23">
              <w:rPr>
                <w:i/>
                <w:iCs/>
                <w:color w:val="000000"/>
                <w:sz w:val="22"/>
                <w:szCs w:val="22"/>
                <w:lang w:val="pt-BR"/>
              </w:rPr>
              <w:t xml:space="preserve">Ficaria </w:t>
            </w:r>
            <w:proofErr w:type="spellStart"/>
            <w:r w:rsidRPr="004E5C23">
              <w:rPr>
                <w:i/>
                <w:iCs/>
                <w:color w:val="000000"/>
                <w:sz w:val="22"/>
                <w:szCs w:val="22"/>
                <w:lang w:val="pt-BR"/>
              </w:rPr>
              <w:t>calthifolia</w:t>
            </w:r>
            <w:proofErr w:type="spellEnd"/>
            <w:r w:rsidRPr="004E5C23">
              <w:rPr>
                <w:color w:val="000000"/>
                <w:sz w:val="22"/>
                <w:szCs w:val="22"/>
                <w:lang w:val="pt-BR"/>
              </w:rPr>
              <w:t xml:space="preserve"> (2n = 2x = 16) x </w:t>
            </w:r>
            <w:r w:rsidRPr="004E5C23">
              <w:rPr>
                <w:i/>
                <w:iCs/>
                <w:color w:val="000000"/>
                <w:sz w:val="22"/>
                <w:szCs w:val="22"/>
                <w:lang w:val="pt-BR"/>
              </w:rPr>
              <w:t>F. verna</w:t>
            </w:r>
            <w:r w:rsidRPr="004E5C23">
              <w:rPr>
                <w:color w:val="000000"/>
                <w:sz w:val="22"/>
                <w:szCs w:val="22"/>
                <w:lang w:val="pt-BR"/>
              </w:rPr>
              <w:t xml:space="preserve"> </w:t>
            </w:r>
            <w:proofErr w:type="spellStart"/>
            <w:r w:rsidRPr="004E5C23">
              <w:rPr>
                <w:color w:val="000000"/>
                <w:sz w:val="22"/>
                <w:szCs w:val="22"/>
                <w:lang w:val="pt-BR"/>
              </w:rPr>
              <w:t>subsp</w:t>
            </w:r>
            <w:proofErr w:type="spellEnd"/>
            <w:r w:rsidRPr="004E5C23">
              <w:rPr>
                <w:color w:val="000000"/>
                <w:sz w:val="22"/>
                <w:szCs w:val="22"/>
                <w:lang w:val="pt-BR"/>
              </w:rPr>
              <w:t xml:space="preserve">. </w:t>
            </w:r>
            <w:r w:rsidRPr="004E5C23">
              <w:rPr>
                <w:i/>
                <w:iCs/>
                <w:color w:val="000000"/>
                <w:sz w:val="22"/>
                <w:szCs w:val="22"/>
                <w:lang w:val="pt-BR"/>
              </w:rPr>
              <w:t>verna</w:t>
            </w:r>
            <w:r w:rsidRPr="004E5C23">
              <w:rPr>
                <w:color w:val="000000"/>
                <w:sz w:val="22"/>
                <w:szCs w:val="22"/>
                <w:lang w:val="pt-BR"/>
              </w:rPr>
              <w:t xml:space="preserve"> (2n = 4x = 32)</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1"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728DAC" w14:textId="3EA5900D" w:rsidR="005D14EB" w:rsidRPr="004E5C23" w:rsidRDefault="005D14EB"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2"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B1CA43"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3"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A950D1" w14:textId="74AE75E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(Popelka et al., 2019)</w:t>
            </w:r>
            <w:r w:rsidRPr="004E5C23">
              <w:rPr>
                <w:color w:val="000000"/>
                <w:sz w:val="22"/>
                <w:szCs w:val="22"/>
              </w:rPr>
              <w:fldChar w:fldCharType="end"/>
            </w:r>
          </w:p>
        </w:tc>
      </w:tr>
      <w:tr w:rsidR="005D14EB" w:rsidRPr="002B51A1" w14:paraId="45CA2D96" w14:textId="77777777" w:rsidTr="0069706A">
        <w:trPr>
          <w:trHeight w:val="315"/>
          <w:trPrChange w:id="414"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5"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8E074A" w14:textId="77777777" w:rsidR="005D14EB" w:rsidRPr="004E5C23" w:rsidRDefault="005D14EB" w:rsidP="005D14EB">
            <w:pPr>
              <w:rPr>
                <w:color w:val="000000"/>
                <w:sz w:val="22"/>
                <w:szCs w:val="22"/>
              </w:rPr>
            </w:pPr>
            <w:proofErr w:type="spellStart"/>
            <w:r w:rsidRPr="004E5C23">
              <w:rPr>
                <w:color w:val="000000"/>
                <w:sz w:val="22"/>
                <w:szCs w:val="22"/>
              </w:rPr>
              <w:t>Rosaceae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6"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BA92CD" w14:textId="7D190BA1" w:rsidR="005D14EB" w:rsidRPr="004E5C23" w:rsidRDefault="005D14EB" w:rsidP="005D14EB">
            <w:pPr>
              <w:rPr>
                <w:color w:val="000000"/>
                <w:sz w:val="22"/>
                <w:szCs w:val="22"/>
                <w:vertAlign w:val="superscript"/>
              </w:rPr>
            </w:pPr>
            <w:r w:rsidRPr="004E5C23">
              <w:rPr>
                <w:i/>
                <w:iCs/>
                <w:color w:val="000000"/>
                <w:sz w:val="22"/>
                <w:szCs w:val="22"/>
              </w:rPr>
              <w:t>Rosa rugosa</w:t>
            </w:r>
            <w:r w:rsidRPr="004E5C23">
              <w:rPr>
                <w:color w:val="000000"/>
                <w:sz w:val="22"/>
                <w:szCs w:val="22"/>
              </w:rPr>
              <w:t xml:space="preserve"> (2n = 2x = 14) x </w:t>
            </w:r>
            <w:r w:rsidRPr="004E5C23">
              <w:rPr>
                <w:i/>
                <w:iCs/>
                <w:color w:val="000000"/>
                <w:sz w:val="22"/>
                <w:szCs w:val="22"/>
              </w:rPr>
              <w:t xml:space="preserve">R. </w:t>
            </w:r>
            <w:proofErr w:type="spellStart"/>
            <w:r w:rsidRPr="004E5C23">
              <w:rPr>
                <w:i/>
                <w:iCs/>
                <w:color w:val="000000"/>
                <w:sz w:val="22"/>
                <w:szCs w:val="22"/>
              </w:rPr>
              <w:t>mollis</w:t>
            </w:r>
            <w:proofErr w:type="spellEnd"/>
            <w:r w:rsidRPr="004E5C23">
              <w:rPr>
                <w:color w:val="000000"/>
                <w:sz w:val="22"/>
                <w:szCs w:val="22"/>
              </w:rPr>
              <w:t xml:space="preserve"> (2n = 4x = 28)</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7"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9E9220" w14:textId="041D1D30" w:rsidR="005D14EB" w:rsidRPr="004E5C23" w:rsidRDefault="00CD5B42" w:rsidP="005D14EB">
            <w:pPr>
              <w:rPr>
                <w:sz w:val="22"/>
                <w:szCs w:val="22"/>
              </w:rPr>
            </w:pPr>
            <w:r w:rsidRPr="004E5C23">
              <w:rPr>
                <w:sz w:val="22"/>
                <w:szCs w:val="22"/>
              </w:rPr>
              <w:t>Europe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8"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588C53" w14:textId="77777777" w:rsidR="005D14EB" w:rsidRPr="004E5C23" w:rsidRDefault="005D14EB" w:rsidP="005D14EB">
            <w:pPr>
              <w:rPr>
                <w:color w:val="000000"/>
                <w:sz w:val="22"/>
                <w:szCs w:val="22"/>
              </w:rPr>
            </w:pPr>
            <w:r w:rsidRPr="004E5C23">
              <w:rPr>
                <w:color w:val="000000"/>
                <w:sz w:val="22"/>
                <w:szCs w:val="22"/>
              </w:rPr>
              <w:t>Tetraploid</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19"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0C168F" w14:textId="5F894986"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PEVuZE5vdGU+PENpdGU+PEF1dGhvcj5LZWxsbmVyPC9BdXRob3I+PFllYXI+MjAxMjwvWWVhcj48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(Kellner et al., 2012)</w:t>
            </w:r>
            <w:r w:rsidRPr="004E5C23">
              <w:rPr>
                <w:color w:val="000000"/>
                <w:sz w:val="22"/>
                <w:szCs w:val="22"/>
              </w:rPr>
              <w:fldChar w:fldCharType="end"/>
            </w:r>
          </w:p>
        </w:tc>
      </w:tr>
      <w:tr w:rsidR="005D14EB" w:rsidRPr="002B51A1" w14:paraId="168BBD8E" w14:textId="77777777" w:rsidTr="0069706A">
        <w:trPr>
          <w:trHeight w:val="315"/>
          <w:trPrChange w:id="420"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1"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09DFCA" w14:textId="77777777" w:rsidR="005D14EB" w:rsidRPr="004E5C23" w:rsidRDefault="005D14EB" w:rsidP="005D14EB">
            <w:pPr>
              <w:rPr>
                <w:color w:val="000000"/>
                <w:sz w:val="22"/>
                <w:szCs w:val="22"/>
              </w:rPr>
            </w:pPr>
            <w:proofErr w:type="spellStart"/>
            <w:r w:rsidRPr="004E5C23">
              <w:rPr>
                <w:color w:val="000000"/>
                <w:sz w:val="22"/>
                <w:szCs w:val="22"/>
              </w:rPr>
              <w:t>Violaceae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2"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DDB3735" w14:textId="39BB9887" w:rsidR="005D14EB" w:rsidRPr="004E5C23" w:rsidRDefault="005D14EB" w:rsidP="005D14EB">
            <w:pPr>
              <w:rPr>
                <w:color w:val="000000"/>
                <w:sz w:val="22"/>
                <w:szCs w:val="22"/>
                <w:vertAlign w:val="superscript"/>
              </w:rPr>
            </w:pPr>
            <w:r w:rsidRPr="004E5C23">
              <w:rPr>
                <w:i/>
                <w:iCs/>
                <w:color w:val="000000"/>
                <w:sz w:val="22"/>
                <w:szCs w:val="22"/>
              </w:rPr>
              <w:t xml:space="preserve">Viola </w:t>
            </w:r>
            <w:proofErr w:type="spellStart"/>
            <w:r w:rsidRPr="004E5C23">
              <w:rPr>
                <w:i/>
                <w:iCs/>
                <w:color w:val="000000"/>
                <w:sz w:val="22"/>
                <w:szCs w:val="22"/>
              </w:rPr>
              <w:t>reichenbachiana</w:t>
            </w:r>
            <w:proofErr w:type="spellEnd"/>
            <w:r w:rsidRPr="004E5C23">
              <w:rPr>
                <w:color w:val="000000"/>
                <w:sz w:val="22"/>
                <w:szCs w:val="22"/>
              </w:rPr>
              <w:t xml:space="preserve"> (2n = 2x = 20) x </w:t>
            </w:r>
            <w:r w:rsidRPr="004E5C23">
              <w:rPr>
                <w:i/>
                <w:iCs/>
                <w:color w:val="000000"/>
                <w:sz w:val="22"/>
                <w:szCs w:val="22"/>
              </w:rPr>
              <w:t>V.</w:t>
            </w:r>
            <w:r w:rsidRPr="004E5C23">
              <w:rPr>
                <w:color w:val="000000"/>
                <w:sz w:val="22"/>
                <w:szCs w:val="22"/>
              </w:rPr>
              <w:t xml:space="preserve"> </w:t>
            </w:r>
            <w:proofErr w:type="spellStart"/>
            <w:r w:rsidRPr="004E5C23">
              <w:rPr>
                <w:i/>
                <w:iCs/>
                <w:color w:val="000000"/>
                <w:sz w:val="22"/>
                <w:szCs w:val="22"/>
              </w:rPr>
              <w:lastRenderedPageBreak/>
              <w:t>riviniana</w:t>
            </w:r>
            <w:proofErr w:type="spellEnd"/>
            <w:r w:rsidRPr="004E5C23">
              <w:rPr>
                <w:color w:val="000000"/>
                <w:sz w:val="22"/>
                <w:szCs w:val="22"/>
              </w:rPr>
              <w:t xml:space="preserve"> (2n = 4x = 40)</w:t>
            </w:r>
            <w:r w:rsidRPr="004E5C23">
              <w:rPr>
                <w:color w:val="000000"/>
                <w:sz w:val="22"/>
                <w:szCs w:val="22"/>
                <w:vertAlign w:val="superscrip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3"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DE1922B" w14:textId="77777777" w:rsidR="005D14EB" w:rsidRPr="004E5C23" w:rsidRDefault="005D14EB" w:rsidP="005D14EB">
            <w:pPr>
              <w:rPr>
                <w:sz w:val="22"/>
                <w:szCs w:val="22"/>
              </w:rPr>
            </w:pPr>
            <w:r w:rsidRPr="004E5C23">
              <w:rPr>
                <w:sz w:val="22"/>
                <w:szCs w:val="22"/>
              </w:rPr>
              <w:lastRenderedPageBreak/>
              <w:t>Germany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4"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5203" w14:textId="77777777" w:rsidR="005D14EB" w:rsidRPr="004E5C23" w:rsidRDefault="005D14EB" w:rsidP="005D14EB">
            <w:pPr>
              <w:rPr>
                <w:color w:val="000000"/>
                <w:sz w:val="22"/>
                <w:szCs w:val="22"/>
              </w:rPr>
            </w:pPr>
            <w:r w:rsidRPr="004E5C23">
              <w:rPr>
                <w:color w:val="000000"/>
                <w:sz w:val="22"/>
                <w:szCs w:val="22"/>
              </w:rPr>
              <w:t>-</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425"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A4277D" w14:textId="4642937C" w:rsidR="005D14EB" w:rsidRPr="004E5C23" w:rsidRDefault="005D14EB" w:rsidP="005D14EB">
            <w:pPr>
              <w:rPr>
                <w:color w:val="000000"/>
                <w:sz w:val="22"/>
                <w:szCs w:val="22"/>
              </w:rPr>
            </w:pPr>
            <w:r w:rsidRPr="004E5C23">
              <w:rPr>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PEVuZE5vdGU+PENpdGU+PEF1dGhvcj5OZXVmZmVyPC9BdXRob3I+PFllYXI+MTk5OTwvWWVhcj48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(Neuffer et al., 1999)</w:t>
            </w:r>
            <w:r w:rsidRPr="004E5C23">
              <w:rPr>
                <w:color w:val="000000"/>
                <w:sz w:val="22"/>
                <w:szCs w:val="22"/>
              </w:rPr>
              <w:fldChar w:fldCharType="end"/>
            </w:r>
            <w:r w:rsidRPr="004E5C23">
              <w:rPr>
                <w:color w:val="000000"/>
                <w:sz w:val="22"/>
                <w:szCs w:val="22"/>
              </w:rPr>
              <w:t xml:space="preserve">; see also </w:t>
            </w:r>
            <w:r w:rsidRPr="004E5C23">
              <w:rPr>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4E5C23">
              <w:rPr>
                <w:color w:val="000000"/>
                <w:sz w:val="22"/>
                <w:szCs w:val="22"/>
              </w:rPr>
              <w:instrText xml:space="preserve"> ADDIN EN.CITE </w:instrText>
            </w:r>
            <w:r w:rsidRPr="004E5C23">
              <w:rPr>
                <w:color w:val="000000"/>
                <w:sz w:val="22"/>
                <w:szCs w:val="22"/>
              </w:rPr>
              <w:fldChar w:fldCharType="begin">
                <w:fldData xml:space="preserve">PEVuZE5vdGU+PENpdGU+PEF1dGhvcj5NaWdkYWxlazwvQXV0aG9yPjxZZWFyPjIwMTc8L1llYXI+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</w:fldData>
              </w:fldChar>
            </w:r>
            <w:r w:rsidRPr="004E5C23">
              <w:rPr>
                <w:color w:val="000000"/>
                <w:sz w:val="22"/>
                <w:szCs w:val="22"/>
              </w:rPr>
              <w:instrText xml:space="preserve"> ADDIN EN.CITE.DATA </w:instrText>
            </w:r>
            <w:r w:rsidRPr="009369AC">
              <w:rPr>
                <w:color w:val="000000"/>
                <w:sz w:val="22"/>
                <w:szCs w:val="22"/>
              </w:rPr>
            </w:r>
            <w:r w:rsidRPr="004E5C23">
              <w:rPr>
                <w:color w:val="000000"/>
                <w:sz w:val="22"/>
                <w:szCs w:val="22"/>
              </w:rPr>
              <w:fldChar w:fldCharType="end"/>
            </w:r>
            <w:r w:rsidRPr="009369AC">
              <w:rPr>
                <w:color w:val="000000"/>
                <w:sz w:val="22"/>
                <w:szCs w:val="22"/>
              </w:rPr>
            </w:r>
            <w:r w:rsidRPr="004E5C23">
              <w:rPr>
                <w:color w:val="000000"/>
                <w:sz w:val="22"/>
                <w:szCs w:val="22"/>
              </w:rPr>
              <w:fldChar w:fldCharType="separate"/>
            </w:r>
            <w:r w:rsidRPr="004E5C23">
              <w:rPr>
                <w:noProof/>
                <w:color w:val="000000"/>
                <w:sz w:val="22"/>
                <w:szCs w:val="22"/>
              </w:rPr>
              <w:t>(Migdalek et al., 2017)</w:t>
            </w:r>
            <w:r w:rsidRPr="004E5C23">
              <w:rPr>
                <w:color w:val="000000"/>
                <w:sz w:val="22"/>
                <w:szCs w:val="22"/>
              </w:rPr>
              <w:fldChar w:fldCharType="end"/>
            </w:r>
          </w:p>
        </w:tc>
      </w:tr>
      <w:tr w:rsidR="00417BA4" w:rsidRPr="002B51A1" w14:paraId="54CA0ABC" w14:textId="77777777" w:rsidTr="0069706A">
        <w:trPr>
          <w:trHeight w:val="315"/>
          <w:trPrChange w:id="426" w:author="Microsoft Office User" w:date="2023-10-14T11:32:00Z">
            <w:trPr>
              <w:trHeight w:val="315"/>
            </w:trPr>
          </w:trPrChange>
        </w:trPr>
        <w:tc>
          <w:tcPr>
            <w:tcW w:w="15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27" w:author="Microsoft Office User" w:date="2023-10-14T11:32:00Z">
              <w:tcPr>
                <w:tcW w:w="1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2A377" w14:textId="65B585C5" w:rsidR="00417BA4" w:rsidRPr="004E5C23" w:rsidRDefault="00417BA4" w:rsidP="005D14EB">
            <w:pPr>
              <w:rPr>
                <w:color w:val="000000"/>
                <w:sz w:val="22"/>
                <w:szCs w:val="22"/>
              </w:rPr>
            </w:pPr>
            <w:proofErr w:type="spellStart"/>
            <w:r w:rsidRPr="004E5C23">
              <w:rPr>
                <w:color w:val="000000"/>
                <w:sz w:val="22"/>
                <w:szCs w:val="22"/>
              </w:rPr>
              <w:t>Violaceae</w:t>
            </w:r>
            <w:proofErr w:type="spellEnd"/>
          </w:p>
        </w:tc>
        <w:tc>
          <w:tcPr>
            <w:tcW w:w="21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28" w:author="Microsoft Office User" w:date="2023-10-14T11:32:00Z">
              <w:tcPr>
                <w:tcW w:w="226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25CB52" w14:textId="4B256FF4" w:rsidR="00417BA4" w:rsidRPr="004E5C23" w:rsidRDefault="00417BA4" w:rsidP="005D14EB">
            <w:pPr>
              <w:rPr>
                <w:i/>
                <w:iCs/>
                <w:color w:val="000000"/>
                <w:sz w:val="22"/>
                <w:szCs w:val="22"/>
              </w:rPr>
            </w:pPr>
            <w:r w:rsidRPr="004E5C23">
              <w:rPr>
                <w:i/>
                <w:iCs/>
                <w:color w:val="000000"/>
                <w:sz w:val="22"/>
                <w:szCs w:val="22"/>
              </w:rPr>
              <w:t xml:space="preserve">Viola </w:t>
            </w:r>
            <w:proofErr w:type="spellStart"/>
            <w:r w:rsidRPr="004E5C23">
              <w:rPr>
                <w:i/>
                <w:iCs/>
                <w:color w:val="000000"/>
                <w:sz w:val="22"/>
                <w:szCs w:val="22"/>
              </w:rPr>
              <w:t>epipsila</w:t>
            </w:r>
            <w:proofErr w:type="spellEnd"/>
            <w:r w:rsidRPr="004E5C23">
              <w:rPr>
                <w:i/>
                <w:iCs/>
                <w:color w:val="000000"/>
                <w:sz w:val="22"/>
                <w:szCs w:val="22"/>
              </w:rPr>
              <w:t xml:space="preserve"> (2n = 4x = 24) x V. </w:t>
            </w:r>
            <w:proofErr w:type="spellStart"/>
            <w:r w:rsidRPr="004E5C23">
              <w:rPr>
                <w:i/>
                <w:iCs/>
                <w:color w:val="000000"/>
                <w:sz w:val="22"/>
                <w:szCs w:val="22"/>
              </w:rPr>
              <w:t>palustris</w:t>
            </w:r>
            <w:proofErr w:type="spellEnd"/>
            <w:r w:rsidRPr="004E5C23">
              <w:rPr>
                <w:i/>
                <w:iCs/>
                <w:color w:val="000000"/>
                <w:sz w:val="22"/>
                <w:szCs w:val="22"/>
              </w:rPr>
              <w:t xml:space="preserve"> (2n = 8x = 48)</w:t>
            </w:r>
            <w:r w:rsidR="009A21E7" w:rsidRPr="004E5C23">
              <w:rPr>
                <w:color w:val="000000"/>
                <w:sz w:val="22"/>
                <w:szCs w:val="22"/>
                <w:vertAlign w:val="superscript"/>
              </w:rPr>
              <w:t>allo</w:t>
            </w:r>
          </w:p>
        </w:tc>
        <w:tc>
          <w:tcPr>
            <w:tcW w:w="17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29" w:author="Microsoft Office User" w:date="2023-10-14T11:32:00Z">
              <w:tcPr>
                <w:tcW w:w="18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F5E061" w14:textId="3E1BF660" w:rsidR="00417BA4" w:rsidRPr="004E5C23" w:rsidRDefault="00417BA4" w:rsidP="005D14EB">
            <w:pPr>
              <w:rPr>
                <w:sz w:val="22"/>
                <w:szCs w:val="22"/>
              </w:rPr>
            </w:pPr>
            <w:commentRangeStart w:id="430"/>
            <w:r w:rsidRPr="004E5C23">
              <w:rPr>
                <w:sz w:val="22"/>
                <w:szCs w:val="22"/>
              </w:rPr>
              <w:t>Poland</w:t>
            </w:r>
            <w:commentRangeEnd w:id="430"/>
            <w:r w:rsidRPr="004E5C23">
              <w:rPr>
                <w:rStyle w:val="CommentReference"/>
                <w:sz w:val="22"/>
                <w:szCs w:val="22"/>
              </w:rPr>
              <w:commentReference w:id="430"/>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1" w:author="Microsoft Office User" w:date="2023-10-14T11:32: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8ADD009" w14:textId="059604F6" w:rsidR="00417BA4" w:rsidRPr="004E5C23" w:rsidRDefault="00417BA4" w:rsidP="005D14EB">
            <w:pPr>
              <w:rPr>
                <w:color w:val="000000"/>
                <w:sz w:val="22"/>
                <w:szCs w:val="22"/>
              </w:rPr>
            </w:pPr>
            <w:r w:rsidRPr="004E5C23">
              <w:rPr>
                <w:color w:val="000000"/>
                <w:sz w:val="22"/>
                <w:szCs w:val="22"/>
              </w:rPr>
              <w:t>Putative F1s dominate</w:t>
            </w:r>
          </w:p>
        </w:tc>
        <w:tc>
          <w:tcPr>
            <w:tcW w:w="25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2" w:author="Microsoft Office User" w:date="2023-10-14T11:32:00Z">
              <w:tcPr>
                <w:tcW w:w="276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12F191" w14:textId="75FA5FBD" w:rsidR="00417BA4" w:rsidRPr="004E5C23" w:rsidRDefault="007C4D68" w:rsidP="00417BA4">
            <w:pPr>
              <w:rPr>
                <w:color w:val="000000"/>
                <w:sz w:val="22"/>
                <w:szCs w:val="22"/>
              </w:rPr>
            </w:pPr>
            <w:r w:rsidRPr="004E5C23">
              <w:rPr>
                <w:color w:val="222222"/>
                <w:sz w:val="22"/>
                <w:szCs w:val="22"/>
                <w:shd w:val="clear" w:color="auto" w:fill="FFFFFF"/>
              </w:rPr>
              <w:t>(</w:t>
            </w:r>
            <w:proofErr w:type="spellStart"/>
            <w:r w:rsidR="00417BA4" w:rsidRPr="004E5C23">
              <w:rPr>
                <w:color w:val="222222"/>
                <w:sz w:val="22"/>
                <w:szCs w:val="22"/>
                <w:shd w:val="clear" w:color="auto" w:fill="FFFFFF"/>
              </w:rPr>
              <w:t>Żabicka</w:t>
            </w:r>
            <w:proofErr w:type="spellEnd"/>
            <w:r w:rsidR="00417BA4" w:rsidRPr="004E5C23">
              <w:rPr>
                <w:color w:val="222222"/>
                <w:sz w:val="22"/>
                <w:szCs w:val="22"/>
                <w:shd w:val="clear" w:color="auto" w:fill="FFFFFF"/>
              </w:rPr>
              <w:t xml:space="preserve"> et al. </w:t>
            </w:r>
            <w:commentRangeStart w:id="433"/>
            <w:r w:rsidR="00417BA4" w:rsidRPr="004E5C23">
              <w:rPr>
                <w:color w:val="222222"/>
                <w:sz w:val="22"/>
                <w:szCs w:val="22"/>
                <w:shd w:val="clear" w:color="auto" w:fill="FFFFFF"/>
              </w:rPr>
              <w:t>2020</w:t>
            </w:r>
            <w:commentRangeEnd w:id="433"/>
            <w:r w:rsidR="00417BA4" w:rsidRPr="004E5C23">
              <w:rPr>
                <w:rStyle w:val="CommentReference"/>
                <w:sz w:val="22"/>
                <w:szCs w:val="22"/>
              </w:rPr>
              <w:commentReference w:id="433"/>
            </w:r>
            <w:r w:rsidRPr="004E5C23">
              <w:rPr>
                <w:color w:val="222222"/>
                <w:sz w:val="22"/>
                <w:szCs w:val="22"/>
                <w:shd w:val="clear" w:color="auto" w:fill="FFFFFF"/>
              </w:rPr>
              <w:t>)</w:t>
            </w:r>
          </w:p>
        </w:tc>
      </w:tr>
    </w:tbl>
    <w:p w14:paraId="42B6E37E" w14:textId="77777777" w:rsidR="00572C41" w:rsidRPr="004E5C23" w:rsidRDefault="00572C41">
      <w:pPr>
        <w:rPr>
          <w:sz w:val="22"/>
          <w:szCs w:val="22"/>
        </w:rPr>
      </w:pPr>
    </w:p>
    <w:p w14:paraId="47A1AF0A" w14:textId="77777777" w:rsidR="00E85B98" w:rsidRPr="004E5C23" w:rsidRDefault="00E85B98" w:rsidP="00E85B98">
      <w:pPr>
        <w:rPr>
          <w:b/>
          <w:sz w:val="22"/>
          <w:szCs w:val="22"/>
        </w:rPr>
      </w:pPr>
    </w:p>
    <w:p w14:paraId="20C4F5EA" w14:textId="137A66DA" w:rsidR="00E85B98" w:rsidRPr="004E5C23" w:rsidDel="00B0670C" w:rsidRDefault="00E85B98" w:rsidP="00E85B98">
      <w:pPr>
        <w:rPr>
          <w:del w:id="434" w:author="Microsoft Office User" w:date="2023-10-16T17:01:00Z"/>
          <w:sz w:val="22"/>
          <w:szCs w:val="22"/>
        </w:rPr>
      </w:pPr>
      <w:del w:id="435" w:author="Microsoft Office User" w:date="2023-10-16T17:01:00Z">
        <w:r w:rsidRPr="004E5C23" w:rsidDel="00B0670C">
          <w:rPr>
            <w:noProof/>
            <w:sz w:val="22"/>
            <w:szCs w:val="22"/>
            <w:lang w:eastAsia="en-GB"/>
          </w:rPr>
          <w:drawing>
            <wp:inline distT="0" distB="0" distL="0" distR="0" wp14:anchorId="2022A4C0" wp14:editId="6C1727BF">
              <wp:extent cx="5239109" cy="688003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_ploidy_phylogeny.pdf"/>
                      <pic:cNvPicPr/>
                    </pic:nvPicPr>
                    <pic:blipFill>
                      <a:blip r:embed="rId16">
                        <a:extLst>
                          <a:ext uri="{28A0092B-C50C-407E-A947-70E740481C1C}">
                            <a14:useLocalDpi xmlns:a14="http://schemas.microsoft.com/office/drawing/2010/main" val="0"/>
                          </a:ext>
                        </a:extLst>
                      </a:blip>
                      <a:stretch>
                        <a:fillRect/>
                      </a:stretch>
                    </pic:blipFill>
                    <pic:spPr>
                      <a:xfrm>
                        <a:off x="0" y="0"/>
                        <a:ext cx="5249263" cy="6893365"/>
                      </a:xfrm>
                      <a:prstGeom prst="rect">
                        <a:avLst/>
                      </a:prstGeom>
                    </pic:spPr>
                  </pic:pic>
                </a:graphicData>
              </a:graphic>
            </wp:inline>
          </w:drawing>
        </w:r>
      </w:del>
    </w:p>
    <w:p w14:paraId="036A6C19" w14:textId="5E9469E8" w:rsidR="00134D85" w:rsidRPr="004E5C23" w:rsidDel="00B0670C" w:rsidRDefault="00E85B98" w:rsidP="001A46D0">
      <w:pPr>
        <w:rPr>
          <w:del w:id="436" w:author="Microsoft Office User" w:date="2023-10-16T17:01:00Z"/>
          <w:b/>
          <w:sz w:val="22"/>
          <w:szCs w:val="22"/>
        </w:rPr>
      </w:pPr>
      <w:del w:id="437" w:author="Microsoft Office User" w:date="2023-10-16T17:01:00Z">
        <w:r w:rsidRPr="004E5C23" w:rsidDel="00B0670C">
          <w:rPr>
            <w:b/>
            <w:sz w:val="22"/>
            <w:szCs w:val="22"/>
          </w:rPr>
          <w:delText xml:space="preserve">Figure </w:delText>
        </w:r>
      </w:del>
      <w:del w:id="438" w:author="Microsoft Office User" w:date="2023-10-15T09:09:00Z">
        <w:r w:rsidRPr="004E5C23" w:rsidDel="008C3A5F">
          <w:rPr>
            <w:b/>
            <w:sz w:val="22"/>
            <w:szCs w:val="22"/>
          </w:rPr>
          <w:delText>XX</w:delText>
        </w:r>
      </w:del>
      <w:del w:id="439" w:author="Microsoft Office User" w:date="2023-10-16T17:01:00Z">
        <w:r w:rsidRPr="004E5C23" w:rsidDel="00B0670C">
          <w:rPr>
            <w:b/>
            <w:sz w:val="22"/>
            <w:szCs w:val="22"/>
          </w:rPr>
          <w:delText xml:space="preserve"> – </w:delText>
        </w:r>
        <w:r w:rsidR="007D56CC" w:rsidRPr="004E5C23" w:rsidDel="00B0670C">
          <w:rPr>
            <w:b/>
            <w:sz w:val="22"/>
            <w:szCs w:val="22"/>
          </w:rPr>
          <w:delText>D</w:delText>
        </w:r>
        <w:r w:rsidRPr="004E5C23" w:rsidDel="00B0670C">
          <w:rPr>
            <w:b/>
            <w:sz w:val="22"/>
            <w:szCs w:val="22"/>
          </w:rPr>
          <w:delText>istribution of cross</w:delText>
        </w:r>
        <w:r w:rsidR="00EE7C13" w:rsidRPr="004E5C23" w:rsidDel="00B0670C">
          <w:rPr>
            <w:b/>
            <w:sz w:val="22"/>
            <w:szCs w:val="22"/>
          </w:rPr>
          <w:delText>-</w:delText>
        </w:r>
        <w:r w:rsidRPr="004E5C23" w:rsidDel="00B0670C">
          <w:rPr>
            <w:b/>
            <w:sz w:val="22"/>
            <w:szCs w:val="22"/>
          </w:rPr>
          <w:delText>ploidy hybrids across the British</w:delText>
        </w:r>
        <w:r w:rsidR="00EE7C13" w:rsidRPr="004E5C23" w:rsidDel="00B0670C">
          <w:rPr>
            <w:b/>
            <w:sz w:val="22"/>
            <w:szCs w:val="22"/>
          </w:rPr>
          <w:delText xml:space="preserve"> and Irish</w:delText>
        </w:r>
        <w:r w:rsidRPr="004E5C23" w:rsidDel="00B0670C">
          <w:rPr>
            <w:b/>
            <w:sz w:val="22"/>
            <w:szCs w:val="22"/>
          </w:rPr>
          <w:delText xml:space="preserve"> flora. </w:delText>
        </w:r>
        <w:r w:rsidR="00A63130" w:rsidRPr="004E5C23" w:rsidDel="00B0670C">
          <w:rPr>
            <w:sz w:val="22"/>
            <w:szCs w:val="22"/>
          </w:rPr>
          <w:delText>The number of cross-ploidy (dark bar) and intra-ploidy (light bar) hybrids are shown per family, in the context of family-level</w:delText>
        </w:r>
        <w:r w:rsidR="004E4637" w:rsidRPr="004E5C23" w:rsidDel="00B0670C">
          <w:rPr>
            <w:sz w:val="22"/>
            <w:szCs w:val="22"/>
          </w:rPr>
          <w:delText xml:space="preserve"> phylogenetic relationships from </w:delText>
        </w:r>
        <w:r w:rsidR="004E4637" w:rsidRPr="004E5C23" w:rsidDel="00B0670C">
          <w:rPr>
            <w:i/>
            <w:iCs/>
            <w:sz w:val="22"/>
            <w:szCs w:val="22"/>
          </w:rPr>
          <w:delText>matK</w:delText>
        </w:r>
        <w:r w:rsidR="004E4637" w:rsidRPr="004E5C23" w:rsidDel="00B0670C">
          <w:rPr>
            <w:sz w:val="22"/>
            <w:szCs w:val="22"/>
          </w:rPr>
          <w:delText xml:space="preserve"> and </w:delText>
        </w:r>
        <w:commentRangeStart w:id="440"/>
        <w:r w:rsidR="004E4637" w:rsidRPr="004E5C23" w:rsidDel="00B0670C">
          <w:rPr>
            <w:i/>
            <w:iCs/>
            <w:sz w:val="22"/>
            <w:szCs w:val="22"/>
          </w:rPr>
          <w:delText>rbcL</w:delText>
        </w:r>
        <w:commentRangeEnd w:id="440"/>
        <w:r w:rsidR="004E4637" w:rsidRPr="004E5C23" w:rsidDel="00B0670C">
          <w:rPr>
            <w:rStyle w:val="CommentReference"/>
            <w:sz w:val="22"/>
            <w:szCs w:val="22"/>
          </w:rPr>
          <w:commentReference w:id="440"/>
        </w:r>
        <w:r w:rsidR="00A63130" w:rsidRPr="004E5C23" w:rsidDel="00B0670C">
          <w:rPr>
            <w:sz w:val="22"/>
            <w:szCs w:val="22"/>
          </w:rPr>
          <w:delText xml:space="preserve">. </w:delText>
        </w:r>
        <w:r w:rsidRPr="004E5C23" w:rsidDel="00B0670C">
          <w:rPr>
            <w:sz w:val="22"/>
            <w:szCs w:val="22"/>
          </w:rPr>
          <w:delText xml:space="preserve">Faded family names indicate missing ploidy data, and red family names highlight those families which contain five or more different ploidy levels. Numbers in parentheses are the number of </w:delText>
        </w:r>
        <w:r w:rsidR="00082194" w:rsidRPr="004E5C23" w:rsidDel="00B0670C">
          <w:rPr>
            <w:sz w:val="22"/>
            <w:szCs w:val="22"/>
          </w:rPr>
          <w:delText>cross-pl</w:delText>
        </w:r>
        <w:r w:rsidRPr="004E5C23" w:rsidDel="00B0670C">
          <w:rPr>
            <w:sz w:val="22"/>
            <w:szCs w:val="22"/>
          </w:rPr>
          <w:delText xml:space="preserve">oidy hybrids formed per family. </w:delText>
        </w:r>
      </w:del>
    </w:p>
    <w:p w14:paraId="4725532D" w14:textId="77777777" w:rsidR="007064DE" w:rsidRPr="004E5C23" w:rsidDel="00B0670C" w:rsidRDefault="007064DE" w:rsidP="00B80E87">
      <w:pPr>
        <w:rPr>
          <w:del w:id="441" w:author="Microsoft Office User" w:date="2023-10-16T17:01:00Z"/>
          <w:b/>
          <w:sz w:val="22"/>
          <w:szCs w:val="22"/>
        </w:rPr>
      </w:pPr>
    </w:p>
    <w:p w14:paraId="04F6AB1B" w14:textId="3914A2FE" w:rsidR="00E85B98" w:rsidRPr="004E5C23" w:rsidRDefault="0037008F" w:rsidP="4E554ED4">
      <w:pPr>
        <w:rPr>
          <w:b/>
          <w:bCs/>
          <w:sz w:val="22"/>
          <w:szCs w:val="22"/>
        </w:rPr>
      </w:pPr>
      <w:commentRangeStart w:id="442"/>
      <w:commentRangeStart w:id="443"/>
      <w:r>
        <w:rPr>
          <w:b/>
          <w:bCs/>
          <w:sz w:val="22"/>
          <w:szCs w:val="22"/>
        </w:rPr>
        <w:t>F</w:t>
      </w:r>
      <w:r w:rsidR="0038163D">
        <w:rPr>
          <w:b/>
          <w:bCs/>
          <w:sz w:val="22"/>
          <w:szCs w:val="22"/>
        </w:rPr>
        <w:t xml:space="preserve">actors </w:t>
      </w:r>
      <w:r w:rsidR="00A13D1B">
        <w:rPr>
          <w:b/>
          <w:bCs/>
          <w:sz w:val="22"/>
          <w:szCs w:val="22"/>
        </w:rPr>
        <w:t>affecting</w:t>
      </w:r>
      <w:r w:rsidR="4E554ED4" w:rsidRPr="004E5C23">
        <w:rPr>
          <w:b/>
          <w:bCs/>
          <w:sz w:val="22"/>
          <w:szCs w:val="22"/>
        </w:rPr>
        <w:t xml:space="preserve"> cross-ploidy hybridisation</w:t>
      </w:r>
      <w:commentRangeEnd w:id="442"/>
      <w:r w:rsidR="00E85B98" w:rsidRPr="004E5C23">
        <w:rPr>
          <w:rStyle w:val="CommentReference"/>
          <w:sz w:val="22"/>
          <w:szCs w:val="22"/>
        </w:rPr>
        <w:commentReference w:id="442"/>
      </w:r>
      <w:commentRangeEnd w:id="443"/>
      <w:r w:rsidR="0038163D">
        <w:rPr>
          <w:rStyle w:val="CommentReference"/>
        </w:rPr>
        <w:commentReference w:id="443"/>
      </w:r>
    </w:p>
    <w:p w14:paraId="28E90CB1" w14:textId="69CDD0DD" w:rsidR="009F27F6" w:rsidRDefault="009F27F6" w:rsidP="00B80E87">
      <w:pPr>
        <w:rPr>
          <w:b/>
          <w:sz w:val="22"/>
          <w:szCs w:val="22"/>
        </w:rPr>
      </w:pPr>
    </w:p>
    <w:p w14:paraId="3F365DA7" w14:textId="72FD2207" w:rsidR="00DE50D3" w:rsidRDefault="007141E0" w:rsidP="00DE50D3">
      <w:pPr>
        <w:rPr>
          <w:sz w:val="22"/>
          <w:szCs w:val="22"/>
        </w:rPr>
      </w:pPr>
      <w:r w:rsidRPr="004E5C23">
        <w:rPr>
          <w:sz w:val="22"/>
          <w:szCs w:val="22"/>
        </w:rPr>
        <w:t>C</w:t>
      </w:r>
      <w:r w:rsidR="00255550" w:rsidRPr="004E5C23">
        <w:rPr>
          <w:sz w:val="22"/>
          <w:szCs w:val="22"/>
        </w:rPr>
        <w:t xml:space="preserve">ross-ploidy hybrids can arise in a variety of situations. </w:t>
      </w:r>
      <w:r w:rsidR="00097169" w:rsidRPr="004E5C23">
        <w:rPr>
          <w:sz w:val="22"/>
          <w:szCs w:val="22"/>
        </w:rPr>
        <w:t>M</w:t>
      </w:r>
      <w:r w:rsidR="00255550" w:rsidRPr="004E5C23">
        <w:rPr>
          <w:sz w:val="22"/>
          <w:szCs w:val="22"/>
        </w:rPr>
        <w:t xml:space="preserve">any, but not all, examples occur in </w:t>
      </w:r>
      <w:r w:rsidR="00097169" w:rsidRPr="004E5C23">
        <w:rPr>
          <w:sz w:val="22"/>
          <w:szCs w:val="22"/>
        </w:rPr>
        <w:t>contact zones</w:t>
      </w:r>
      <w:r w:rsidR="00255550" w:rsidRPr="004E5C23">
        <w:rPr>
          <w:sz w:val="22"/>
          <w:szCs w:val="22"/>
        </w:rPr>
        <w:t xml:space="preserve"> between parental species</w:t>
      </w:r>
      <w:r w:rsidR="004E4637" w:rsidRPr="004E5C23">
        <w:rPr>
          <w:sz w:val="22"/>
          <w:szCs w:val="22"/>
        </w:rPr>
        <w:t xml:space="preserve"> with contrasting ploidy</w:t>
      </w:r>
      <w:r w:rsidRPr="004E5C23">
        <w:rPr>
          <w:sz w:val="22"/>
          <w:szCs w:val="22"/>
        </w:rPr>
        <w:t>,</w:t>
      </w:r>
      <w:r w:rsidR="00255550" w:rsidRPr="004E5C23">
        <w:rPr>
          <w:sz w:val="22"/>
          <w:szCs w:val="22"/>
        </w:rPr>
        <w:t xml:space="preserve"> where hybrid zones and hybrid swarms </w:t>
      </w:r>
      <w:r w:rsidR="00A63130" w:rsidRPr="004E5C23">
        <w:rPr>
          <w:sz w:val="22"/>
          <w:szCs w:val="22"/>
        </w:rPr>
        <w:t xml:space="preserve">may </w:t>
      </w:r>
      <w:r w:rsidR="00255550" w:rsidRPr="004E5C23">
        <w:rPr>
          <w:sz w:val="22"/>
          <w:szCs w:val="22"/>
        </w:rPr>
        <w:t xml:space="preserve">form. Some of these hybrid zones have shifted over time (e.g. </w:t>
      </w:r>
      <w:r w:rsidR="00255550" w:rsidRPr="004E5C23">
        <w:rPr>
          <w:i/>
          <w:sz w:val="22"/>
          <w:szCs w:val="22"/>
        </w:rPr>
        <w:t>Betula</w:t>
      </w:r>
      <w:r w:rsidR="00255550" w:rsidRPr="004E5C23">
        <w:rPr>
          <w:sz w:val="22"/>
          <w:szCs w:val="22"/>
        </w:rPr>
        <w:t xml:space="preserve">, </w:t>
      </w:r>
      <w:r w:rsidR="00255550" w:rsidRPr="004E5C23">
        <w:rPr>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4E5C23">
        <w:rPr>
          <w:sz w:val="22"/>
          <w:szCs w:val="22"/>
        </w:rPr>
        <w:instrText xml:space="preserve"> ADDIN EN.CITE </w:instrText>
      </w:r>
      <w:r w:rsidR="00642C25" w:rsidRPr="004E5C23">
        <w:rPr>
          <w:sz w:val="22"/>
          <w:szCs w:val="22"/>
        </w:rPr>
        <w:fldChar w:fldCharType="begin">
          <w:fldData xml:space="preserve">PEVuZE5vdGU+PENpdGU+PEF1dGhvcj5XYW5nPC9BdXRob3I+PFllYXI+MjAxNDwvWWVhcj48UmVj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</w:fldData>
        </w:fldChar>
      </w:r>
      <w:r w:rsidR="00642C25" w:rsidRPr="004E5C23">
        <w:rPr>
          <w:sz w:val="22"/>
          <w:szCs w:val="22"/>
        </w:rPr>
        <w:instrText xml:space="preserve"> ADDIN EN.CITE.DATA </w:instrText>
      </w:r>
      <w:r w:rsidR="00642C25" w:rsidRPr="009369AC">
        <w:rPr>
          <w:sz w:val="22"/>
          <w:szCs w:val="22"/>
        </w:rPr>
      </w:r>
      <w:r w:rsidR="00642C25" w:rsidRPr="004E5C23">
        <w:rPr>
          <w:sz w:val="22"/>
          <w:szCs w:val="22"/>
        </w:rPr>
        <w:fldChar w:fldCharType="end"/>
      </w:r>
      <w:r w:rsidR="00255550" w:rsidRPr="009369AC">
        <w:rPr>
          <w:sz w:val="22"/>
          <w:szCs w:val="22"/>
        </w:rPr>
      </w:r>
      <w:r w:rsidR="00255550" w:rsidRPr="004E5C23">
        <w:rPr>
          <w:sz w:val="22"/>
          <w:szCs w:val="22"/>
        </w:rPr>
        <w:fldChar w:fldCharType="separate"/>
      </w:r>
      <w:r w:rsidR="00642C25" w:rsidRPr="004E5C23">
        <w:rPr>
          <w:noProof/>
          <w:sz w:val="22"/>
          <w:szCs w:val="22"/>
        </w:rPr>
        <w:t>(Wang et al., 2014)</w:t>
      </w:r>
      <w:r w:rsidR="00255550" w:rsidRPr="004E5C23">
        <w:rPr>
          <w:sz w:val="22"/>
          <w:szCs w:val="22"/>
        </w:rPr>
        <w:fldChar w:fldCharType="end"/>
      </w:r>
      <w:r w:rsidR="00255550" w:rsidRPr="004E5C23">
        <w:rPr>
          <w:sz w:val="22"/>
          <w:szCs w:val="22"/>
        </w:rPr>
        <w:t xml:space="preserve">, or are mosaic in structure </w:t>
      </w:r>
      <w:r w:rsidR="00255550" w:rsidRPr="004E5C23">
        <w:rPr>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4E5C23">
        <w:rPr>
          <w:sz w:val="22"/>
          <w:szCs w:val="22"/>
        </w:rPr>
        <w:instrText xml:space="preserve"> ADDIN EN.CITE </w:instrText>
      </w:r>
      <w:r w:rsidR="00255550" w:rsidRPr="004E5C23">
        <w:rPr>
          <w:sz w:val="22"/>
          <w:szCs w:val="22"/>
        </w:rPr>
        <w:fldChar w:fldCharType="begin">
          <w:fldData xml:space="preserve">PEVuZE5vdGU+PENpdGU+PEF1dGhvcj5Qb3BlbGthPC9BdXRob3I+PFllYXI+MjAxOTwvWWVhcj48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</w:fldData>
        </w:fldChar>
      </w:r>
      <w:r w:rsidR="00255550" w:rsidRPr="004E5C23">
        <w:rPr>
          <w:sz w:val="22"/>
          <w:szCs w:val="22"/>
        </w:rPr>
        <w:instrText xml:space="preserve"> ADDIN EN.CITE.DATA </w:instrText>
      </w:r>
      <w:r w:rsidR="00255550" w:rsidRPr="009369AC">
        <w:rPr>
          <w:sz w:val="22"/>
          <w:szCs w:val="22"/>
        </w:rPr>
      </w:r>
      <w:r w:rsidR="00255550" w:rsidRPr="004E5C23">
        <w:rPr>
          <w:sz w:val="22"/>
          <w:szCs w:val="22"/>
        </w:rPr>
        <w:fldChar w:fldCharType="end"/>
      </w:r>
      <w:r w:rsidR="00255550" w:rsidRPr="009369AC">
        <w:rPr>
          <w:sz w:val="22"/>
          <w:szCs w:val="22"/>
        </w:rPr>
      </w:r>
      <w:r w:rsidR="00255550" w:rsidRPr="004E5C23">
        <w:rPr>
          <w:sz w:val="22"/>
          <w:szCs w:val="22"/>
        </w:rPr>
        <w:fldChar w:fldCharType="separate"/>
      </w:r>
      <w:r w:rsidR="00255550" w:rsidRPr="004E5C23">
        <w:rPr>
          <w:noProof/>
          <w:sz w:val="22"/>
          <w:szCs w:val="22"/>
        </w:rPr>
        <w:t>(Popelka et al., 2019)</w:t>
      </w:r>
      <w:r w:rsidR="00255550" w:rsidRPr="004E5C23">
        <w:rPr>
          <w:sz w:val="22"/>
          <w:szCs w:val="22"/>
        </w:rPr>
        <w:fldChar w:fldCharType="end"/>
      </w:r>
      <w:r w:rsidR="00255550" w:rsidRPr="004E5C23">
        <w:rPr>
          <w:sz w:val="22"/>
          <w:szCs w:val="22"/>
        </w:rPr>
        <w:t xml:space="preserve">. In addition, </w:t>
      </w:r>
      <w:r w:rsidR="00A63130" w:rsidRPr="004E5C23">
        <w:rPr>
          <w:sz w:val="22"/>
          <w:szCs w:val="22"/>
        </w:rPr>
        <w:t xml:space="preserve">there are </w:t>
      </w:r>
      <w:r w:rsidR="00255550" w:rsidRPr="004E5C23">
        <w:rPr>
          <w:sz w:val="22"/>
          <w:szCs w:val="22"/>
        </w:rPr>
        <w:t xml:space="preserve">notable differences in genetic structure </w:t>
      </w:r>
      <w:r w:rsidR="00A63130" w:rsidRPr="004E5C23">
        <w:rPr>
          <w:sz w:val="22"/>
          <w:szCs w:val="22"/>
        </w:rPr>
        <w:t>between contact zones</w:t>
      </w:r>
      <w:r w:rsidR="00255550" w:rsidRPr="004E5C23">
        <w:rPr>
          <w:sz w:val="22"/>
          <w:szCs w:val="22"/>
        </w:rPr>
        <w:t xml:space="preserve">, with some comprising a swarm of F1, F2 and backcrossed hybrids </w:t>
      </w:r>
      <w:r w:rsidR="00255550" w:rsidRPr="004E5C23">
        <w:rPr>
          <w:sz w:val="22"/>
          <w:szCs w:val="22"/>
        </w:rPr>
        <w:fldChar w:fldCharType="begin"/>
      </w:r>
      <w:r w:rsidR="00255550" w:rsidRPr="004E5C23">
        <w:rPr>
          <w:sz w:val="22"/>
          <w:szCs w:val="22"/>
        </w:rPr>
        <w:instrText xml:space="preserve"> ADDIN EN.CITE &lt;EndNote&gt;&lt;Cite&gt;&lt;Author&gt;Fearn&lt;/Author&gt;&lt;Year&gt;1977&lt;/Year&gt;&lt;RecNum&gt;1395&lt;/RecNum&gt;&lt;DisplayText&gt;(Fearn, 1977)&lt;/DisplayText&gt;&lt;record&gt;&lt;rec-number&gt;1395&lt;/rec-number&gt;&lt;foreign-keys&gt;&lt;key app="EN" db-id="rv5pzvwrkefxw5ez0dn5522yetsaer2px2s0" timestamp="1594982910"&gt;1395&lt;/key&gt;&lt;/foreign-keys&gt;&lt;ref-type name="Journal Article"&gt;17&lt;/ref-type&gt;&lt;contributors&gt;&lt;authors&gt;&lt;author&gt;Fearn, G. M.&lt;/author&gt;&lt;/authors&gt;&lt;/contributors&gt;&lt;auth-address&gt;SHEFFIELD POLYTECH,DEPT BIOL SCI,SHEFFIELD S1 1WB,S YORKSHIRE,ENGLAND.&lt;/auth-address&gt;&lt;titles&gt;&lt;title&gt;MORPHOLOGICAL AND CYTOLOGICAL INVESTIGATION OF COCHLEARIA POPULATIONS ON GOWER PENINSULA, GLAMORGAN&lt;/title&gt;&lt;secondary-title&gt;New Phytologist&lt;/secondary-title&gt;&lt;alt-title&gt;New Phytol.&lt;/alt-title&gt;&lt;/titles&gt;&lt;periodical&gt;&lt;full-title&gt;New Phytologist&lt;/full-title&gt;&lt;/periodical&gt;&lt;pages&gt;455-458&lt;/pages&gt;&lt;volume&gt;79&lt;/volume&gt;&lt;number&gt;2&lt;/number&gt;&lt;keywords&gt;&lt;keyword&gt;Plant Sciences&lt;/keyword&gt;&lt;/keywords&gt;&lt;dates&gt;&lt;year&gt;1977&lt;/year&gt;&lt;/dates&gt;&lt;isbn&gt;0028-646X&lt;/isbn&gt;&lt;accession-num&gt;WOS:A1977DX67900028&lt;/accession-num&gt;&lt;work-type&gt;Article&lt;/work-type&gt;&lt;urls&gt;&lt;related-urls&gt;&lt;url&gt;&amp;lt;Go to ISI&amp;gt;://WOS:A1977DX67900028&lt;/url&gt;&lt;/related-urls&gt;&lt;/urls&gt;&lt;electronic-resource-num&gt;10.1111/j.1469-8137.1977.tb02226.x&lt;/electronic-resource-num&gt;&lt;language&gt;English&lt;/language&gt;&lt;/record&gt;&lt;/Cite&gt;&lt;/EndNote&gt;</w:instrText>
      </w:r>
      <w:r w:rsidR="00255550" w:rsidRPr="004E5C23">
        <w:rPr>
          <w:sz w:val="22"/>
          <w:szCs w:val="22"/>
        </w:rPr>
        <w:fldChar w:fldCharType="separate"/>
      </w:r>
      <w:r w:rsidR="00255550" w:rsidRPr="004E5C23">
        <w:rPr>
          <w:noProof/>
          <w:sz w:val="22"/>
          <w:szCs w:val="22"/>
        </w:rPr>
        <w:t>(Fearn, 1977)</w:t>
      </w:r>
      <w:r w:rsidR="00255550" w:rsidRPr="004E5C23">
        <w:rPr>
          <w:sz w:val="22"/>
          <w:szCs w:val="22"/>
        </w:rPr>
        <w:fldChar w:fldCharType="end"/>
      </w:r>
      <w:r w:rsidR="00255550" w:rsidRPr="004E5C23">
        <w:rPr>
          <w:sz w:val="22"/>
          <w:szCs w:val="22"/>
        </w:rPr>
        <w:t xml:space="preserve">, </w:t>
      </w:r>
      <w:r w:rsidR="00DE50D3" w:rsidRPr="004E5C23">
        <w:rPr>
          <w:sz w:val="22"/>
          <w:szCs w:val="22"/>
        </w:rPr>
        <w:t>indicat</w:t>
      </w:r>
      <w:r w:rsidR="00DE50D3" w:rsidRPr="002B51A1">
        <w:rPr>
          <w:sz w:val="22"/>
          <w:szCs w:val="22"/>
        </w:rPr>
        <w:t>ive of</w:t>
      </w:r>
      <w:r w:rsidR="00DE50D3" w:rsidRPr="004E5C23">
        <w:rPr>
          <w:sz w:val="22"/>
          <w:szCs w:val="22"/>
        </w:rPr>
        <w:t xml:space="preserve"> </w:t>
      </w:r>
      <w:r w:rsidR="00255550" w:rsidRPr="004E5C23">
        <w:rPr>
          <w:sz w:val="22"/>
          <w:szCs w:val="22"/>
        </w:rPr>
        <w:t xml:space="preserve">low genetic divergence between parental species </w:t>
      </w:r>
      <w:r w:rsidR="00255550" w:rsidRPr="004E5C23">
        <w:rPr>
          <w:sz w:val="22"/>
          <w:szCs w:val="22"/>
        </w:rPr>
        <w:fldChar w:fldCharType="begin"/>
      </w:r>
      <w:r w:rsidR="00255550" w:rsidRPr="004E5C23">
        <w:rPr>
          <w:sz w:val="22"/>
          <w:szCs w:val="22"/>
        </w:rPr>
        <w:instrText xml:space="preserve"> ADDIN EN.CITE &lt;EndNote&gt;&lt;Cite&gt;&lt;Author&gt;Edmands&lt;/Author&gt;&lt;Year&gt;2002&lt;/Year&gt;&lt;RecNum&gt;1294&lt;/RecNum&gt;&lt;DisplayText&gt;(Edmands, 2002)&lt;/DisplayText&gt;&lt;record&gt;&lt;rec-number&gt;1294&lt;/rec-number&gt;&lt;foreign-keys&gt;&lt;key app="EN" db-id="rv5pzvwrkefxw5ez0dn5522yetsaer2px2s0" timestamp="1588239393"&gt;1294&lt;/key&gt;&lt;/foreign-keys&gt;&lt;ref-type name="Journal Article"&gt;17&lt;/ref-type&gt;&lt;contributors&gt;&lt;authors&gt;&lt;author&gt;Edmands, S.&lt;/author&gt;&lt;/authors&gt;&lt;/contributors&gt;&lt;auth-address&gt;Univ So Calif, Dept Biol Sci, Los Angeles, CA 90089 USA.&amp;#xD;Edmands, S (reprint author), Univ So Calif, Dept Biol Sci, Los Angeles, CA 90089 USA.&lt;/auth-address&gt;&lt;titles&gt;&lt;title&gt;Does parental divergence predict reproductive compatibility?&lt;/title&gt;&lt;secondary-title&gt;Trends in Ecology &amp;amp; Evolution&lt;/secondary-title&gt;&lt;alt-title&gt;Trends Ecol. Evol.&lt;/alt-title&gt;&lt;/titles&gt;&lt;periodical&gt;&lt;full-title&gt;Trends in Ecology &amp;amp; Evolution&lt;/full-title&gt;&lt;/periodical&gt;&lt;pages&gt;520-527&lt;/pages&gt;&lt;volume&gt;17&lt;/volume&gt;&lt;number&gt;11&lt;/number&gt;&lt;keywords&gt;&lt;keyword&gt;copepod tigriopus-californicus&lt;/keyword&gt;&lt;keyword&gt;outbreeding depression&lt;/keyword&gt;&lt;keyword&gt;crossing-distance&lt;/keyword&gt;&lt;keyword&gt;mitochondrial-dna&lt;/keyword&gt;&lt;keyword&gt;species complex&lt;/keyword&gt;&lt;keyword&gt;population&lt;/keyword&gt;&lt;keyword&gt;differentiation&lt;/keyword&gt;&lt;keyword&gt;genetic differentiation&lt;/keyword&gt;&lt;keyword&gt;postzygotic isolation&lt;/keyword&gt;&lt;keyword&gt;molecular clock&lt;/keyword&gt;&lt;keyword&gt;hybridization&lt;/keyword&gt;&lt;keyword&gt;Environmental Sciences &amp;amp; Ecology&lt;/keyword&gt;&lt;keyword&gt;Evolutionary Biology&lt;/keyword&gt;&lt;keyword&gt;Genetics &amp;amp;&lt;/keyword&gt;&lt;keyword&gt;Heredity&lt;/keyword&gt;&lt;/keywords&gt;&lt;dates&gt;&lt;year&gt;2002&lt;/year&gt;&lt;pub-dates&gt;&lt;date&gt;Nov&lt;/date&gt;&lt;/pub-dates&gt;&lt;/dates&gt;&lt;isbn&gt;0169-5347&lt;/isbn&gt;&lt;accession-num&gt;WOS:000178637900013&lt;/accession-num&gt;&lt;work-type&gt;Review&lt;/work-type&gt;&lt;urls&gt;&lt;related-urls&gt;&lt;url&gt;&amp;lt;Go to ISI&amp;gt;://WOS:000178637900013&lt;/url&gt;&lt;/related-urls&gt;&lt;/urls&gt;&lt;custom7&gt;Pii s0169-5347(02)02585-5&lt;/custom7&gt;&lt;electronic-resource-num&gt;10.1016/s0169-5347(02)02585-5&lt;/electronic-resource-num&gt;&lt;language&gt;English&lt;/language&gt;&lt;/record&gt;&lt;/Cite&gt;&lt;/EndNote&gt;</w:instrText>
      </w:r>
      <w:r w:rsidR="00255550" w:rsidRPr="004E5C23">
        <w:rPr>
          <w:sz w:val="22"/>
          <w:szCs w:val="22"/>
        </w:rPr>
        <w:fldChar w:fldCharType="separate"/>
      </w:r>
      <w:r w:rsidR="00255550" w:rsidRPr="004E5C23">
        <w:rPr>
          <w:noProof/>
          <w:sz w:val="22"/>
          <w:szCs w:val="22"/>
        </w:rPr>
        <w:t>(Edmands, 2002)</w:t>
      </w:r>
      <w:r w:rsidR="00255550" w:rsidRPr="004E5C23">
        <w:rPr>
          <w:sz w:val="22"/>
          <w:szCs w:val="22"/>
        </w:rPr>
        <w:fldChar w:fldCharType="end"/>
      </w:r>
      <w:r w:rsidR="00255550" w:rsidRPr="004E5C23">
        <w:rPr>
          <w:sz w:val="22"/>
          <w:szCs w:val="22"/>
        </w:rPr>
        <w:t xml:space="preserve">, while others contain only a few </w:t>
      </w:r>
      <w:r w:rsidR="007064DE" w:rsidRPr="004E5C23">
        <w:rPr>
          <w:sz w:val="22"/>
          <w:szCs w:val="22"/>
        </w:rPr>
        <w:t xml:space="preserve">early generation </w:t>
      </w:r>
      <w:r w:rsidR="00255550" w:rsidRPr="004E5C23">
        <w:rPr>
          <w:sz w:val="22"/>
          <w:szCs w:val="22"/>
        </w:rPr>
        <w:t xml:space="preserve">hybrids, suggesting that parental species are more distantly related, </w:t>
      </w:r>
      <w:r w:rsidR="00A63130" w:rsidRPr="004E5C23">
        <w:rPr>
          <w:sz w:val="22"/>
          <w:szCs w:val="22"/>
        </w:rPr>
        <w:t xml:space="preserve">and </w:t>
      </w:r>
      <w:r w:rsidR="00255550" w:rsidRPr="004E5C23">
        <w:rPr>
          <w:sz w:val="22"/>
          <w:szCs w:val="22"/>
        </w:rPr>
        <w:t xml:space="preserve">show higher levels of </w:t>
      </w:r>
      <w:r w:rsidR="00DE50D3" w:rsidRPr="002B51A1">
        <w:rPr>
          <w:sz w:val="22"/>
          <w:szCs w:val="22"/>
        </w:rPr>
        <w:t>reproductive</w:t>
      </w:r>
      <w:r w:rsidR="00255550" w:rsidRPr="004E5C23">
        <w:rPr>
          <w:sz w:val="22"/>
          <w:szCs w:val="22"/>
        </w:rPr>
        <w:t xml:space="preserve"> isolation </w:t>
      </w:r>
      <w:r w:rsidR="00255550" w:rsidRPr="004E5C23">
        <w:rPr>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4E5C23">
        <w:rPr>
          <w:sz w:val="22"/>
          <w:szCs w:val="22"/>
        </w:rPr>
        <w:instrText xml:space="preserve"> ADDIN EN.CITE </w:instrText>
      </w:r>
      <w:r w:rsidR="00255550" w:rsidRPr="004E5C23">
        <w:rPr>
          <w:sz w:val="22"/>
          <w:szCs w:val="22"/>
        </w:rPr>
        <w:fldChar w:fldCharType="begin">
          <w:fldData xml:space="preserve">PEVuZE5vdGU+PENpdGU+PEF1dGhvcj5Lb3V0ZWNreTwvQXV0aG9yPjxZZWFyPjIwMTE8L1llYXI+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</w:fldData>
        </w:fldChar>
      </w:r>
      <w:r w:rsidR="00255550" w:rsidRPr="004E5C23">
        <w:rPr>
          <w:sz w:val="22"/>
          <w:szCs w:val="22"/>
        </w:rPr>
        <w:instrText xml:space="preserve"> ADDIN EN.CITE.DATA </w:instrText>
      </w:r>
      <w:r w:rsidR="00255550" w:rsidRPr="009369AC">
        <w:rPr>
          <w:sz w:val="22"/>
          <w:szCs w:val="22"/>
        </w:rPr>
      </w:r>
      <w:r w:rsidR="00255550" w:rsidRPr="004E5C23">
        <w:rPr>
          <w:sz w:val="22"/>
          <w:szCs w:val="22"/>
        </w:rPr>
        <w:fldChar w:fldCharType="end"/>
      </w:r>
      <w:r w:rsidR="00255550" w:rsidRPr="009369AC">
        <w:rPr>
          <w:sz w:val="22"/>
          <w:szCs w:val="22"/>
        </w:rPr>
      </w:r>
      <w:r w:rsidR="00255550" w:rsidRPr="004E5C23">
        <w:rPr>
          <w:sz w:val="22"/>
          <w:szCs w:val="22"/>
        </w:rPr>
        <w:fldChar w:fldCharType="separate"/>
      </w:r>
      <w:r w:rsidR="00255550" w:rsidRPr="004E5C23">
        <w:rPr>
          <w:noProof/>
          <w:sz w:val="22"/>
          <w:szCs w:val="22"/>
        </w:rPr>
        <w:t>(Koutecky et al., 2011)</w:t>
      </w:r>
      <w:r w:rsidR="00255550" w:rsidRPr="004E5C23">
        <w:rPr>
          <w:sz w:val="22"/>
          <w:szCs w:val="22"/>
        </w:rPr>
        <w:fldChar w:fldCharType="end"/>
      </w:r>
      <w:r w:rsidR="00255550" w:rsidRPr="004E5C23">
        <w:rPr>
          <w:sz w:val="22"/>
          <w:szCs w:val="22"/>
        </w:rPr>
        <w:t xml:space="preserve">. </w:t>
      </w:r>
      <w:r w:rsidR="00DE50D3" w:rsidRPr="002B51A1">
        <w:rPr>
          <w:sz w:val="22"/>
          <w:szCs w:val="22"/>
        </w:rPr>
        <w:t xml:space="preserve">Hybrids may also occur in the absence of one or both parents, normally where greater lifespans allow persistence long after hybrid formation </w:t>
      </w:r>
      <w:r w:rsidR="00DE50D3" w:rsidRPr="008319A4">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 </w:instrText>
      </w:r>
      <w:r w:rsidR="00DE50D3" w:rsidRPr="009369AC">
        <w:rPr>
          <w:sz w:val="22"/>
          <w:szCs w:val="22"/>
        </w:rPr>
        <w:fldChar w:fldCharType="begin">
          <w:fldData xml:space="preserve">PEVuZE5vdGU+PENpdGU+PEF1dGhvcj5CYWlsZXk8L0F1dGhvcj48WWVhcj4yMDEzPC9ZZWFyPjxS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</w:fldData>
        </w:fldChar>
      </w:r>
      <w:r w:rsidR="00DE50D3" w:rsidRPr="002B51A1">
        <w:rPr>
          <w:sz w:val="22"/>
          <w:szCs w:val="22"/>
        </w:rPr>
        <w:instrText xml:space="preserve"> ADDIN EN.CITE.DATA </w:instrText>
      </w:r>
      <w:r w:rsidR="00DE50D3" w:rsidRPr="009369AC">
        <w:rPr>
          <w:sz w:val="22"/>
          <w:szCs w:val="22"/>
        </w:rPr>
      </w:r>
      <w:r w:rsidR="00DE50D3" w:rsidRPr="009369AC">
        <w:rPr>
          <w:sz w:val="22"/>
          <w:szCs w:val="22"/>
        </w:rPr>
        <w:fldChar w:fldCharType="end"/>
      </w:r>
      <w:r w:rsidR="00DE50D3" w:rsidRPr="009369AC">
        <w:rPr>
          <w:sz w:val="22"/>
          <w:szCs w:val="22"/>
        </w:rPr>
      </w:r>
      <w:r w:rsidR="00DE50D3" w:rsidRPr="009369AC">
        <w:rPr>
          <w:sz w:val="22"/>
          <w:szCs w:val="22"/>
        </w:rPr>
        <w:fldChar w:fldCharType="separate"/>
      </w:r>
      <w:r w:rsidR="00DE50D3" w:rsidRPr="002B51A1">
        <w:rPr>
          <w:noProof/>
          <w:sz w:val="22"/>
          <w:szCs w:val="22"/>
        </w:rPr>
        <w:t>(Bailey, 2013, Preston and Pearman, 2015)</w:t>
      </w:r>
      <w:r w:rsidR="00DE50D3" w:rsidRPr="008319A4">
        <w:rPr>
          <w:sz w:val="22"/>
          <w:szCs w:val="22"/>
        </w:rPr>
        <w:fldChar w:fldCharType="end"/>
      </w:r>
      <w:r w:rsidR="00DE50D3" w:rsidRPr="002B51A1">
        <w:rPr>
          <w:sz w:val="22"/>
          <w:szCs w:val="22"/>
        </w:rPr>
        <w:t xml:space="preserve">. Where cross-ploidy hybrids are present without their parents, they may represent stable lineages that survive through asexual reproduction (e.g. vegetative reproduction or apomixis), and are therefore different to some ephemeral forms present in hybrid zones. </w:t>
      </w:r>
    </w:p>
    <w:p w14:paraId="49CD8161" w14:textId="6F0CAE57" w:rsidR="0038163D" w:rsidRDefault="0038163D" w:rsidP="00DE50D3">
      <w:pPr>
        <w:rPr>
          <w:sz w:val="22"/>
          <w:szCs w:val="22"/>
        </w:rPr>
      </w:pPr>
    </w:p>
    <w:p w14:paraId="02D502A5" w14:textId="005F0506" w:rsidR="00C83AD1" w:rsidRDefault="00DE50D3" w:rsidP="00C83AD1">
      <w:pPr>
        <w:rPr>
          <w:sz w:val="22"/>
          <w:szCs w:val="22"/>
        </w:rPr>
      </w:pPr>
      <w:r w:rsidRPr="002B51A1">
        <w:rPr>
          <w:sz w:val="22"/>
          <w:szCs w:val="22"/>
          <w:highlight w:val="yellow"/>
        </w:rPr>
        <w:t>T</w:t>
      </w:r>
      <w:r w:rsidR="00FE519F" w:rsidRPr="004E5C23">
        <w:rPr>
          <w:sz w:val="22"/>
          <w:szCs w:val="22"/>
          <w:highlight w:val="yellow"/>
        </w:rPr>
        <w:t>he direction of introgression</w:t>
      </w:r>
      <w:r w:rsidRPr="002B51A1">
        <w:rPr>
          <w:sz w:val="22"/>
          <w:szCs w:val="22"/>
          <w:highlight w:val="yellow"/>
        </w:rPr>
        <w:t xml:space="preserve"> in cross-ploidy hybrid</w:t>
      </w:r>
      <w:r w:rsidR="002B51A1" w:rsidRPr="002B51A1">
        <w:rPr>
          <w:sz w:val="22"/>
          <w:szCs w:val="22"/>
          <w:highlight w:val="yellow"/>
        </w:rPr>
        <w:t>s</w:t>
      </w:r>
      <w:r w:rsidR="00FE519F" w:rsidRPr="004E5C23">
        <w:rPr>
          <w:sz w:val="22"/>
          <w:szCs w:val="22"/>
          <w:highlight w:val="yellow"/>
        </w:rPr>
        <w:t xml:space="preserve"> is overwhelmingly </w:t>
      </w:r>
      <w:r w:rsidR="006C56E0" w:rsidRPr="004E5C23">
        <w:rPr>
          <w:sz w:val="22"/>
          <w:szCs w:val="22"/>
          <w:highlight w:val="yellow"/>
        </w:rPr>
        <w:t>towards</w:t>
      </w:r>
      <w:r w:rsidR="00FE519F" w:rsidRPr="004E5C23">
        <w:rPr>
          <w:sz w:val="22"/>
          <w:szCs w:val="22"/>
          <w:highlight w:val="yellow"/>
        </w:rPr>
        <w:t xml:space="preserve"> the higher ploidy parent (</w:t>
      </w:r>
      <w:r w:rsidR="00815546" w:rsidRPr="004E5C23">
        <w:rPr>
          <w:sz w:val="22"/>
          <w:szCs w:val="22"/>
          <w:highlight w:val="yellow"/>
        </w:rPr>
        <w:t xml:space="preserve">21 </w:t>
      </w:r>
      <w:r w:rsidR="00FE519F" w:rsidRPr="004E5C23">
        <w:rPr>
          <w:sz w:val="22"/>
          <w:szCs w:val="22"/>
          <w:highlight w:val="yellow"/>
        </w:rPr>
        <w:t xml:space="preserve">out of </w:t>
      </w:r>
      <w:r w:rsidR="00815546" w:rsidRPr="004E5C23">
        <w:rPr>
          <w:sz w:val="22"/>
          <w:szCs w:val="22"/>
          <w:highlight w:val="yellow"/>
        </w:rPr>
        <w:t xml:space="preserve">26 </w:t>
      </w:r>
      <w:r w:rsidR="00FE519F" w:rsidRPr="004E5C23">
        <w:rPr>
          <w:sz w:val="22"/>
          <w:szCs w:val="22"/>
          <w:highlight w:val="yellow"/>
        </w:rPr>
        <w:t>studies in Table 1 that reported directionality</w:t>
      </w:r>
      <w:r w:rsidR="004975BA" w:rsidRPr="004E5C23">
        <w:rPr>
          <w:sz w:val="22"/>
          <w:szCs w:val="22"/>
          <w:highlight w:val="yellow"/>
        </w:rPr>
        <w:t>).</w:t>
      </w:r>
      <w:r w:rsidR="004975BA" w:rsidRPr="004E5C23">
        <w:rPr>
          <w:sz w:val="22"/>
          <w:szCs w:val="22"/>
        </w:rPr>
        <w:t xml:space="preserve"> This is unsurprising as the union of an unreduced 2</w:t>
      </w:r>
      <w:r w:rsidR="004975BA" w:rsidRPr="004E5C23">
        <w:rPr>
          <w:i/>
          <w:iCs/>
          <w:sz w:val="22"/>
          <w:szCs w:val="22"/>
        </w:rPr>
        <w:t>n</w:t>
      </w:r>
      <w:r w:rsidR="004975BA" w:rsidRPr="004E5C23">
        <w:rPr>
          <w:sz w:val="22"/>
          <w:szCs w:val="22"/>
        </w:rPr>
        <w:t xml:space="preserve"> = 2</w:t>
      </w:r>
      <w:r w:rsidR="004975BA" w:rsidRPr="004E5C23">
        <w:rPr>
          <w:i/>
          <w:iCs/>
          <w:sz w:val="22"/>
          <w:szCs w:val="22"/>
        </w:rPr>
        <w:t>x</w:t>
      </w:r>
      <w:r w:rsidR="004975BA" w:rsidRPr="004E5C23">
        <w:rPr>
          <w:sz w:val="22"/>
          <w:szCs w:val="22"/>
        </w:rPr>
        <w:t xml:space="preserve"> gamete of </w:t>
      </w:r>
      <w:r w:rsidR="003D0B0F" w:rsidRPr="004E5C23">
        <w:rPr>
          <w:sz w:val="22"/>
          <w:szCs w:val="22"/>
        </w:rPr>
        <w:t>a</w:t>
      </w:r>
      <w:r w:rsidR="004975BA" w:rsidRPr="004E5C23">
        <w:rPr>
          <w:sz w:val="22"/>
          <w:szCs w:val="22"/>
        </w:rPr>
        <w:t xml:space="preserve"> </w:t>
      </w:r>
      <w:r w:rsidR="008C6690" w:rsidRPr="004E5C23">
        <w:rPr>
          <w:sz w:val="22"/>
          <w:szCs w:val="22"/>
        </w:rPr>
        <w:t>dipl</w:t>
      </w:r>
      <w:r w:rsidR="004975BA" w:rsidRPr="004E5C23">
        <w:rPr>
          <w:sz w:val="22"/>
          <w:szCs w:val="22"/>
        </w:rPr>
        <w:t>oid and a reduced n = 2</w:t>
      </w:r>
      <w:r w:rsidR="004975BA" w:rsidRPr="004E5C23">
        <w:rPr>
          <w:i/>
          <w:iCs/>
          <w:sz w:val="22"/>
          <w:szCs w:val="22"/>
        </w:rPr>
        <w:t>x</w:t>
      </w:r>
      <w:r w:rsidR="004975BA" w:rsidRPr="004E5C23">
        <w:rPr>
          <w:sz w:val="22"/>
          <w:szCs w:val="22"/>
        </w:rPr>
        <w:t xml:space="preserve"> gamete of a tetraploid provides a direct pathway for introgression</w:t>
      </w:r>
      <w:r w:rsidR="008C6690" w:rsidRPr="004E5C23">
        <w:rPr>
          <w:sz w:val="22"/>
          <w:szCs w:val="22"/>
        </w:rPr>
        <w:t xml:space="preserve"> in this direction</w:t>
      </w:r>
      <w:r w:rsidR="004975BA" w:rsidRPr="004E5C23">
        <w:rPr>
          <w:sz w:val="22"/>
          <w:szCs w:val="22"/>
        </w:rPr>
        <w:t xml:space="preserve">, </w:t>
      </w:r>
      <w:r w:rsidR="008C6690" w:rsidRPr="004E5C23">
        <w:rPr>
          <w:sz w:val="22"/>
          <w:szCs w:val="22"/>
        </w:rPr>
        <w:t xml:space="preserve">whereas the alternative direction is a two-step process via the triploid bridge </w:t>
      </w:r>
      <w:r w:rsidR="008C6690" w:rsidRPr="004E5C23">
        <w:rPr>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4E5C23">
        <w:rPr>
          <w:sz w:val="22"/>
          <w:szCs w:val="22"/>
        </w:rPr>
        <w:instrText xml:space="preserve"> ADDIN EN.CITE </w:instrText>
      </w:r>
      <w:r w:rsidR="00DC0F8E" w:rsidRPr="004E5C23">
        <w:rPr>
          <w:sz w:val="22"/>
          <w:szCs w:val="22"/>
        </w:rPr>
        <w:fldChar w:fldCharType="begin">
          <w:fldData xml:space="preserve">PEVuZE5vdGU+PENpdGU+PEF1dGhvcj5TdGViYmluczwvQXV0aG9yPjxZZWFyPjE5NzE8L1llYXI+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</w:fldData>
        </w:fldChar>
      </w:r>
      <w:r w:rsidR="00DC0F8E" w:rsidRPr="004E5C23">
        <w:rPr>
          <w:sz w:val="22"/>
          <w:szCs w:val="22"/>
        </w:rPr>
        <w:instrText xml:space="preserve"> ADDIN EN.CITE.DATA </w:instrText>
      </w:r>
      <w:r w:rsidR="00DC0F8E" w:rsidRPr="009369AC">
        <w:rPr>
          <w:sz w:val="22"/>
          <w:szCs w:val="22"/>
        </w:rPr>
      </w:r>
      <w:r w:rsidR="00DC0F8E" w:rsidRPr="004E5C23">
        <w:rPr>
          <w:sz w:val="22"/>
          <w:szCs w:val="22"/>
        </w:rPr>
        <w:fldChar w:fldCharType="end"/>
      </w:r>
      <w:r w:rsidR="008C6690" w:rsidRPr="009369AC">
        <w:rPr>
          <w:sz w:val="22"/>
          <w:szCs w:val="22"/>
        </w:rPr>
      </w:r>
      <w:r w:rsidR="008C6690" w:rsidRPr="004E5C23">
        <w:rPr>
          <w:sz w:val="22"/>
          <w:szCs w:val="22"/>
        </w:rPr>
        <w:fldChar w:fldCharType="separate"/>
      </w:r>
      <w:r w:rsidR="008C6690" w:rsidRPr="004E5C23">
        <w:rPr>
          <w:noProof/>
          <w:sz w:val="22"/>
          <w:szCs w:val="22"/>
        </w:rPr>
        <w:t>(Stebbins, 1971, Baduel et al., 2018)</w:t>
      </w:r>
      <w:r w:rsidR="008C6690" w:rsidRPr="004E5C23">
        <w:rPr>
          <w:sz w:val="22"/>
          <w:szCs w:val="22"/>
        </w:rPr>
        <w:fldChar w:fldCharType="end"/>
      </w:r>
      <w:r w:rsidR="008C6690" w:rsidRPr="004E5C23">
        <w:rPr>
          <w:sz w:val="22"/>
          <w:szCs w:val="22"/>
        </w:rPr>
        <w:t xml:space="preserve">. </w:t>
      </w:r>
      <w:r w:rsidR="00C83AD1" w:rsidRPr="004E5C23">
        <w:rPr>
          <w:sz w:val="22"/>
          <w:szCs w:val="22"/>
        </w:rPr>
        <w:t>As such, only two plant studies</w:t>
      </w:r>
      <w:r w:rsidR="00842EEB" w:rsidRPr="004E5C23">
        <w:rPr>
          <w:sz w:val="22"/>
          <w:szCs w:val="22"/>
        </w:rPr>
        <w:t xml:space="preserve"> and one animal study</w:t>
      </w:r>
      <w:r w:rsidR="00C83AD1" w:rsidRPr="004E5C23">
        <w:rPr>
          <w:sz w:val="22"/>
          <w:szCs w:val="22"/>
        </w:rPr>
        <w:t xml:space="preserve"> report the opposite scenario (</w:t>
      </w:r>
      <w:r w:rsidR="00C83AD1" w:rsidRPr="004E5C23">
        <w:rPr>
          <w:i/>
          <w:sz w:val="22"/>
          <w:szCs w:val="22"/>
        </w:rPr>
        <w:t>Aconitum</w:t>
      </w:r>
      <w:r w:rsidR="00C83AD1" w:rsidRPr="004E5C23">
        <w:rPr>
          <w:sz w:val="22"/>
          <w:szCs w:val="22"/>
        </w:rPr>
        <w:t xml:space="preserve"> and </w:t>
      </w:r>
      <w:r w:rsidR="00C83AD1" w:rsidRPr="004E5C23">
        <w:rPr>
          <w:i/>
          <w:sz w:val="22"/>
          <w:szCs w:val="22"/>
        </w:rPr>
        <w:t>Euphrasia</w:t>
      </w:r>
      <w:r w:rsidR="00C83AD1" w:rsidRPr="004E5C23">
        <w:rPr>
          <w:sz w:val="22"/>
          <w:szCs w:val="22"/>
        </w:rPr>
        <w:t>,</w:t>
      </w:r>
      <w:r w:rsidR="00842EEB" w:rsidRPr="004E5C23">
        <w:rPr>
          <w:sz w:val="22"/>
          <w:szCs w:val="22"/>
        </w:rPr>
        <w:t xml:space="preserve"> </w:t>
      </w:r>
      <w:proofErr w:type="spellStart"/>
      <w:r w:rsidR="00842EEB" w:rsidRPr="004E5C23">
        <w:rPr>
          <w:i/>
          <w:sz w:val="22"/>
          <w:szCs w:val="22"/>
        </w:rPr>
        <w:t>Neobatrachus</w:t>
      </w:r>
      <w:proofErr w:type="spellEnd"/>
      <w:r w:rsidR="00C83AD1" w:rsidRPr="004E5C23">
        <w:rPr>
          <w:sz w:val="22"/>
          <w:szCs w:val="22"/>
        </w:rPr>
        <w:t xml:space="preserve"> </w:t>
      </w:r>
      <w:r w:rsidR="00C83AD1" w:rsidRPr="004E5C23">
        <w:rPr>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4E5C23">
        <w:rPr>
          <w:sz w:val="22"/>
          <w:szCs w:val="22"/>
        </w:rPr>
        <w:instrText xml:space="preserve"> ADDIN EN.CITE </w:instrText>
      </w:r>
      <w:r w:rsidR="00C83AD1" w:rsidRPr="004E5C23">
        <w:rPr>
          <w:sz w:val="22"/>
          <w:szCs w:val="22"/>
        </w:rPr>
        <w:fldChar w:fldCharType="begin">
          <w:fldData xml:space="preserve">PEVuZE5vdGU+PENpdGU+PEF1dGhvcj5TdXRrb3dza2E8L0F1dGhvcj48WWVhcj4yMDE3PC9ZZWFy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</w:fldData>
        </w:fldChar>
      </w:r>
      <w:r w:rsidR="00C83AD1" w:rsidRPr="004E5C23">
        <w:rPr>
          <w:sz w:val="22"/>
          <w:szCs w:val="22"/>
        </w:rPr>
        <w:instrText xml:space="preserve"> ADDIN EN.CITE.DATA </w:instrText>
      </w:r>
      <w:r w:rsidR="00C83AD1" w:rsidRPr="009369AC">
        <w:rPr>
          <w:sz w:val="22"/>
          <w:szCs w:val="22"/>
        </w:rPr>
      </w:r>
      <w:r w:rsidR="00C83AD1"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(Sutkowska et al., 2017, Yeo, 1956)</w:t>
      </w:r>
      <w:r w:rsidR="00C83AD1" w:rsidRPr="004E5C23">
        <w:rPr>
          <w:sz w:val="22"/>
          <w:szCs w:val="22"/>
        </w:rPr>
        <w:fldChar w:fldCharType="end"/>
      </w:r>
      <w:r w:rsidR="00C83AD1" w:rsidRPr="004E5C23">
        <w:rPr>
          <w:sz w:val="22"/>
          <w:szCs w:val="22"/>
        </w:rPr>
        <w:t xml:space="preserve">, and a further </w:t>
      </w:r>
      <w:r w:rsidR="00763375" w:rsidRPr="004E5C23">
        <w:rPr>
          <w:sz w:val="22"/>
          <w:szCs w:val="22"/>
        </w:rPr>
        <w:t>three</w:t>
      </w:r>
      <w:r w:rsidR="00C83AD1" w:rsidRPr="004E5C23">
        <w:rPr>
          <w:sz w:val="22"/>
          <w:szCs w:val="22"/>
        </w:rPr>
        <w:t xml:space="preserve"> studies report bidirectional introgression (in </w:t>
      </w:r>
      <w:r w:rsidR="00C83AD1" w:rsidRPr="004E5C23">
        <w:rPr>
          <w:i/>
          <w:sz w:val="22"/>
          <w:szCs w:val="22"/>
        </w:rPr>
        <w:t>Betula</w:t>
      </w:r>
      <w:r w:rsidR="00763375" w:rsidRPr="004E5C23">
        <w:rPr>
          <w:i/>
          <w:sz w:val="22"/>
          <w:szCs w:val="22"/>
        </w:rPr>
        <w:t xml:space="preserve">, </w:t>
      </w:r>
      <w:proofErr w:type="spellStart"/>
      <w:r w:rsidR="00C83AD1" w:rsidRPr="004E5C23">
        <w:rPr>
          <w:i/>
          <w:sz w:val="22"/>
          <w:szCs w:val="22"/>
        </w:rPr>
        <w:t>Rorippa</w:t>
      </w:r>
      <w:proofErr w:type="spellEnd"/>
      <w:r w:rsidR="00C83AD1" w:rsidRPr="004E5C23">
        <w:rPr>
          <w:sz w:val="22"/>
          <w:szCs w:val="22"/>
        </w:rPr>
        <w:t>,</w:t>
      </w:r>
      <w:r w:rsidR="00763375" w:rsidRPr="004E5C23">
        <w:rPr>
          <w:sz w:val="22"/>
          <w:szCs w:val="22"/>
        </w:rPr>
        <w:t xml:space="preserve"> and </w:t>
      </w:r>
      <w:r w:rsidR="00763375" w:rsidRPr="004E5C23">
        <w:rPr>
          <w:i/>
          <w:sz w:val="22"/>
          <w:szCs w:val="22"/>
        </w:rPr>
        <w:t>Chrysanthemum</w:t>
      </w:r>
      <w:r w:rsidR="00763375" w:rsidRPr="004E5C23">
        <w:rPr>
          <w:sz w:val="22"/>
          <w:szCs w:val="22"/>
        </w:rPr>
        <w:t xml:space="preserve">; </w:t>
      </w:r>
      <w:r w:rsidR="00763375" w:rsidRPr="004E5C23">
        <w:rPr>
          <w:sz w:val="22"/>
          <w:szCs w:val="22"/>
          <w:highlight w:val="yellow"/>
        </w:rPr>
        <w:t>add ref</w:t>
      </w:r>
      <w:r w:rsidR="00763375" w:rsidRPr="004E5C23">
        <w:rPr>
          <w:sz w:val="22"/>
          <w:szCs w:val="22"/>
        </w:rPr>
        <w:t>)</w:t>
      </w:r>
      <w:r w:rsidR="00C83AD1" w:rsidRPr="004E5C23">
        <w:rPr>
          <w:sz w:val="22"/>
          <w:szCs w:val="22"/>
        </w:rPr>
        <w:t xml:space="preserve"> </w:t>
      </w:r>
      <w:r w:rsidR="00C83AD1" w:rsidRPr="004E5C23">
        <w:rPr>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4E5C23">
        <w:rPr>
          <w:sz w:val="22"/>
          <w:szCs w:val="22"/>
        </w:rPr>
        <w:instrText xml:space="preserve"> ADDIN EN.CITE </w:instrText>
      </w:r>
      <w:r w:rsidR="00C83AD1" w:rsidRPr="004E5C23">
        <w:rPr>
          <w:sz w:val="22"/>
          <w:szCs w:val="22"/>
        </w:rPr>
        <w:fldChar w:fldCharType="begin">
          <w:fldData xml:space="preserve">PEVuZE5vdGU+PENpdGU+PEF1dGhvcj5UaG9yc3NvbjwvQXV0aG9yPjxZZWFyPjIwMDc8L1llYXI+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</w:fldData>
        </w:fldChar>
      </w:r>
      <w:r w:rsidR="00C83AD1" w:rsidRPr="004E5C23">
        <w:rPr>
          <w:sz w:val="22"/>
          <w:szCs w:val="22"/>
        </w:rPr>
        <w:instrText xml:space="preserve"> ADDIN EN.CITE.DATA </w:instrText>
      </w:r>
      <w:r w:rsidR="00C83AD1" w:rsidRPr="009369AC">
        <w:rPr>
          <w:sz w:val="22"/>
          <w:szCs w:val="22"/>
        </w:rPr>
      </w:r>
      <w:r w:rsidR="00C83AD1"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(Thorsson et al., 2007, Bleeker, 2003)</w:t>
      </w:r>
      <w:r w:rsidR="00C83AD1" w:rsidRPr="004E5C23">
        <w:rPr>
          <w:sz w:val="22"/>
          <w:szCs w:val="22"/>
        </w:rPr>
        <w:fldChar w:fldCharType="end"/>
      </w:r>
      <w:r w:rsidR="00C83AD1" w:rsidRPr="004E5C23">
        <w:rPr>
          <w:sz w:val="22"/>
          <w:szCs w:val="22"/>
        </w:rPr>
        <w:t xml:space="preserve">. However, other factors may still pose limits for introgression in the direction of the higher ploidy parent. Polyploids evolve meiotic stability to ensure reliable segregation of additional chromosomes at meiosis, with loci underlying tetraploid meiotic stability shown to be under selection in natural populations of autotetraploid </w:t>
      </w:r>
      <w:r w:rsidR="00C83AD1" w:rsidRPr="004E5C23">
        <w:rPr>
          <w:i/>
          <w:sz w:val="22"/>
          <w:szCs w:val="22"/>
        </w:rPr>
        <w:t xml:space="preserve">Arabidopsis </w:t>
      </w:r>
      <w:proofErr w:type="spellStart"/>
      <w:r w:rsidR="00C83AD1" w:rsidRPr="004E5C23">
        <w:rPr>
          <w:i/>
          <w:sz w:val="22"/>
          <w:szCs w:val="22"/>
        </w:rPr>
        <w:t>arenosa</w:t>
      </w:r>
      <w:proofErr w:type="spellEnd"/>
      <w:r w:rsidR="00C83AD1" w:rsidRPr="004E5C23">
        <w:rPr>
          <w:i/>
          <w:sz w:val="22"/>
          <w:szCs w:val="22"/>
        </w:rPr>
        <w:t xml:space="preserve"> </w:t>
      </w:r>
      <w:r w:rsidR="00C83AD1" w:rsidRPr="004E5C23">
        <w:rPr>
          <w:sz w:val="22"/>
          <w:szCs w:val="22"/>
        </w:rPr>
        <w:fldChar w:fldCharType="begin"/>
      </w:r>
      <w:r w:rsidR="00C83AD1" w:rsidRPr="004E5C23">
        <w:rPr>
          <w:sz w:val="22"/>
          <w:szCs w:val="22"/>
        </w:rPr>
        <w:instrText xml:space="preserve"> ADDIN EN.CITE &lt;EndNote&gt;&lt;Cite&gt;&lt;Author&gt;Hollister&lt;/Author&gt;&lt;Year&gt;2012&lt;/Year&gt;&lt;RecNum&gt;301&lt;/RecNum&gt;&lt;DisplayText&gt;(Hollister et al., 2012)&lt;/DisplayText&gt;&lt;record&gt;&lt;rec-number&gt;301&lt;/rec-number&gt;&lt;foreign-keys&gt;&lt;key app="EN" db-id="efx9vxwwnzpz98e5afxx0ez2aerxfa2pe5td" timestamp="1598020473"&gt;301&lt;/key&gt;&lt;/foreign-keys&gt;&lt;ref-type name="Journal Article"&gt;17&lt;/ref-type&gt;&lt;contributors&gt;&lt;authors&gt;&lt;author&gt;Hollister, Jesse D.&lt;/author&gt;&lt;author&gt;Arnold, Brian J.&lt;/author&gt;&lt;author&gt;Svedin, Elisabeth&lt;/author&gt;&lt;author&gt;Xue, Katherine S.&lt;/author&gt;&lt;author&gt;Dilkes, Brian P.&lt;/author&gt;&lt;author&gt;Bomblies, Kirsten&lt;/author&gt;&lt;/authors&gt;&lt;/contributors&gt;&lt;titles&gt;&lt;title&gt;Genetic Adaptation Associated with Genome-Doubling in Autotetraploid Arabidopsis arenosa&lt;/title&gt;&lt;secondary-title&gt;PLOS Genetics&lt;/secondary-title&gt;&lt;/titles&gt;&lt;periodical&gt;&lt;full-title&gt;PLOS Genetics&lt;/full-title&gt;&lt;/periodical&gt;&lt;pages&gt;e1003093&lt;/pages&gt;&lt;volume&gt;8&lt;/volume&gt;&lt;number&gt;12&lt;/number&gt;&lt;dates&gt;&lt;year&gt;2012&lt;/year&gt;&lt;/dates&gt;&lt;publisher&gt;Public Library of Science&lt;/publisher&gt;&lt;urls&gt;&lt;related-urls&gt;&lt;url&gt;https://doi.org/10.1371/journal.pgen.1003093&lt;/url&gt;&lt;/related-urls&gt;&lt;/urls&gt;&lt;electronic-resource-num&gt;10.1371/journal.pgen.1003093&lt;/electronic-resource-num&gt;&lt;/record&gt;&lt;/Cite&gt;&lt;/EndNote&gt;</w:instrText>
      </w:r>
      <w:r w:rsidR="00C83AD1" w:rsidRPr="004E5C23">
        <w:rPr>
          <w:sz w:val="22"/>
          <w:szCs w:val="22"/>
        </w:rPr>
        <w:fldChar w:fldCharType="separate"/>
      </w:r>
      <w:r w:rsidR="00C83AD1" w:rsidRPr="004E5C23">
        <w:rPr>
          <w:noProof/>
          <w:sz w:val="22"/>
          <w:szCs w:val="22"/>
        </w:rPr>
        <w:t>(Hollister et al., 2012)</w:t>
      </w:r>
      <w:r w:rsidR="00C83AD1" w:rsidRPr="004E5C23">
        <w:rPr>
          <w:sz w:val="22"/>
          <w:szCs w:val="22"/>
        </w:rPr>
        <w:fldChar w:fldCharType="end"/>
      </w:r>
      <w:r w:rsidR="00C83AD1" w:rsidRPr="004E5C23">
        <w:rPr>
          <w:sz w:val="22"/>
          <w:szCs w:val="22"/>
        </w:rPr>
        <w:t xml:space="preserve">. </w:t>
      </w:r>
      <w:r w:rsidR="00815546" w:rsidRPr="004E5C23">
        <w:rPr>
          <w:sz w:val="22"/>
          <w:szCs w:val="22"/>
        </w:rPr>
        <w:t>Cytogenetic</w:t>
      </w:r>
      <w:r w:rsidR="00C83AD1" w:rsidRPr="004E5C23">
        <w:rPr>
          <w:sz w:val="22"/>
          <w:szCs w:val="22"/>
        </w:rPr>
        <w:t xml:space="preserve"> evidence in </w:t>
      </w:r>
      <w:r w:rsidR="00C83AD1" w:rsidRPr="004E5C23">
        <w:rPr>
          <w:i/>
          <w:sz w:val="22"/>
          <w:szCs w:val="22"/>
        </w:rPr>
        <w:t>Arabidopsis</w:t>
      </w:r>
      <w:r w:rsidR="00C83AD1" w:rsidRPr="004E5C23">
        <w:rPr>
          <w:sz w:val="22"/>
          <w:szCs w:val="22"/>
        </w:rPr>
        <w:t xml:space="preserve"> suggests introgression from diploids to tetraploids may introduce genetic variants that disrupt regular meiosis in tetraploids </w:t>
      </w:r>
      <w:r w:rsidR="00C83AD1"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4E5C23">
        <w:rPr>
          <w:sz w:val="22"/>
          <w:szCs w:val="22"/>
        </w:rPr>
        <w:instrText xml:space="preserve"> ADDIN EN.CITE </w:instrText>
      </w:r>
      <w:r w:rsidR="00DC0F8E"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DC0F8E" w:rsidRPr="004E5C23">
        <w:rPr>
          <w:sz w:val="22"/>
          <w:szCs w:val="22"/>
        </w:rPr>
        <w:instrText xml:space="preserve"> ADDIN EN.CITE.DATA </w:instrText>
      </w:r>
      <w:r w:rsidR="00DC0F8E" w:rsidRPr="009369AC">
        <w:rPr>
          <w:sz w:val="22"/>
          <w:szCs w:val="22"/>
        </w:rPr>
      </w:r>
      <w:r w:rsidR="00DC0F8E" w:rsidRPr="004E5C23">
        <w:rPr>
          <w:sz w:val="22"/>
          <w:szCs w:val="22"/>
        </w:rPr>
        <w:fldChar w:fldCharType="end"/>
      </w:r>
      <w:r w:rsidR="00C83AD1" w:rsidRPr="009369AC">
        <w:rPr>
          <w:sz w:val="22"/>
          <w:szCs w:val="22"/>
        </w:rPr>
      </w:r>
      <w:r w:rsidR="00C83AD1" w:rsidRPr="004E5C23">
        <w:rPr>
          <w:sz w:val="22"/>
          <w:szCs w:val="22"/>
        </w:rPr>
        <w:fldChar w:fldCharType="separate"/>
      </w:r>
      <w:r w:rsidR="00C83AD1" w:rsidRPr="004E5C23">
        <w:rPr>
          <w:noProof/>
          <w:sz w:val="22"/>
          <w:szCs w:val="22"/>
        </w:rPr>
        <w:t>(Morgan et al., 2020)</w:t>
      </w:r>
      <w:r w:rsidR="00C83AD1" w:rsidRPr="004E5C23">
        <w:rPr>
          <w:sz w:val="22"/>
          <w:szCs w:val="22"/>
        </w:rPr>
        <w:fldChar w:fldCharType="end"/>
      </w:r>
      <w:r w:rsidR="00C83AD1" w:rsidRPr="004E5C23">
        <w:rPr>
          <w:sz w:val="22"/>
          <w:szCs w:val="22"/>
        </w:rPr>
        <w:t xml:space="preserve">.  </w:t>
      </w:r>
    </w:p>
    <w:p w14:paraId="0BF38672" w14:textId="3715EFC6" w:rsidR="0038163D" w:rsidRDefault="0038163D" w:rsidP="00C83AD1">
      <w:pPr>
        <w:rPr>
          <w:sz w:val="22"/>
          <w:szCs w:val="22"/>
        </w:rPr>
      </w:pPr>
    </w:p>
    <w:p w14:paraId="0226CEF9" w14:textId="1B050FDE" w:rsidR="0038163D" w:rsidRDefault="0038163D">
      <w:pPr>
        <w:rPr>
          <w:sz w:val="22"/>
          <w:szCs w:val="22"/>
        </w:rPr>
      </w:pPr>
      <w:r w:rsidRPr="00D106E0">
        <w:rPr>
          <w:sz w:val="22"/>
          <w:szCs w:val="22"/>
        </w:rPr>
        <w:t xml:space="preserve">A key determinant of </w:t>
      </w:r>
      <w:r>
        <w:rPr>
          <w:sz w:val="22"/>
          <w:szCs w:val="22"/>
        </w:rPr>
        <w:t xml:space="preserve">the outcomes of </w:t>
      </w:r>
      <w:r w:rsidRPr="00D106E0">
        <w:rPr>
          <w:sz w:val="22"/>
          <w:szCs w:val="22"/>
        </w:rPr>
        <w:t>cross-ploidy hybrid</w:t>
      </w:r>
      <w:r>
        <w:rPr>
          <w:sz w:val="22"/>
          <w:szCs w:val="22"/>
        </w:rPr>
        <w:t>isation is the ploidy of the parents, and the mode of ploidy (whether the parents</w:t>
      </w:r>
      <w:r w:rsidRPr="0038163D">
        <w:rPr>
          <w:sz w:val="22"/>
          <w:szCs w:val="22"/>
        </w:rPr>
        <w:t xml:space="preserve"> </w:t>
      </w:r>
      <w:r w:rsidRPr="00D106E0">
        <w:rPr>
          <w:sz w:val="22"/>
          <w:szCs w:val="22"/>
        </w:rPr>
        <w:t>are auto or allopolyploids</w:t>
      </w:r>
      <w:r>
        <w:rPr>
          <w:sz w:val="22"/>
          <w:szCs w:val="22"/>
        </w:rPr>
        <w:t xml:space="preserve">). In terms ploidy, </w:t>
      </w:r>
      <w:r>
        <w:rPr>
          <w:sz w:val="22"/>
          <w:szCs w:val="22"/>
          <w:highlight w:val="yellow"/>
        </w:rPr>
        <w:t>it is clear</w:t>
      </w:r>
      <w:r w:rsidRPr="00D106E0">
        <w:rPr>
          <w:sz w:val="22"/>
          <w:szCs w:val="22"/>
          <w:highlight w:val="yellow"/>
        </w:rPr>
        <w:t xml:space="preserve"> that successful cross-ploidy hybridisation may occur more frequently between cytotypes of higher ploidy (e.g. tetraploids and </w:t>
      </w:r>
      <w:proofErr w:type="spellStart"/>
      <w:r w:rsidRPr="00D106E0">
        <w:rPr>
          <w:sz w:val="22"/>
          <w:szCs w:val="22"/>
          <w:highlight w:val="yellow"/>
        </w:rPr>
        <w:t>hexaploids</w:t>
      </w:r>
      <w:proofErr w:type="spellEnd"/>
      <w:r w:rsidRPr="00D106E0">
        <w:rPr>
          <w:sz w:val="22"/>
          <w:szCs w:val="22"/>
          <w:highlight w:val="yellow"/>
        </w:rPr>
        <w:t xml:space="preserve">) than of lower ploidy (e.g. diploids and tetraploids) (Greiner and </w:t>
      </w:r>
      <w:proofErr w:type="spellStart"/>
      <w:r w:rsidRPr="00D106E0">
        <w:rPr>
          <w:sz w:val="22"/>
          <w:szCs w:val="22"/>
          <w:highlight w:val="yellow"/>
        </w:rPr>
        <w:t>Oberpreiler</w:t>
      </w:r>
      <w:proofErr w:type="spellEnd"/>
      <w:r w:rsidRPr="00D106E0">
        <w:rPr>
          <w:sz w:val="22"/>
          <w:szCs w:val="22"/>
          <w:highlight w:val="yellow"/>
        </w:rPr>
        <w:t xml:space="preserve">, 2012, </w:t>
      </w:r>
      <w:proofErr w:type="spellStart"/>
      <w:r w:rsidRPr="00D106E0">
        <w:rPr>
          <w:sz w:val="22"/>
          <w:szCs w:val="22"/>
          <w:highlight w:val="yellow"/>
        </w:rPr>
        <w:t>Hulber</w:t>
      </w:r>
      <w:proofErr w:type="spellEnd"/>
      <w:r w:rsidRPr="00D106E0">
        <w:rPr>
          <w:sz w:val="22"/>
          <w:szCs w:val="22"/>
          <w:highlight w:val="yellow"/>
        </w:rPr>
        <w:t xml:space="preserve"> et al., 2015, Sutherland et al., 2020). However, despite the apparent weakening of postzygotic barriers at higher ploidy levels, prezygotic barriers may be strong enough for such cross-ploidy hybridization to remain </w:t>
      </w:r>
      <w:r>
        <w:rPr>
          <w:sz w:val="22"/>
          <w:szCs w:val="22"/>
          <w:highlight w:val="yellow"/>
        </w:rPr>
        <w:t xml:space="preserve">relatively </w:t>
      </w:r>
      <w:r w:rsidRPr="00D106E0">
        <w:rPr>
          <w:sz w:val="22"/>
          <w:szCs w:val="22"/>
          <w:highlight w:val="yellow"/>
        </w:rPr>
        <w:t xml:space="preserve">rare (Greiner and </w:t>
      </w:r>
      <w:proofErr w:type="spellStart"/>
      <w:r w:rsidRPr="00D106E0">
        <w:rPr>
          <w:sz w:val="22"/>
          <w:szCs w:val="22"/>
          <w:highlight w:val="yellow"/>
        </w:rPr>
        <w:t>Oberpreiler</w:t>
      </w:r>
      <w:proofErr w:type="spellEnd"/>
      <w:r w:rsidRPr="00D106E0">
        <w:rPr>
          <w:sz w:val="22"/>
          <w:szCs w:val="22"/>
          <w:highlight w:val="yellow"/>
        </w:rPr>
        <w:t xml:space="preserve">, 2012, </w:t>
      </w:r>
      <w:proofErr w:type="spellStart"/>
      <w:r w:rsidRPr="00D106E0">
        <w:rPr>
          <w:sz w:val="22"/>
          <w:szCs w:val="22"/>
          <w:highlight w:val="yellow"/>
        </w:rPr>
        <w:t>Hulber</w:t>
      </w:r>
      <w:proofErr w:type="spellEnd"/>
      <w:r w:rsidRPr="00D106E0">
        <w:rPr>
          <w:sz w:val="22"/>
          <w:szCs w:val="22"/>
          <w:highlight w:val="yellow"/>
        </w:rPr>
        <w:t xml:space="preserve"> et al., 2015).</w:t>
      </w:r>
      <w:r>
        <w:rPr>
          <w:sz w:val="22"/>
          <w:szCs w:val="22"/>
        </w:rPr>
        <w:t xml:space="preserve"> In terms of mode of ploidy, i</w:t>
      </w:r>
      <w:r w:rsidRPr="00D106E0">
        <w:rPr>
          <w:sz w:val="22"/>
          <w:szCs w:val="22"/>
        </w:rPr>
        <w:t xml:space="preserve">n allotetraploid parents characterised by disomic inheritance, preferential chromosome pairing between the most similar, </w:t>
      </w:r>
      <w:proofErr w:type="spellStart"/>
      <w:r w:rsidRPr="00D106E0">
        <w:rPr>
          <w:sz w:val="22"/>
          <w:szCs w:val="22"/>
        </w:rPr>
        <w:t>homeologous</w:t>
      </w:r>
      <w:proofErr w:type="spellEnd"/>
      <w:r w:rsidRPr="00D106E0">
        <w:rPr>
          <w:sz w:val="22"/>
          <w:szCs w:val="22"/>
        </w:rPr>
        <w:t xml:space="preserve"> subgenomes, may lead to a subset of polyploid variation </w:t>
      </w:r>
      <w:proofErr w:type="spellStart"/>
      <w:r w:rsidRPr="00D106E0">
        <w:rPr>
          <w:sz w:val="22"/>
          <w:szCs w:val="22"/>
        </w:rPr>
        <w:t>introgressing</w:t>
      </w:r>
      <w:proofErr w:type="spellEnd"/>
      <w:r w:rsidRPr="00D106E0">
        <w:rPr>
          <w:sz w:val="22"/>
          <w:szCs w:val="22"/>
        </w:rPr>
        <w:t xml:space="preserve">. In contrast, in </w:t>
      </w:r>
      <w:proofErr w:type="spellStart"/>
      <w:r w:rsidRPr="00D106E0">
        <w:rPr>
          <w:sz w:val="22"/>
          <w:szCs w:val="22"/>
        </w:rPr>
        <w:t>autotetraploids</w:t>
      </w:r>
      <w:proofErr w:type="spellEnd"/>
      <w:r w:rsidRPr="00D106E0">
        <w:rPr>
          <w:sz w:val="22"/>
          <w:szCs w:val="22"/>
        </w:rPr>
        <w:t xml:space="preserve"> with </w:t>
      </w:r>
      <w:proofErr w:type="spellStart"/>
      <w:r w:rsidRPr="00D106E0">
        <w:rPr>
          <w:sz w:val="22"/>
          <w:szCs w:val="22"/>
        </w:rPr>
        <w:t>tetrasomic</w:t>
      </w:r>
      <w:proofErr w:type="spellEnd"/>
      <w:r w:rsidRPr="00D106E0">
        <w:rPr>
          <w:sz w:val="22"/>
          <w:szCs w:val="22"/>
        </w:rPr>
        <w:t xml:space="preserve"> inheritance, free recombination between chromosomes may allow any region of the tetraploid to </w:t>
      </w:r>
      <w:proofErr w:type="spellStart"/>
      <w:r w:rsidRPr="00D106E0">
        <w:rPr>
          <w:sz w:val="22"/>
          <w:szCs w:val="22"/>
        </w:rPr>
        <w:t>introgress</w:t>
      </w:r>
      <w:proofErr w:type="spellEnd"/>
      <w:r w:rsidRPr="00D106E0">
        <w:rPr>
          <w:sz w:val="22"/>
          <w:szCs w:val="22"/>
        </w:rPr>
        <w:t xml:space="preserve">. According to our literature survey, in </w:t>
      </w:r>
      <w:r w:rsidRPr="00D106E0">
        <w:rPr>
          <w:sz w:val="22"/>
          <w:szCs w:val="22"/>
          <w:highlight w:val="yellow"/>
        </w:rPr>
        <w:t>20 of 23</w:t>
      </w:r>
      <w:r w:rsidRPr="00D106E0">
        <w:rPr>
          <w:sz w:val="22"/>
          <w:szCs w:val="22"/>
        </w:rPr>
        <w:t xml:space="preserve"> studies for which relevant information is available the higher ploidy parent was an allopolyploid. While allopolyploids garner more research interest than </w:t>
      </w:r>
      <w:proofErr w:type="spellStart"/>
      <w:r w:rsidRPr="00D106E0">
        <w:rPr>
          <w:sz w:val="22"/>
          <w:szCs w:val="22"/>
        </w:rPr>
        <w:t>autopolyploids</w:t>
      </w:r>
      <w:proofErr w:type="spellEnd"/>
      <w:r w:rsidRPr="00D106E0">
        <w:rPr>
          <w:sz w:val="22"/>
          <w:szCs w:val="22"/>
        </w:rPr>
        <w:t xml:space="preserve"> in studies of hybridisation </w: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PEVuZE5vdGU+PENpdGU+PEF1dGhvcj5TcG9lbGhvZjwvQXV0aG9yPjxZZWFyPjIwMTc8L1llYXI+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(Spoelhof et al., 2017)</w:t>
      </w:r>
      <w:r w:rsidRPr="00D106E0">
        <w:rPr>
          <w:sz w:val="22"/>
          <w:szCs w:val="22"/>
        </w:rPr>
        <w:fldChar w:fldCharType="end"/>
      </w:r>
      <w:r w:rsidRPr="00D106E0">
        <w:rPr>
          <w:sz w:val="22"/>
          <w:szCs w:val="22"/>
        </w:rPr>
        <w:t xml:space="preserve">, the higher number of studies reporting allopolyploids may be biologically significant. For example, chromosome pairing of an allotetraploid subgenome more related to the diploid parent could lead to higher probabilities of </w:t>
      </w:r>
      <w:r w:rsidRPr="00D106E0">
        <w:rPr>
          <w:sz w:val="22"/>
          <w:szCs w:val="22"/>
        </w:rPr>
        <w:lastRenderedPageBreak/>
        <w:t>successful hybridisation than in diploid-autotetraploid hybridisation, where chromosome pairing is disrupted.</w:t>
      </w:r>
    </w:p>
    <w:p w14:paraId="2C3E75EA" w14:textId="733E69AC" w:rsidR="0037008F" w:rsidRDefault="0037008F">
      <w:pPr>
        <w:rPr>
          <w:sz w:val="22"/>
          <w:szCs w:val="22"/>
        </w:rPr>
      </w:pPr>
    </w:p>
    <w:p w14:paraId="5032EA70" w14:textId="5727889F" w:rsidR="0037008F" w:rsidRPr="00D106E0" w:rsidRDefault="0037008F" w:rsidP="0037008F">
      <w:pPr>
        <w:rPr>
          <w:b/>
          <w:bCs/>
          <w:sz w:val="22"/>
          <w:szCs w:val="22"/>
        </w:rPr>
      </w:pPr>
      <w:r>
        <w:rPr>
          <w:b/>
          <w:bCs/>
          <w:sz w:val="22"/>
          <w:szCs w:val="22"/>
        </w:rPr>
        <w:t>Evolutionary outcomes of</w:t>
      </w:r>
      <w:r w:rsidRPr="00D106E0">
        <w:rPr>
          <w:b/>
          <w:bCs/>
          <w:sz w:val="22"/>
          <w:szCs w:val="22"/>
        </w:rPr>
        <w:t xml:space="preserve"> cross-ploidy hybridisation</w:t>
      </w:r>
    </w:p>
    <w:p w14:paraId="25DEDB5C" w14:textId="77777777" w:rsidR="0038163D" w:rsidRPr="00D106E0" w:rsidRDefault="0038163D" w:rsidP="0038163D">
      <w:pPr>
        <w:rPr>
          <w:sz w:val="22"/>
          <w:szCs w:val="22"/>
        </w:rPr>
      </w:pPr>
    </w:p>
    <w:p w14:paraId="53BF1713" w14:textId="6ADC6B49" w:rsidR="00255550" w:rsidRPr="004E5C23" w:rsidRDefault="00255550" w:rsidP="00255550">
      <w:pPr>
        <w:rPr>
          <w:sz w:val="22"/>
          <w:szCs w:val="22"/>
        </w:rPr>
      </w:pPr>
      <w:r w:rsidRPr="004E5C23">
        <w:rPr>
          <w:sz w:val="22"/>
          <w:szCs w:val="22"/>
        </w:rPr>
        <w:t xml:space="preserve">On occasion, </w:t>
      </w:r>
      <w:r w:rsidR="00391C5E" w:rsidRPr="004E5C23">
        <w:rPr>
          <w:sz w:val="22"/>
          <w:szCs w:val="22"/>
        </w:rPr>
        <w:t xml:space="preserve">recent </w:t>
      </w:r>
      <w:r w:rsidRPr="004E5C23">
        <w:rPr>
          <w:sz w:val="22"/>
          <w:szCs w:val="22"/>
        </w:rPr>
        <w:t xml:space="preserve">cross-ploidy hybridisation has led to speciation (&lt;200 years). This has occurred in </w:t>
      </w:r>
      <w:r w:rsidR="00815546" w:rsidRPr="004E5C23">
        <w:rPr>
          <w:sz w:val="22"/>
          <w:szCs w:val="22"/>
        </w:rPr>
        <w:t xml:space="preserve">the plant genera </w:t>
      </w:r>
      <w:proofErr w:type="spellStart"/>
      <w:r w:rsidRPr="004E5C23">
        <w:rPr>
          <w:i/>
          <w:iCs/>
          <w:sz w:val="22"/>
          <w:szCs w:val="22"/>
        </w:rPr>
        <w:t>Senecio</w:t>
      </w:r>
      <w:proofErr w:type="spellEnd"/>
      <w:r w:rsidRPr="004E5C23">
        <w:rPr>
          <w:sz w:val="22"/>
          <w:szCs w:val="22"/>
        </w:rPr>
        <w:t xml:space="preserve"> </w:t>
      </w:r>
      <w:r w:rsidRPr="004E5C23">
        <w:rPr>
          <w:sz w:val="22"/>
          <w:szCs w:val="22"/>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4E5C23">
        <w:rPr>
          <w:sz w:val="22"/>
          <w:szCs w:val="22"/>
        </w:rPr>
        <w:instrText xml:space="preserve"> ADDIN EN.CITE </w:instrText>
      </w:r>
      <w:r w:rsidRPr="004E5C23">
        <w:rPr>
          <w:sz w:val="22"/>
          <w:szCs w:val="22"/>
        </w:rPr>
        <w:fldChar w:fldCharType="begin">
          <w:fldData xml:space="preserve">PEVuZE5vdGU+PENpdGU+PEF1dGhvcj5Mb3dlPC9BdXRob3I+PFllYXI+MjAwNDwvWWVhcj48UmVj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</w:fldData>
        </w:fldChar>
      </w:r>
      <w:r w:rsidRPr="004E5C23">
        <w:rPr>
          <w:sz w:val="22"/>
          <w:szCs w:val="22"/>
        </w:rPr>
        <w:instrText xml:space="preserve"> ADDIN EN.CITE.DATA </w:instrText>
      </w:r>
      <w:r w:rsidRPr="009369AC">
        <w:rPr>
          <w:sz w:val="22"/>
          <w:szCs w:val="22"/>
        </w:rPr>
      </w:r>
      <w:r w:rsidRPr="004E5C23">
        <w:rPr>
          <w:sz w:val="22"/>
          <w:szCs w:val="22"/>
        </w:rPr>
        <w:fldChar w:fldCharType="end"/>
      </w:r>
      <w:r w:rsidRPr="009369AC">
        <w:rPr>
          <w:sz w:val="22"/>
          <w:szCs w:val="22"/>
        </w:rPr>
      </w:r>
      <w:r w:rsidRPr="004E5C23">
        <w:rPr>
          <w:sz w:val="22"/>
          <w:szCs w:val="22"/>
        </w:rPr>
        <w:fldChar w:fldCharType="separate"/>
      </w:r>
      <w:r w:rsidRPr="004E5C23">
        <w:rPr>
          <w:noProof/>
          <w:sz w:val="22"/>
          <w:szCs w:val="22"/>
        </w:rPr>
        <w:t>(Lowe and Abbott, 2004, Abbott and Lowe, 2004)</w:t>
      </w:r>
      <w:r w:rsidRPr="004E5C23">
        <w:rPr>
          <w:sz w:val="22"/>
          <w:szCs w:val="22"/>
        </w:rPr>
        <w:fldChar w:fldCharType="end"/>
      </w:r>
      <w:r w:rsidRPr="004E5C23">
        <w:rPr>
          <w:sz w:val="22"/>
          <w:szCs w:val="22"/>
        </w:rPr>
        <w:t xml:space="preserve"> and </w:t>
      </w:r>
      <w:r w:rsidRPr="004E5C23">
        <w:rPr>
          <w:i/>
          <w:iCs/>
          <w:sz w:val="22"/>
          <w:szCs w:val="22"/>
        </w:rPr>
        <w:t>Mimulus</w:t>
      </w:r>
      <w:r w:rsidRPr="004E5C23">
        <w:rPr>
          <w:sz w:val="22"/>
          <w:szCs w:val="22"/>
        </w:rPr>
        <w:t xml:space="preserve"> </w:t>
      </w:r>
      <w:r w:rsidRPr="004E5C23">
        <w:rPr>
          <w:sz w:val="22"/>
          <w:szCs w:val="22"/>
        </w:rPr>
        <w:fldChar w:fldCharType="begin"/>
      </w:r>
      <w:r w:rsidRPr="004E5C23">
        <w:rPr>
          <w:sz w:val="22"/>
          <w:szCs w:val="22"/>
        </w:rPr>
        <w:instrText xml:space="preserve"> ADDIN EN.CITE &lt;EndNote&gt;&lt;Cite&gt;&lt;Author&gt;Vallejo-Marin&lt;/Author&gt;&lt;Year&gt;2012&lt;/Year&gt;&lt;RecNum&gt;1383&lt;/RecNum&gt;&lt;DisplayText&gt;(Vallejo-Marin, 2012)&lt;/DisplayText&gt;&lt;record&gt;&lt;rec-number&gt;1383&lt;/rec-number&gt;&lt;foreign-keys&gt;&lt;key app="EN" db-id="rv5pzvwrkefxw5ez0dn5522yetsaer2px2s0" timestamp="1594981093"&gt;1383&lt;/key&gt;&lt;/foreign-keys&gt;&lt;ref-type name="Journal Article"&gt;17&lt;/ref-type&gt;&lt;contributors&gt;&lt;authors&gt;&lt;author&gt;Vallejo-Marin, M.&lt;/author&gt;&lt;/authors&gt;&lt;/contributors&gt;&lt;auth-address&gt;Vallejo-Marin, M (corresponding author), Univ Stirling, Stirling FK9 4LA, Scotland.&amp;#xD;mario.vallejo@stir.ac.uk&lt;/auth-address&gt;&lt;titles&gt;&lt;title&gt;Mimulus peregrinus (Phrymaceae): A new British allopolyploid species&lt;/title&gt;&lt;secondary-title&gt;Phytokeys&lt;/secondary-title&gt;&lt;alt-title&gt;PhytoKeys&lt;/alt-title&gt;&lt;/titles&gt;&lt;periodical&gt;&lt;full-title&gt;Phytokeys&lt;/full-title&gt;&lt;abbr-1&gt;PhytoKeys&lt;/abbr-1&gt;&lt;/periodical&gt;&lt;alt-periodical&gt;&lt;full-title&gt;Phytokeys&lt;/full-title&gt;&lt;abbr-1&gt;PhytoKeys&lt;/abbr-1&gt;&lt;/alt-periodical&gt;&lt;pages&gt;1-14&lt;/pages&gt;&lt;volume&gt;14&lt;/volume&gt;&lt;keywords&gt;&lt;keyword&gt;Plant Sciences&lt;/keyword&gt;&lt;/keywords&gt;&lt;dates&gt;&lt;year&gt;2012&lt;/year&gt;&lt;/dates&gt;&lt;isbn&gt;1314-2011&lt;/isbn&gt;&lt;accession-num&gt;WOS:000308377800001&lt;/accession-num&gt;&lt;work-type&gt;Article&lt;/work-type&gt;&lt;urls&gt;&lt;related-urls&gt;&lt;url&gt;&amp;lt;Go to ISI&amp;gt;://WOS:000308377800001&lt;/url&gt;&lt;/related-urls&gt;&lt;/urls&gt;&lt;electronic-resource-num&gt;10.3897/phytokeys.14.3305&lt;/electronic-resource-num&gt;&lt;language&gt;English&lt;/language&gt;&lt;/record&gt;&lt;/Cite&gt;&lt;/EndNote&gt;</w:instrText>
      </w:r>
      <w:r w:rsidRPr="004E5C23">
        <w:rPr>
          <w:sz w:val="22"/>
          <w:szCs w:val="22"/>
        </w:rPr>
        <w:fldChar w:fldCharType="separate"/>
      </w:r>
      <w:r w:rsidRPr="004E5C23">
        <w:rPr>
          <w:noProof/>
          <w:sz w:val="22"/>
          <w:szCs w:val="22"/>
        </w:rPr>
        <w:t>(Vallejo-Marin, 2012)</w:t>
      </w:r>
      <w:r w:rsidRPr="004E5C23">
        <w:rPr>
          <w:sz w:val="22"/>
          <w:szCs w:val="22"/>
        </w:rPr>
        <w:fldChar w:fldCharType="end"/>
      </w:r>
      <w:r w:rsidRPr="004E5C23">
        <w:rPr>
          <w:sz w:val="22"/>
          <w:szCs w:val="22"/>
        </w:rPr>
        <w:t xml:space="preserve">. </w:t>
      </w:r>
      <w:r w:rsidR="003822F3" w:rsidRPr="004E5C23">
        <w:rPr>
          <w:sz w:val="22"/>
          <w:szCs w:val="22"/>
        </w:rPr>
        <w:t>These hybrids are also notable in the context of the British Isles, as they involve</w:t>
      </w:r>
      <w:r w:rsidR="00CD228B" w:rsidRPr="004E5C23">
        <w:rPr>
          <w:sz w:val="22"/>
          <w:szCs w:val="22"/>
        </w:rPr>
        <w:t xml:space="preserve"> alien species as either one, or both parental species. </w:t>
      </w:r>
      <w:r w:rsidR="003867F4" w:rsidRPr="004E5C23">
        <w:rPr>
          <w:sz w:val="22"/>
          <w:szCs w:val="22"/>
        </w:rPr>
        <w:t>Simi</w:t>
      </w:r>
      <w:r w:rsidR="00332C3F" w:rsidRPr="004E5C23">
        <w:rPr>
          <w:sz w:val="22"/>
          <w:szCs w:val="22"/>
        </w:rPr>
        <w:t xml:space="preserve">larly, in </w:t>
      </w:r>
      <w:r w:rsidR="00332C3F" w:rsidRPr="004E5C23">
        <w:rPr>
          <w:i/>
          <w:iCs/>
          <w:sz w:val="22"/>
          <w:szCs w:val="22"/>
        </w:rPr>
        <w:t>Rosa</w:t>
      </w:r>
      <w:r w:rsidR="00332C3F" w:rsidRPr="004E5C23">
        <w:rPr>
          <w:sz w:val="22"/>
          <w:szCs w:val="22"/>
        </w:rPr>
        <w:t xml:space="preserve"> one of the parents, while in </w:t>
      </w:r>
      <w:proofErr w:type="spellStart"/>
      <w:r w:rsidR="00332C3F" w:rsidRPr="004E5C23">
        <w:rPr>
          <w:i/>
          <w:iCs/>
          <w:sz w:val="22"/>
          <w:szCs w:val="22"/>
        </w:rPr>
        <w:t>Fallopia</w:t>
      </w:r>
      <w:proofErr w:type="spellEnd"/>
      <w:r w:rsidR="00BF7CB5" w:rsidRPr="004E5C23">
        <w:rPr>
          <w:sz w:val="22"/>
          <w:szCs w:val="22"/>
        </w:rPr>
        <w:t xml:space="preserve"> </w:t>
      </w:r>
      <w:r w:rsidR="00332C3F" w:rsidRPr="004E5C23">
        <w:rPr>
          <w:sz w:val="22"/>
          <w:szCs w:val="22"/>
        </w:rPr>
        <w:t xml:space="preserve">both parents, involved in </w:t>
      </w:r>
      <w:r w:rsidR="00BF7CB5" w:rsidRPr="004E5C23">
        <w:rPr>
          <w:sz w:val="22"/>
          <w:szCs w:val="22"/>
        </w:rPr>
        <w:t>cross</w:t>
      </w:r>
      <w:r w:rsidR="00CF4109" w:rsidRPr="004E5C23">
        <w:rPr>
          <w:sz w:val="22"/>
          <w:szCs w:val="22"/>
        </w:rPr>
        <w:t>-</w:t>
      </w:r>
      <w:r w:rsidR="00BF7CB5" w:rsidRPr="004E5C23">
        <w:rPr>
          <w:sz w:val="22"/>
          <w:szCs w:val="22"/>
        </w:rPr>
        <w:t xml:space="preserve">ploidy hybridisation </w:t>
      </w:r>
      <w:r w:rsidR="00332C3F" w:rsidRPr="004E5C23">
        <w:rPr>
          <w:sz w:val="22"/>
          <w:szCs w:val="22"/>
        </w:rPr>
        <w:t>are</w:t>
      </w:r>
      <w:r w:rsidR="00BF7CB5" w:rsidRPr="004E5C23">
        <w:rPr>
          <w:sz w:val="22"/>
          <w:szCs w:val="22"/>
        </w:rPr>
        <w:t xml:space="preserve"> alien species (Table 1</w:t>
      </w:r>
      <w:r w:rsidR="00CF4109" w:rsidRPr="004E5C23">
        <w:rPr>
          <w:sz w:val="22"/>
          <w:szCs w:val="22"/>
        </w:rPr>
        <w:t>)</w:t>
      </w:r>
      <w:r w:rsidR="00BF7CB5" w:rsidRPr="004E5C23">
        <w:rPr>
          <w:sz w:val="22"/>
          <w:szCs w:val="22"/>
        </w:rPr>
        <w:t>.</w:t>
      </w:r>
      <w:r w:rsidR="00CF4109" w:rsidRPr="004E5C23">
        <w:rPr>
          <w:sz w:val="22"/>
          <w:szCs w:val="22"/>
        </w:rPr>
        <w:t xml:space="preserve"> Human mediated translocations of species</w:t>
      </w:r>
      <w:r w:rsidR="00CA5D14" w:rsidRPr="004E5C23">
        <w:rPr>
          <w:sz w:val="22"/>
          <w:szCs w:val="22"/>
        </w:rPr>
        <w:t xml:space="preserve"> </w:t>
      </w:r>
      <w:r w:rsidR="00293A75" w:rsidRPr="004E5C23">
        <w:rPr>
          <w:sz w:val="22"/>
          <w:szCs w:val="22"/>
        </w:rPr>
        <w:t>clearly</w:t>
      </w:r>
      <w:r w:rsidR="00CF4109" w:rsidRPr="004E5C23">
        <w:rPr>
          <w:sz w:val="22"/>
          <w:szCs w:val="22"/>
        </w:rPr>
        <w:t xml:space="preserve"> have a profound effect on </w:t>
      </w:r>
      <w:r w:rsidR="00170835" w:rsidRPr="004E5C23">
        <w:rPr>
          <w:sz w:val="22"/>
          <w:szCs w:val="22"/>
        </w:rPr>
        <w:t xml:space="preserve">cross-ploidy </w:t>
      </w:r>
      <w:r w:rsidR="00CF4109" w:rsidRPr="004E5C23">
        <w:rPr>
          <w:sz w:val="22"/>
          <w:szCs w:val="22"/>
        </w:rPr>
        <w:t xml:space="preserve">hybridisation. </w:t>
      </w:r>
      <w:r w:rsidR="00097169" w:rsidRPr="004E5C23">
        <w:rPr>
          <w:sz w:val="22"/>
          <w:szCs w:val="22"/>
        </w:rPr>
        <w:t>O</w:t>
      </w:r>
      <w:r w:rsidRPr="004E5C23">
        <w:rPr>
          <w:sz w:val="22"/>
          <w:szCs w:val="22"/>
        </w:rPr>
        <w:t>lder hybrid species (10,000+ years) hav</w:t>
      </w:r>
      <w:r w:rsidR="00097169" w:rsidRPr="004E5C23">
        <w:rPr>
          <w:sz w:val="22"/>
          <w:szCs w:val="22"/>
        </w:rPr>
        <w:t>e</w:t>
      </w:r>
      <w:r w:rsidRPr="004E5C23">
        <w:rPr>
          <w:sz w:val="22"/>
          <w:szCs w:val="22"/>
        </w:rPr>
        <w:t xml:space="preserve"> </w:t>
      </w:r>
      <w:r w:rsidR="00441D72" w:rsidRPr="004E5C23">
        <w:rPr>
          <w:sz w:val="22"/>
          <w:szCs w:val="22"/>
        </w:rPr>
        <w:t xml:space="preserve">also </w:t>
      </w:r>
      <w:r w:rsidRPr="004E5C23">
        <w:rPr>
          <w:sz w:val="22"/>
          <w:szCs w:val="22"/>
        </w:rPr>
        <w:t xml:space="preserve">originated in </w:t>
      </w:r>
      <w:r w:rsidR="00CF4109" w:rsidRPr="004E5C23">
        <w:rPr>
          <w:sz w:val="22"/>
          <w:szCs w:val="22"/>
        </w:rPr>
        <w:t xml:space="preserve">a similar way to </w:t>
      </w:r>
      <w:proofErr w:type="spellStart"/>
      <w:r w:rsidR="00CF4109" w:rsidRPr="004E5C23">
        <w:rPr>
          <w:i/>
          <w:iCs/>
          <w:sz w:val="22"/>
          <w:szCs w:val="22"/>
        </w:rPr>
        <w:t>Senecio</w:t>
      </w:r>
      <w:proofErr w:type="spellEnd"/>
      <w:r w:rsidR="00CF4109" w:rsidRPr="004E5C23">
        <w:rPr>
          <w:sz w:val="22"/>
          <w:szCs w:val="22"/>
        </w:rPr>
        <w:t xml:space="preserve"> and </w:t>
      </w:r>
      <w:r w:rsidR="00CF4109" w:rsidRPr="004E5C23">
        <w:rPr>
          <w:i/>
          <w:iCs/>
          <w:sz w:val="22"/>
          <w:szCs w:val="22"/>
        </w:rPr>
        <w:t>Mimulus</w:t>
      </w:r>
      <w:r w:rsidR="00CF4109" w:rsidRPr="004E5C23">
        <w:rPr>
          <w:sz w:val="22"/>
          <w:szCs w:val="22"/>
        </w:rPr>
        <w:t xml:space="preserve"> hybrid species</w:t>
      </w:r>
      <w:r w:rsidRPr="004E5C23">
        <w:rPr>
          <w:sz w:val="22"/>
          <w:szCs w:val="22"/>
        </w:rPr>
        <w:t xml:space="preserve">, </w:t>
      </w:r>
      <w:r w:rsidR="00097169" w:rsidRPr="004E5C23">
        <w:rPr>
          <w:sz w:val="22"/>
          <w:szCs w:val="22"/>
        </w:rPr>
        <w:t xml:space="preserve">with this </w:t>
      </w:r>
      <w:r w:rsidRPr="004E5C23">
        <w:rPr>
          <w:sz w:val="22"/>
          <w:szCs w:val="22"/>
        </w:rPr>
        <w:t xml:space="preserve">inferred either through morphology </w:t>
      </w:r>
      <w:r w:rsidR="00097169" w:rsidRPr="004E5C23">
        <w:rPr>
          <w:sz w:val="22"/>
          <w:szCs w:val="22"/>
        </w:rPr>
        <w:t>and cytogenetic analysis,</w:t>
      </w:r>
      <w:r w:rsidRPr="004E5C23">
        <w:rPr>
          <w:sz w:val="22"/>
          <w:szCs w:val="22"/>
        </w:rPr>
        <w:t xml:space="preserve"> or through </w:t>
      </w:r>
      <w:r w:rsidR="00097169" w:rsidRPr="004E5C23">
        <w:rPr>
          <w:sz w:val="22"/>
          <w:szCs w:val="22"/>
        </w:rPr>
        <w:t>sequence analysis showing</w:t>
      </w:r>
      <w:r w:rsidRPr="004E5C23">
        <w:rPr>
          <w:sz w:val="22"/>
          <w:szCs w:val="22"/>
        </w:rPr>
        <w:t xml:space="preserve"> </w:t>
      </w:r>
      <w:r w:rsidR="00097169" w:rsidRPr="004E5C23">
        <w:rPr>
          <w:sz w:val="22"/>
          <w:szCs w:val="22"/>
        </w:rPr>
        <w:t xml:space="preserve">‘ghost’ </w:t>
      </w:r>
      <w:r w:rsidRPr="004E5C23">
        <w:rPr>
          <w:sz w:val="22"/>
          <w:szCs w:val="22"/>
        </w:rPr>
        <w:t xml:space="preserve">subgenomes </w:t>
      </w:r>
      <w:r w:rsidR="00097169" w:rsidRPr="004E5C23">
        <w:rPr>
          <w:sz w:val="22"/>
          <w:szCs w:val="22"/>
        </w:rPr>
        <w:t>of</w:t>
      </w:r>
      <w:r w:rsidRPr="004E5C23">
        <w:rPr>
          <w:sz w:val="22"/>
          <w:szCs w:val="22"/>
        </w:rPr>
        <w:t xml:space="preserve"> allopolyploid species (e.g. </w:t>
      </w:r>
      <w:r w:rsidRPr="004E5C23">
        <w:rPr>
          <w:i/>
          <w:iCs/>
          <w:sz w:val="22"/>
          <w:szCs w:val="22"/>
        </w:rPr>
        <w:t xml:space="preserve">Euphrasia, </w:t>
      </w:r>
      <w:proofErr w:type="spellStart"/>
      <w:r w:rsidRPr="004E5C23">
        <w:rPr>
          <w:i/>
          <w:iCs/>
          <w:sz w:val="22"/>
          <w:szCs w:val="22"/>
        </w:rPr>
        <w:t>Packera</w:t>
      </w:r>
      <w:proofErr w:type="spellEnd"/>
      <w:r w:rsidRPr="004E5C23">
        <w:rPr>
          <w:i/>
          <w:iCs/>
          <w:sz w:val="22"/>
          <w:szCs w:val="22"/>
        </w:rPr>
        <w:t>,</w:t>
      </w:r>
      <w:r w:rsidRPr="004E5C23">
        <w:rPr>
          <w:sz w:val="22"/>
          <w:szCs w:val="22"/>
        </w:rPr>
        <w:t xml:space="preserve"> </w:t>
      </w:r>
      <w:r w:rsidRPr="004E5C23">
        <w:rPr>
          <w:sz w:val="22"/>
          <w:szCs w:val="22"/>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4E5C23">
        <w:rPr>
          <w:sz w:val="22"/>
          <w:szCs w:val="22"/>
        </w:rPr>
        <w:instrText xml:space="preserve"> ADDIN EN.CITE </w:instrText>
      </w:r>
      <w:r w:rsidR="00772444" w:rsidRPr="004E5C23">
        <w:rPr>
          <w:sz w:val="22"/>
          <w:szCs w:val="22"/>
        </w:rPr>
        <w:fldChar w:fldCharType="begin">
          <w:fldData xml:space="preserve">PEVuZE5vdGU+PENpdGU+PEF1dGhvcj5ZZW88L0F1dGhvcj48WWVhcj4xOTU2PC9ZZWFyPjxSZWNO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</w:fldData>
        </w:fldChar>
      </w:r>
      <w:r w:rsidR="00772444" w:rsidRPr="004E5C23">
        <w:rPr>
          <w:sz w:val="22"/>
          <w:szCs w:val="22"/>
        </w:rPr>
        <w:instrText xml:space="preserve"> ADDIN EN.CITE.DATA </w:instrText>
      </w:r>
      <w:r w:rsidR="00772444" w:rsidRPr="009369AC">
        <w:rPr>
          <w:sz w:val="22"/>
          <w:szCs w:val="22"/>
        </w:rPr>
      </w:r>
      <w:r w:rsidR="00772444" w:rsidRPr="004E5C23">
        <w:rPr>
          <w:sz w:val="22"/>
          <w:szCs w:val="22"/>
        </w:rPr>
        <w:fldChar w:fldCharType="end"/>
      </w:r>
      <w:r w:rsidRPr="009369AC">
        <w:rPr>
          <w:sz w:val="22"/>
          <w:szCs w:val="22"/>
        </w:rPr>
      </w:r>
      <w:r w:rsidRPr="004E5C23">
        <w:rPr>
          <w:sz w:val="22"/>
          <w:szCs w:val="22"/>
        </w:rPr>
        <w:fldChar w:fldCharType="separate"/>
      </w:r>
      <w:r w:rsidR="00772444" w:rsidRPr="004E5C23">
        <w:rPr>
          <w:noProof/>
          <w:sz w:val="22"/>
          <w:szCs w:val="22"/>
        </w:rPr>
        <w:t>(Yeo, 1956, Kowal et al., 2011)</w:t>
      </w:r>
      <w:r w:rsidRPr="004E5C23">
        <w:rPr>
          <w:sz w:val="22"/>
          <w:szCs w:val="22"/>
        </w:rPr>
        <w:fldChar w:fldCharType="end"/>
      </w:r>
      <w:r w:rsidRPr="004E5C23">
        <w:rPr>
          <w:sz w:val="22"/>
          <w:szCs w:val="22"/>
        </w:rPr>
        <w:t xml:space="preserve">. </w:t>
      </w:r>
    </w:p>
    <w:p w14:paraId="45618978" w14:textId="0005618B" w:rsidR="4E554ED4" w:rsidRPr="004E5C23" w:rsidRDefault="4E554ED4" w:rsidP="4E554ED4">
      <w:pPr>
        <w:rPr>
          <w:sz w:val="22"/>
          <w:szCs w:val="22"/>
        </w:rPr>
      </w:pPr>
    </w:p>
    <w:p w14:paraId="3DFE1DE5" w14:textId="20605D79" w:rsidR="4E554ED4" w:rsidRPr="004E5C23" w:rsidRDefault="4E554ED4" w:rsidP="4E554ED4">
      <w:pPr>
        <w:rPr>
          <w:rFonts w:eastAsia="Calibri"/>
          <w:sz w:val="22"/>
          <w:szCs w:val="22"/>
        </w:rPr>
      </w:pPr>
      <w:r w:rsidRPr="004E5C23">
        <w:rPr>
          <w:rFonts w:eastAsia="Calibri"/>
          <w:sz w:val="22"/>
          <w:szCs w:val="22"/>
        </w:rPr>
        <w:t xml:space="preserve">For a hybrid lineage to </w:t>
      </w:r>
      <w:r w:rsidR="002B51A1" w:rsidRPr="002B51A1">
        <w:rPr>
          <w:rFonts w:eastAsia="Calibri"/>
          <w:sz w:val="22"/>
          <w:szCs w:val="22"/>
        </w:rPr>
        <w:t>persist</w:t>
      </w:r>
      <w:r w:rsidRPr="004E5C23">
        <w:rPr>
          <w:rFonts w:eastAsia="Calibri"/>
          <w:sz w:val="22"/>
          <w:szCs w:val="22"/>
        </w:rPr>
        <w:t>, reproductive isolation between the newly formed hybrid and the parental progenitors is paramount. Unlike cases of polyploid hybrid speciation where the hybrid is of differing ploidy level to both parents, backcrossed F1 hybrids derived from cross</w:t>
      </w:r>
      <w:r w:rsidRPr="004E5C23">
        <w:rPr>
          <w:sz w:val="22"/>
          <w:szCs w:val="22"/>
        </w:rPr>
        <w:t xml:space="preserve">-ploidy hybridisation will match one parental ploidy and therefore lack the strong reproductive barrier that polyploidy confers. In this case, other factors contribute to reproductive isolation, including ecological selection, niche differentiation, selfing, and </w:t>
      </w:r>
      <w:proofErr w:type="spellStart"/>
      <w:r w:rsidRPr="004E5C23">
        <w:rPr>
          <w:sz w:val="22"/>
          <w:szCs w:val="22"/>
        </w:rPr>
        <w:t>chromosomomal</w:t>
      </w:r>
      <w:proofErr w:type="spellEnd"/>
      <w:r w:rsidRPr="004E5C23">
        <w:rPr>
          <w:sz w:val="22"/>
          <w:szCs w:val="22"/>
        </w:rPr>
        <w:t xml:space="preserve"> or genetic sterility barriers (Gross and </w:t>
      </w:r>
      <w:proofErr w:type="spellStart"/>
      <w:r w:rsidRPr="004E5C23">
        <w:rPr>
          <w:sz w:val="22"/>
          <w:szCs w:val="22"/>
        </w:rPr>
        <w:t>Rieseberg</w:t>
      </w:r>
      <w:proofErr w:type="spellEnd"/>
      <w:r w:rsidRPr="004E5C23">
        <w:rPr>
          <w:sz w:val="22"/>
          <w:szCs w:val="22"/>
        </w:rPr>
        <w:t xml:space="preserve">, 2005, </w:t>
      </w:r>
      <w:proofErr w:type="spellStart"/>
      <w:r w:rsidRPr="004E5C23">
        <w:rPr>
          <w:sz w:val="22"/>
          <w:szCs w:val="22"/>
        </w:rPr>
        <w:t>Rieseberg</w:t>
      </w:r>
      <w:proofErr w:type="spellEnd"/>
      <w:r w:rsidRPr="004E5C23">
        <w:rPr>
          <w:sz w:val="22"/>
          <w:szCs w:val="22"/>
        </w:rPr>
        <w:t xml:space="preserve">, 1997, Grant, 1981). Lastly, reproductive isolation of a cross-ploidy hybrid can occur by the doubling of the triploid F1 chromosome complement to produce a fertile </w:t>
      </w:r>
      <w:proofErr w:type="spellStart"/>
      <w:r w:rsidRPr="004E5C23">
        <w:rPr>
          <w:sz w:val="22"/>
          <w:szCs w:val="22"/>
        </w:rPr>
        <w:t>hexaploid</w:t>
      </w:r>
      <w:proofErr w:type="spellEnd"/>
      <w:r w:rsidRPr="004E5C23">
        <w:rPr>
          <w:sz w:val="22"/>
          <w:szCs w:val="22"/>
        </w:rPr>
        <w:t xml:space="preserve"> that is isolated by ploidy level from the parental species, as with </w:t>
      </w:r>
      <w:proofErr w:type="spellStart"/>
      <w:r w:rsidRPr="004E5C23">
        <w:rPr>
          <w:i/>
          <w:iCs/>
          <w:sz w:val="22"/>
          <w:szCs w:val="22"/>
        </w:rPr>
        <w:t>Senecio</w:t>
      </w:r>
      <w:proofErr w:type="spellEnd"/>
      <w:r w:rsidRPr="004E5C23">
        <w:rPr>
          <w:i/>
          <w:iCs/>
          <w:sz w:val="22"/>
          <w:szCs w:val="22"/>
        </w:rPr>
        <w:t xml:space="preserve"> </w:t>
      </w:r>
      <w:proofErr w:type="spellStart"/>
      <w:r w:rsidRPr="004E5C23">
        <w:rPr>
          <w:i/>
          <w:iCs/>
          <w:sz w:val="22"/>
          <w:szCs w:val="22"/>
        </w:rPr>
        <w:t>cambrensis</w:t>
      </w:r>
      <w:proofErr w:type="spellEnd"/>
      <w:r w:rsidRPr="004E5C23">
        <w:rPr>
          <w:sz w:val="22"/>
          <w:szCs w:val="22"/>
        </w:rPr>
        <w:t xml:space="preserve"> (Abbott and Lowe, 2004) and </w:t>
      </w:r>
      <w:r w:rsidRPr="004E5C23">
        <w:rPr>
          <w:i/>
          <w:iCs/>
          <w:sz w:val="22"/>
          <w:szCs w:val="22"/>
        </w:rPr>
        <w:t xml:space="preserve">Mimulus </w:t>
      </w:r>
      <w:proofErr w:type="spellStart"/>
      <w:r w:rsidRPr="004E5C23">
        <w:rPr>
          <w:i/>
          <w:iCs/>
          <w:sz w:val="22"/>
          <w:szCs w:val="22"/>
        </w:rPr>
        <w:t>peregrinus</w:t>
      </w:r>
      <w:proofErr w:type="spellEnd"/>
      <w:r w:rsidRPr="004E5C23">
        <w:rPr>
          <w:sz w:val="22"/>
          <w:szCs w:val="22"/>
        </w:rPr>
        <w:t xml:space="preserve"> (Vallejo-Marin, 2012).</w:t>
      </w:r>
      <w:commentRangeStart w:id="444"/>
      <w:commentRangeEnd w:id="444"/>
      <w:r w:rsidRPr="004E5C23">
        <w:rPr>
          <w:rStyle w:val="CommentReference"/>
          <w:sz w:val="22"/>
          <w:szCs w:val="22"/>
        </w:rPr>
        <w:commentReference w:id="444"/>
      </w:r>
    </w:p>
    <w:p w14:paraId="096E41BA" w14:textId="4FFD2E12" w:rsidR="4E554ED4" w:rsidRPr="004E5C23" w:rsidRDefault="4E554ED4" w:rsidP="4E554ED4">
      <w:pPr>
        <w:rPr>
          <w:sz w:val="22"/>
          <w:szCs w:val="22"/>
        </w:rPr>
      </w:pPr>
    </w:p>
    <w:p w14:paraId="20820313" w14:textId="4DA303BB" w:rsidR="0037008F" w:rsidRDefault="0037008F" w:rsidP="0037008F">
      <w:pPr>
        <w:rPr>
          <w:sz w:val="22"/>
          <w:szCs w:val="22"/>
        </w:rPr>
      </w:pPr>
      <w:r w:rsidRPr="00D106E0">
        <w:rPr>
          <w:sz w:val="22"/>
          <w:szCs w:val="22"/>
        </w:rPr>
        <w:t xml:space="preserve">In addition to cross-ploidy hybridisation between species, much early work, both theoretical and empirical, has explored crosses within mixed-ploidy species complexes </w: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PEVuZE5vdGU+PENpdGU+PEF1dGhvcj5Gb3dsZXI8L0F1dGhvcj48WWVhcj4xOTg0PC9ZZWFyPjxS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(Fowler and Levin, 1984, Levin, 1975, Lumaret and Barrientos, 1990)</w:t>
      </w:r>
      <w:r w:rsidRPr="00D106E0">
        <w:rPr>
          <w:sz w:val="22"/>
          <w:szCs w:val="22"/>
        </w:rPr>
        <w:fldChar w:fldCharType="end"/>
      </w:r>
      <w:r w:rsidRPr="00D106E0">
        <w:rPr>
          <w:sz w:val="22"/>
          <w:szCs w:val="22"/>
        </w:rPr>
        <w:t xml:space="preserve">. The outcomes of crosses within (diploid x autopolyploid) or between species (diploid x autopolyploid/allopolyploid) are similar in many cases; with triploid hybrids still formed </w: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 </w:instrText>
      </w:r>
      <w:r w:rsidRPr="00D106E0">
        <w:rPr>
          <w:sz w:val="22"/>
          <w:szCs w:val="22"/>
        </w:rPr>
        <w:fldChar w:fldCharType="begin">
          <w:fldData xml:space="preserve">PEVuZE5vdGU+PENpdGU+PEF1dGhvcj5WYW5kaWprPC9BdXRob3I+PFllYXI+MTk5MjwvWWVhcj48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(Vandijk et al., 1992, De Hert et al., 2012)</w:t>
      </w:r>
      <w:r w:rsidRPr="00D106E0">
        <w:rPr>
          <w:sz w:val="22"/>
          <w:szCs w:val="22"/>
        </w:rPr>
        <w:fldChar w:fldCharType="end"/>
      </w:r>
      <w:r w:rsidRPr="00D106E0">
        <w:rPr>
          <w:sz w:val="22"/>
          <w:szCs w:val="22"/>
        </w:rPr>
        <w:t xml:space="preserve">, unreduced gametes remaining an important driver of hybridisation </w: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 </w:instrText>
      </w:r>
      <w:r w:rsidRPr="00D106E0">
        <w:rPr>
          <w:sz w:val="22"/>
          <w:szCs w:val="22"/>
        </w:rPr>
        <w:fldChar w:fldCharType="begin">
          <w:fldData xml:space="preserve">PEVuZE5vdGU+PENpdGU+PEF1dGhvcj5MaWhvdmE8L0F1dGhvcj48WWVhcj4yMDA0PC9ZZWFyPjxS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(Lihova et al., 2004, Baduel et al., 2018)</w:t>
      </w:r>
      <w:r w:rsidRPr="00D106E0">
        <w:rPr>
          <w:sz w:val="22"/>
          <w:szCs w:val="22"/>
        </w:rPr>
        <w:fldChar w:fldCharType="end"/>
      </w:r>
      <w:r w:rsidRPr="00D106E0">
        <w:rPr>
          <w:sz w:val="22"/>
          <w:szCs w:val="22"/>
        </w:rPr>
        <w:t xml:space="preserve">, and the direction of introgression usually </w:t>
      </w:r>
      <w:r>
        <w:rPr>
          <w:sz w:val="22"/>
          <w:szCs w:val="22"/>
        </w:rPr>
        <w:t xml:space="preserve">being </w:t>
      </w:r>
      <w:r w:rsidRPr="00D106E0">
        <w:rPr>
          <w:sz w:val="22"/>
          <w:szCs w:val="22"/>
        </w:rPr>
        <w:t xml:space="preserve">towards the higher ploidy parent (Table </w:t>
      </w:r>
      <w:del w:id="445" w:author="Microsoft Office User" w:date="2023-10-15T17:24:00Z">
        <w:r w:rsidRPr="00D106E0" w:rsidDel="00431B05">
          <w:rPr>
            <w:sz w:val="22"/>
            <w:szCs w:val="22"/>
          </w:rPr>
          <w:delText>XX</w:delText>
        </w:r>
      </w:del>
      <w:ins w:id="446" w:author="Microsoft Office User" w:date="2023-10-15T17:24:00Z">
        <w:r w:rsidR="00431B05">
          <w:rPr>
            <w:sz w:val="22"/>
            <w:szCs w:val="22"/>
          </w:rPr>
          <w:t>1</w:t>
        </w:r>
      </w:ins>
      <w:r w:rsidRPr="00D106E0">
        <w:rPr>
          <w:sz w:val="22"/>
          <w:szCs w:val="22"/>
        </w:rPr>
        <w:t xml:space="preserve">; </w: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 </w:instrText>
      </w:r>
      <w:r w:rsidRPr="00D106E0">
        <w:rPr>
          <w:sz w:val="22"/>
          <w:szCs w:val="22"/>
        </w:rPr>
        <w:fldChar w:fldCharType="begin">
          <w:fldData xml:space="preserve">PEVuZE5vdGU+PENpdGU+PEF1dGhvcj5TdGViYmluczwvQXV0aG9yPjxZZWFyPjE5NTY8L1llYXI+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(Stebbins, 1956, Pinheiro et al., 2010)</w:t>
      </w:r>
      <w:r w:rsidRPr="00D106E0">
        <w:rPr>
          <w:sz w:val="22"/>
          <w:szCs w:val="22"/>
        </w:rPr>
        <w:fldChar w:fldCharType="end"/>
      </w:r>
      <w:r w:rsidRPr="00D106E0">
        <w:rPr>
          <w:sz w:val="22"/>
          <w:szCs w:val="22"/>
        </w:rPr>
        <w:t xml:space="preserve">. On the other hand, between species hybridisation can lead to higher levels of genetic variation through fixed heterozygosity in hybrids, and backcrossing to parental species, resulting in higher fitness </w: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 </w:instrText>
      </w:r>
      <w:r w:rsidRPr="00D106E0">
        <w:rPr>
          <w:sz w:val="22"/>
          <w:szCs w:val="22"/>
        </w:rPr>
        <w:fldChar w:fldCharType="begin">
          <w:fldData xml:space="preserve">PEVuZE5vdGU+PENpdGU+PEF1dGhvcj5SYW1zZXk8L0F1dGhvcj48WWVhcj4yMDAyPC9ZZWFyPjxS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</w:fldData>
        </w:fldChar>
      </w:r>
      <w:r w:rsidRPr="00D106E0">
        <w:rPr>
          <w:sz w:val="22"/>
          <w:szCs w:val="22"/>
        </w:rPr>
        <w:instrText xml:space="preserve"> ADDIN EN.CITE.DATA </w:instrText>
      </w:r>
      <w:r w:rsidRPr="00D106E0">
        <w:rPr>
          <w:sz w:val="22"/>
          <w:szCs w:val="22"/>
        </w:rPr>
      </w:r>
      <w:r w:rsidRPr="00D106E0">
        <w:rPr>
          <w:sz w:val="22"/>
          <w:szCs w:val="22"/>
        </w:rPr>
        <w:fldChar w:fldCharType="end"/>
      </w:r>
      <w:r w:rsidRPr="00D106E0">
        <w:rPr>
          <w:sz w:val="22"/>
          <w:szCs w:val="22"/>
        </w:rPr>
      </w:r>
      <w:r w:rsidRPr="00D106E0">
        <w:rPr>
          <w:sz w:val="22"/>
          <w:szCs w:val="22"/>
        </w:rPr>
        <w:fldChar w:fldCharType="separate"/>
      </w:r>
      <w:r w:rsidRPr="00D106E0">
        <w:rPr>
          <w:noProof/>
          <w:sz w:val="22"/>
          <w:szCs w:val="22"/>
        </w:rPr>
        <w:t>(Ramsey and Schemske, 2002)</w:t>
      </w:r>
      <w:r w:rsidRPr="00D106E0">
        <w:rPr>
          <w:sz w:val="22"/>
          <w:szCs w:val="22"/>
        </w:rPr>
        <w:fldChar w:fldCharType="end"/>
      </w:r>
      <w:r w:rsidRPr="00D106E0">
        <w:rPr>
          <w:sz w:val="22"/>
          <w:szCs w:val="22"/>
        </w:rPr>
        <w:t xml:space="preserve">. In addition, the higher the divergence between species, the higher the likelihood of whole genome duplication post hybridisation, and therefore the generation of novel polyploid species </w:t>
      </w:r>
      <w:r w:rsidRPr="00D106E0">
        <w:rPr>
          <w:sz w:val="22"/>
          <w:szCs w:val="22"/>
        </w:rPr>
        <w:fldChar w:fldCharType="begin"/>
      </w:r>
      <w:r w:rsidRPr="00D106E0">
        <w:rPr>
          <w:sz w:val="22"/>
          <w:szCs w:val="22"/>
        </w:rPr>
        <w:instrText xml:space="preserve"> ADDIN EN.CITE &lt;EndNote&gt;&lt;Cite&gt;&lt;Author&gt;Paun&lt;/Author&gt;&lt;Year&gt;2009&lt;/Year&gt;&lt;RecNum&gt;1161&lt;/RecNum&gt;&lt;DisplayText&gt;(Paun et al., 2009)&lt;/DisplayText&gt;&lt;record&gt;&lt;rec-number&gt;1161&lt;/rec-number&gt;&lt;foreign-keys&gt;&lt;key app="EN" db-id="rv5pzvwrkefxw5ez0dn5522yetsaer2px2s0" timestamp="1549921537"&gt;1161&lt;/key&gt;&lt;/foreign-keys&gt;&lt;ref-type name="Journal Article"&gt;17&lt;/ref-type&gt;&lt;contributors&gt;&lt;authors&gt;&lt;author&gt;Paun, O.&lt;/author&gt;&lt;author&gt;Forest, F.&lt;/author&gt;&lt;author&gt;Fay, M. F.&lt;/author&gt;&lt;author&gt;Chase, M. W.&lt;/author&gt;&lt;/authors&gt;&lt;/contributors&gt;&lt;titles&gt;&lt;title&gt;Hybrid speciation in angiosperms: parental divergence drives ploidy&lt;/title&gt;&lt;secondary-title&gt;New Phytologist&lt;/secondary-title&gt;&lt;/titles&gt;&lt;periodical&gt;&lt;full-title&gt;New Phytologist&lt;/full-title&gt;&lt;/periodical&gt;&lt;pages&gt;507-518&lt;/pages&gt;&lt;volume&gt;182&lt;/volume&gt;&lt;number&gt;2&lt;/number&gt;&lt;dates&gt;&lt;year&gt;2009&lt;/year&gt;&lt;/dates&gt;&lt;isbn&gt;0028-646X&lt;/isbn&gt;&lt;accession-num&gt;WOS:000264635400023&lt;/accession-num&gt;&lt;urls&gt;&lt;related-urls&gt;&lt;url&gt;&amp;lt;Go to ISI&amp;gt;://WOS:000264635400023&lt;/url&gt;&lt;/related-urls&gt;&lt;/urls&gt;&lt;electronic-resource-num&gt;10.1111/j.1469-8137.2009.02767.x&lt;/electronic-resource-num&gt;&lt;/record&gt;&lt;/Cite&gt;&lt;/EndNote&gt;</w:instrText>
      </w:r>
      <w:r w:rsidRPr="00D106E0">
        <w:rPr>
          <w:sz w:val="22"/>
          <w:szCs w:val="22"/>
        </w:rPr>
        <w:fldChar w:fldCharType="separate"/>
      </w:r>
      <w:r w:rsidRPr="00D106E0">
        <w:rPr>
          <w:noProof/>
          <w:sz w:val="22"/>
          <w:szCs w:val="22"/>
        </w:rPr>
        <w:t>(Paun et al., 2009)</w:t>
      </w:r>
      <w:r w:rsidRPr="00D106E0">
        <w:rPr>
          <w:sz w:val="22"/>
          <w:szCs w:val="22"/>
        </w:rPr>
        <w:fldChar w:fldCharType="end"/>
      </w:r>
      <w:r w:rsidRPr="00D106E0">
        <w:rPr>
          <w:sz w:val="22"/>
          <w:szCs w:val="22"/>
        </w:rPr>
        <w:t xml:space="preserve">. </w:t>
      </w:r>
    </w:p>
    <w:p w14:paraId="0F5FEF96" w14:textId="443AF5C8" w:rsidR="0038163D" w:rsidRDefault="0038163D" w:rsidP="00774AAD">
      <w:pPr>
        <w:rPr>
          <w:sz w:val="22"/>
          <w:szCs w:val="22"/>
        </w:rPr>
      </w:pPr>
    </w:p>
    <w:p w14:paraId="2E6C49C9" w14:textId="0E9B8A0F" w:rsidR="0037008F" w:rsidRPr="004E5C23" w:rsidRDefault="4E554ED4" w:rsidP="00774AAD">
      <w:pPr>
        <w:rPr>
          <w:noProof/>
          <w:sz w:val="22"/>
          <w:szCs w:val="22"/>
        </w:rPr>
      </w:pPr>
      <w:r w:rsidRPr="004E5C23">
        <w:rPr>
          <w:noProof/>
          <w:sz w:val="22"/>
          <w:szCs w:val="22"/>
        </w:rPr>
        <w:t xml:space="preserve">More than 60 years ago, Stebbins (1956) proposed that within polyploid complexes a widespread tetraploid could acquire genes via unilateral introgression from ecogeographicaly isolated diploid taxa occurring sympatrically with it in different parts of its range. In this way, several different forms of a tetraploid might originate, with each one bearing a close resemblance to the local diploid it hybridised with. Based on cytotaxonomic evidence, Stebbins (1956, 1971) suggested this has occurred in numerous polyploid complexes of a number of plant genera, including </w:t>
      </w:r>
      <w:r w:rsidRPr="004E5C23">
        <w:rPr>
          <w:i/>
          <w:iCs/>
          <w:noProof/>
          <w:sz w:val="22"/>
          <w:szCs w:val="22"/>
        </w:rPr>
        <w:t>Dactylis</w:t>
      </w:r>
      <w:r w:rsidRPr="004E5C23">
        <w:rPr>
          <w:noProof/>
          <w:sz w:val="22"/>
          <w:szCs w:val="22"/>
        </w:rPr>
        <w:t xml:space="preserve">, </w:t>
      </w:r>
      <w:r w:rsidRPr="004E5C23">
        <w:rPr>
          <w:i/>
          <w:iCs/>
          <w:noProof/>
          <w:sz w:val="22"/>
          <w:szCs w:val="22"/>
        </w:rPr>
        <w:t>Knautia</w:t>
      </w:r>
      <w:r w:rsidRPr="004E5C23">
        <w:rPr>
          <w:noProof/>
          <w:sz w:val="22"/>
          <w:szCs w:val="22"/>
        </w:rPr>
        <w:t xml:space="preserve">, </w:t>
      </w:r>
      <w:r w:rsidRPr="004E5C23">
        <w:rPr>
          <w:i/>
          <w:iCs/>
          <w:noProof/>
          <w:sz w:val="22"/>
          <w:szCs w:val="22"/>
        </w:rPr>
        <w:t>Grindelia</w:t>
      </w:r>
      <w:r w:rsidRPr="004E5C23">
        <w:rPr>
          <w:noProof/>
          <w:sz w:val="22"/>
          <w:szCs w:val="22"/>
        </w:rPr>
        <w:t xml:space="preserve">, </w:t>
      </w:r>
      <w:r w:rsidRPr="004E5C23">
        <w:rPr>
          <w:i/>
          <w:iCs/>
          <w:noProof/>
          <w:sz w:val="22"/>
          <w:szCs w:val="22"/>
        </w:rPr>
        <w:t>Phacelia</w:t>
      </w:r>
      <w:r w:rsidRPr="004E5C23">
        <w:rPr>
          <w:noProof/>
          <w:sz w:val="22"/>
          <w:szCs w:val="22"/>
        </w:rPr>
        <w:t xml:space="preserve"> and </w:t>
      </w:r>
      <w:r w:rsidRPr="004E5C23">
        <w:rPr>
          <w:i/>
          <w:iCs/>
          <w:noProof/>
          <w:sz w:val="22"/>
          <w:szCs w:val="22"/>
        </w:rPr>
        <w:t>Campanula</w:t>
      </w:r>
      <w:r w:rsidRPr="004E5C23">
        <w:rPr>
          <w:noProof/>
          <w:sz w:val="22"/>
          <w:szCs w:val="22"/>
        </w:rPr>
        <w:t xml:space="preserve">. </w:t>
      </w:r>
      <w:commentRangeStart w:id="447"/>
      <w:r w:rsidRPr="004E5C23">
        <w:rPr>
          <w:noProof/>
          <w:sz w:val="22"/>
          <w:szCs w:val="22"/>
        </w:rPr>
        <w:t xml:space="preserve">Recently, genomic evidence has been obtained to provide support for Stebbins’ proposal from work conducted on a polyploid complex comprising diploid and tetraploid forms of </w:t>
      </w:r>
      <w:r w:rsidRPr="004E5C23">
        <w:rPr>
          <w:i/>
          <w:iCs/>
          <w:noProof/>
          <w:sz w:val="22"/>
          <w:szCs w:val="22"/>
        </w:rPr>
        <w:t>Arabidopsis arenosa</w:t>
      </w:r>
      <w:r w:rsidRPr="004E5C23">
        <w:rPr>
          <w:noProof/>
          <w:sz w:val="22"/>
          <w:szCs w:val="22"/>
        </w:rPr>
        <w:t xml:space="preserve"> in Europe (Arnold et al., 2015). Genomic analysis indicates that autotetraploid </w:t>
      </w:r>
      <w:r w:rsidRPr="004E5C23">
        <w:rPr>
          <w:i/>
          <w:iCs/>
          <w:noProof/>
          <w:sz w:val="22"/>
          <w:szCs w:val="22"/>
        </w:rPr>
        <w:t>A. arenosa</w:t>
      </w:r>
      <w:r w:rsidRPr="004E5C23">
        <w:rPr>
          <w:noProof/>
          <w:sz w:val="22"/>
          <w:szCs w:val="22"/>
        </w:rPr>
        <w:t xml:space="preserve"> arose once before splitting into five major lineages as it spread into different parts of Central Europe (Arnold et al., 2015).</w:t>
      </w:r>
      <w:commentRangeEnd w:id="447"/>
      <w:r w:rsidR="00D941B4" w:rsidRPr="004E5C23">
        <w:rPr>
          <w:rStyle w:val="CommentReference"/>
          <w:sz w:val="22"/>
          <w:szCs w:val="22"/>
        </w:rPr>
        <w:commentReference w:id="447"/>
      </w:r>
      <w:r w:rsidRPr="004E5C23">
        <w:rPr>
          <w:noProof/>
          <w:sz w:val="22"/>
          <w:szCs w:val="22"/>
        </w:rPr>
        <w:t xml:space="preserve"> For two of the lineages, there is evidence that particular haplotypes, not found in any other tetraploid lineage, are shared with proximal diploid forms of </w:t>
      </w:r>
      <w:r w:rsidRPr="004E5C23">
        <w:rPr>
          <w:i/>
          <w:iCs/>
          <w:noProof/>
          <w:sz w:val="22"/>
          <w:szCs w:val="22"/>
        </w:rPr>
        <w:t>A. arenosa</w:t>
      </w:r>
      <w:r w:rsidRPr="004E5C23">
        <w:rPr>
          <w:noProof/>
          <w:sz w:val="22"/>
          <w:szCs w:val="22"/>
        </w:rPr>
        <w:t xml:space="preserve">, indicating these haplotypes were acquired from the local diploid type and are adaptive (Arnold et al., 2015). In addition, one of the five tetraploid lineages is a ruderal form, widely distributed along the railways of Central and Northern Europe. Subsequent analysis indicates that the </w:t>
      </w:r>
      <w:r w:rsidRPr="004E5C23">
        <w:rPr>
          <w:noProof/>
          <w:sz w:val="22"/>
          <w:szCs w:val="22"/>
        </w:rPr>
        <w:lastRenderedPageBreak/>
        <w:t xml:space="preserve">widespread lowland form of this early flowering and rapid cycling “railroad ecotype” likely originated as a result of introgression of genes from diploid </w:t>
      </w:r>
      <w:r w:rsidRPr="004E5C23">
        <w:rPr>
          <w:i/>
          <w:iCs/>
          <w:noProof/>
          <w:sz w:val="22"/>
          <w:szCs w:val="22"/>
        </w:rPr>
        <w:t>A. arenosa</w:t>
      </w:r>
      <w:r w:rsidRPr="004E5C23">
        <w:rPr>
          <w:noProof/>
          <w:sz w:val="22"/>
          <w:szCs w:val="22"/>
        </w:rPr>
        <w:t xml:space="preserve"> occurring on the Baltic Coast of Germany and Poland into local populations of the tetraploid (Baduel et al. 2018a; Monnahan et al. 2019).</w:t>
      </w:r>
    </w:p>
    <w:p w14:paraId="5CBBDD73" w14:textId="591DD377" w:rsidR="721F8861" w:rsidRPr="004E5C23" w:rsidRDefault="721F8861" w:rsidP="4E554ED4">
      <w:pPr>
        <w:rPr>
          <w:sz w:val="22"/>
          <w:szCs w:val="22"/>
        </w:rPr>
      </w:pPr>
      <w:commentRangeStart w:id="448"/>
    </w:p>
    <w:commentRangeEnd w:id="448"/>
    <w:p w14:paraId="05F6DEAA" w14:textId="7A88DDC3" w:rsidR="00A80869" w:rsidRPr="004E5C23" w:rsidRDefault="721F8861" w:rsidP="00B80E87">
      <w:pPr>
        <w:rPr>
          <w:b/>
          <w:sz w:val="22"/>
          <w:szCs w:val="22"/>
        </w:rPr>
      </w:pPr>
      <w:r w:rsidRPr="004E5C23">
        <w:rPr>
          <w:rStyle w:val="CommentReference"/>
          <w:sz w:val="22"/>
          <w:szCs w:val="22"/>
        </w:rPr>
        <w:commentReference w:id="448"/>
      </w:r>
      <w:r w:rsidR="00A80869" w:rsidRPr="004E5C23">
        <w:rPr>
          <w:b/>
          <w:sz w:val="22"/>
          <w:szCs w:val="22"/>
        </w:rPr>
        <w:t xml:space="preserve">Future perspectives </w:t>
      </w:r>
    </w:p>
    <w:p w14:paraId="7F4856E8" w14:textId="77777777" w:rsidR="009F27F6" w:rsidRPr="004E5C23" w:rsidRDefault="009F27F6" w:rsidP="00B80E87">
      <w:pPr>
        <w:rPr>
          <w:sz w:val="22"/>
          <w:szCs w:val="22"/>
        </w:rPr>
      </w:pPr>
    </w:p>
    <w:p w14:paraId="5BDD5DD0" w14:textId="6FB07B99" w:rsidR="00A13D1B" w:rsidRDefault="00A80869" w:rsidP="00A80869">
      <w:pPr>
        <w:rPr>
          <w:sz w:val="22"/>
          <w:szCs w:val="22"/>
        </w:rPr>
      </w:pPr>
      <w:r w:rsidRPr="004E5C23">
        <w:rPr>
          <w:sz w:val="22"/>
          <w:szCs w:val="22"/>
        </w:rPr>
        <w:t>While cross</w:t>
      </w:r>
      <w:r w:rsidR="003405D8" w:rsidRPr="004E5C23">
        <w:rPr>
          <w:sz w:val="22"/>
          <w:szCs w:val="22"/>
        </w:rPr>
        <w:t>-</w:t>
      </w:r>
      <w:r w:rsidRPr="004E5C23">
        <w:rPr>
          <w:sz w:val="22"/>
          <w:szCs w:val="22"/>
        </w:rPr>
        <w:t xml:space="preserve">ploidy hybridisation is </w:t>
      </w:r>
      <w:r w:rsidR="003405D8" w:rsidRPr="004E5C23">
        <w:rPr>
          <w:sz w:val="22"/>
          <w:szCs w:val="22"/>
        </w:rPr>
        <w:t xml:space="preserve">likely </w:t>
      </w:r>
      <w:r w:rsidRPr="004E5C23">
        <w:rPr>
          <w:sz w:val="22"/>
          <w:szCs w:val="22"/>
        </w:rPr>
        <w:t xml:space="preserve">more common than once thought, </w:t>
      </w:r>
      <w:r w:rsidR="00815546" w:rsidRPr="004E5C23">
        <w:rPr>
          <w:sz w:val="22"/>
          <w:szCs w:val="22"/>
        </w:rPr>
        <w:t xml:space="preserve">particularly in plants, </w:t>
      </w:r>
      <w:r w:rsidRPr="004E5C23">
        <w:rPr>
          <w:sz w:val="22"/>
          <w:szCs w:val="22"/>
        </w:rPr>
        <w:t xml:space="preserve">there is still much uncertainty in our understanding of the phenomenon. </w:t>
      </w:r>
      <w:r w:rsidR="00A13D1B">
        <w:rPr>
          <w:sz w:val="22"/>
          <w:szCs w:val="22"/>
        </w:rPr>
        <w:t>Key priorities should be to broaden the taxonomic scope to understand the frequency of cross-ploidy hybridisation across the Tree of Life and to reveal potential factors that may promote or prevent it, and to employ new genomic sequencing and analytical approaches to investigate the genomic basis of this phenomenon.</w:t>
      </w:r>
    </w:p>
    <w:p w14:paraId="78262ADB" w14:textId="77777777" w:rsidR="00A13D1B" w:rsidRDefault="00A13D1B" w:rsidP="00A80869">
      <w:pPr>
        <w:rPr>
          <w:sz w:val="22"/>
          <w:szCs w:val="22"/>
        </w:rPr>
      </w:pPr>
    </w:p>
    <w:p w14:paraId="3F2DBE34" w14:textId="49511AE1" w:rsidR="00A13D1B" w:rsidRDefault="00A13D1B" w:rsidP="00A80869">
      <w:pPr>
        <w:rPr>
          <w:sz w:val="22"/>
          <w:szCs w:val="22"/>
        </w:rPr>
      </w:pPr>
      <w:r>
        <w:rPr>
          <w:sz w:val="22"/>
          <w:szCs w:val="22"/>
        </w:rPr>
        <w:t>In terms of establishing the</w:t>
      </w:r>
      <w:r w:rsidR="00A80869" w:rsidRPr="004E5C23">
        <w:rPr>
          <w:sz w:val="22"/>
          <w:szCs w:val="22"/>
        </w:rPr>
        <w:t xml:space="preserve"> frequency of cross</w:t>
      </w:r>
      <w:r w:rsidR="003405D8" w:rsidRPr="004E5C23">
        <w:rPr>
          <w:sz w:val="22"/>
          <w:szCs w:val="22"/>
        </w:rPr>
        <w:t>-</w:t>
      </w:r>
      <w:r w:rsidR="00A80869" w:rsidRPr="004E5C23">
        <w:rPr>
          <w:sz w:val="22"/>
          <w:szCs w:val="22"/>
        </w:rPr>
        <w:t xml:space="preserve">ploidy hybridisation, </w:t>
      </w:r>
      <w:r>
        <w:rPr>
          <w:sz w:val="22"/>
          <w:szCs w:val="22"/>
        </w:rPr>
        <w:t>t</w:t>
      </w:r>
      <w:r w:rsidR="00CF4109" w:rsidRPr="004E5C23">
        <w:rPr>
          <w:sz w:val="22"/>
          <w:szCs w:val="22"/>
        </w:rPr>
        <w:t xml:space="preserve">here is currently a dearth of information on </w:t>
      </w:r>
      <w:r w:rsidR="00CA5D14" w:rsidRPr="004E5C23">
        <w:rPr>
          <w:sz w:val="22"/>
          <w:szCs w:val="22"/>
        </w:rPr>
        <w:t xml:space="preserve">animal examples, even though polyploid incidence can be high in some groups (e.g. insects, decapods, fish, and amphibians </w:t>
      </w:r>
      <w:r w:rsidR="00CA5D14" w:rsidRPr="004E5C23">
        <w:rPr>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4E5C23">
        <w:rPr>
          <w:sz w:val="22"/>
          <w:szCs w:val="22"/>
        </w:rPr>
        <w:instrText xml:space="preserve"> ADDIN EN.CITE </w:instrText>
      </w:r>
      <w:r w:rsidR="00CA5D14" w:rsidRPr="004E5C23">
        <w:rPr>
          <w:sz w:val="22"/>
          <w:szCs w:val="22"/>
        </w:rPr>
        <w:fldChar w:fldCharType="begin">
          <w:fldData xml:space="preserve">PEVuZE5vdGU+PENpdGU+PEF1dGhvcj5PdHRvPC9BdXRob3I+PFllYXI+MjAwMDwvWWVhcj48UmVj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</w:fldData>
        </w:fldChar>
      </w:r>
      <w:r w:rsidR="00CA5D14" w:rsidRPr="004E5C23">
        <w:rPr>
          <w:sz w:val="22"/>
          <w:szCs w:val="22"/>
        </w:rPr>
        <w:instrText xml:space="preserve"> ADDIN EN.CITE.DATA </w:instrText>
      </w:r>
      <w:r w:rsidR="00CA5D14" w:rsidRPr="009369AC">
        <w:rPr>
          <w:sz w:val="22"/>
          <w:szCs w:val="22"/>
        </w:rPr>
      </w:r>
      <w:r w:rsidR="00CA5D14" w:rsidRPr="004E5C23">
        <w:rPr>
          <w:sz w:val="22"/>
          <w:szCs w:val="22"/>
        </w:rPr>
        <w:fldChar w:fldCharType="end"/>
      </w:r>
      <w:r w:rsidR="00CA5D14" w:rsidRPr="009369AC">
        <w:rPr>
          <w:sz w:val="22"/>
          <w:szCs w:val="22"/>
        </w:rPr>
      </w:r>
      <w:r w:rsidR="00CA5D14" w:rsidRPr="004E5C23">
        <w:rPr>
          <w:sz w:val="22"/>
          <w:szCs w:val="22"/>
        </w:rPr>
        <w:fldChar w:fldCharType="separate"/>
      </w:r>
      <w:r w:rsidR="00CA5D14" w:rsidRPr="004E5C23">
        <w:rPr>
          <w:noProof/>
          <w:sz w:val="22"/>
          <w:szCs w:val="22"/>
        </w:rPr>
        <w:t>(Otto and Whitton, 2000)</w:t>
      </w:r>
      <w:r w:rsidR="00CA5D14" w:rsidRPr="004E5C23">
        <w:rPr>
          <w:sz w:val="22"/>
          <w:szCs w:val="22"/>
        </w:rPr>
        <w:fldChar w:fldCharType="end"/>
      </w:r>
      <w:r w:rsidR="00CA5D14" w:rsidRPr="004E5C23">
        <w:rPr>
          <w:sz w:val="22"/>
          <w:szCs w:val="22"/>
        </w:rPr>
        <w:t xml:space="preserve">). Further, while we found many angiosperm examples, </w:t>
      </w:r>
      <w:r w:rsidR="00CA5D14" w:rsidRPr="004E5C23">
        <w:rPr>
          <w:sz w:val="22"/>
          <w:szCs w:val="22"/>
          <w:highlight w:val="yellow"/>
        </w:rPr>
        <w:t>half</w:t>
      </w:r>
      <w:r w:rsidR="00CA5D14" w:rsidRPr="004E5C23">
        <w:rPr>
          <w:sz w:val="22"/>
          <w:szCs w:val="22"/>
        </w:rPr>
        <w:t xml:space="preserve"> were derived from the large families Asteraceae and Orchidaceae.</w:t>
      </w:r>
      <w:r w:rsidR="00CF4109" w:rsidRPr="004E5C23">
        <w:rPr>
          <w:sz w:val="22"/>
          <w:szCs w:val="22"/>
        </w:rPr>
        <w:t xml:space="preserve"> </w:t>
      </w:r>
      <w:r w:rsidR="00CA5D14" w:rsidRPr="004E5C23">
        <w:rPr>
          <w:sz w:val="22"/>
          <w:szCs w:val="22"/>
        </w:rPr>
        <w:t xml:space="preserve">A broader scope </w:t>
      </w:r>
      <w:r w:rsidR="00A80869" w:rsidRPr="004E5C23">
        <w:rPr>
          <w:sz w:val="22"/>
          <w:szCs w:val="22"/>
        </w:rPr>
        <w:t xml:space="preserve">will also determine whether there is a phylogenetic signal </w:t>
      </w:r>
      <w:r w:rsidR="003405D8" w:rsidRPr="004E5C23">
        <w:rPr>
          <w:sz w:val="22"/>
          <w:szCs w:val="22"/>
        </w:rPr>
        <w:t>to the phenomenon</w:t>
      </w:r>
      <w:r w:rsidR="00A80869" w:rsidRPr="004E5C23">
        <w:rPr>
          <w:sz w:val="22"/>
          <w:szCs w:val="22"/>
        </w:rPr>
        <w:t xml:space="preserve">, and which attributes, from ecological to genetic factors, </w:t>
      </w:r>
      <w:r w:rsidR="00815546" w:rsidRPr="004E5C23">
        <w:rPr>
          <w:sz w:val="22"/>
          <w:szCs w:val="22"/>
        </w:rPr>
        <w:t>facilitate cross-ploidy hybridisation and introgression</w:t>
      </w:r>
      <w:r w:rsidR="00A80869" w:rsidRPr="004E5C23">
        <w:rPr>
          <w:sz w:val="22"/>
          <w:szCs w:val="22"/>
        </w:rPr>
        <w:t xml:space="preserve">. </w:t>
      </w:r>
    </w:p>
    <w:p w14:paraId="219E5739" w14:textId="77777777" w:rsidR="00A13D1B" w:rsidRDefault="00A13D1B" w:rsidP="00A80869">
      <w:pPr>
        <w:rPr>
          <w:sz w:val="22"/>
          <w:szCs w:val="22"/>
        </w:rPr>
      </w:pPr>
    </w:p>
    <w:p w14:paraId="69E5FB9E" w14:textId="58E69992" w:rsidR="00A13D1B" w:rsidRDefault="008E0425" w:rsidP="00A80869">
      <w:pPr>
        <w:rPr>
          <w:sz w:val="22"/>
          <w:szCs w:val="22"/>
        </w:rPr>
      </w:pPr>
      <w:r w:rsidRPr="004E5C23">
        <w:rPr>
          <w:sz w:val="22"/>
          <w:szCs w:val="22"/>
        </w:rPr>
        <w:t>M</w:t>
      </w:r>
      <w:r w:rsidR="00A80869" w:rsidRPr="004E5C23">
        <w:rPr>
          <w:sz w:val="22"/>
          <w:szCs w:val="22"/>
        </w:rPr>
        <w:t>ore detailed mechanistic research across a wide variety of taxa will</w:t>
      </w:r>
      <w:r w:rsidRPr="004E5C23">
        <w:rPr>
          <w:sz w:val="22"/>
          <w:szCs w:val="22"/>
        </w:rPr>
        <w:t xml:space="preserve"> also</w:t>
      </w:r>
      <w:r w:rsidR="00A80869" w:rsidRPr="004E5C23">
        <w:rPr>
          <w:sz w:val="22"/>
          <w:szCs w:val="22"/>
        </w:rPr>
        <w:t xml:space="preserve"> reveal the underlying genomic variants that allow chromosomes to pair in newly formed polyploid hybrids </w:t>
      </w:r>
      <w:r w:rsidR="00A80869"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PEVuZE5vdGU+PENpdGU+PEF1dGhvcj5Nb3JnYW48L0F1dGhvcj48WWVhcj4yMDIwPC9ZZWFyPjxS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(Morgan et al., 2020)</w:t>
      </w:r>
      <w:r w:rsidR="00A80869" w:rsidRPr="004E5C23">
        <w:rPr>
          <w:sz w:val="22"/>
          <w:szCs w:val="22"/>
        </w:rPr>
        <w:fldChar w:fldCharType="end"/>
      </w:r>
      <w:r w:rsidR="00A80869" w:rsidRPr="004E5C23">
        <w:rPr>
          <w:sz w:val="22"/>
          <w:szCs w:val="22"/>
        </w:rPr>
        <w:t>, which is important in establishment and persistence of hybrids. Most research on cross</w:t>
      </w:r>
      <w:r w:rsidR="00EC5B20" w:rsidRPr="004E5C23">
        <w:rPr>
          <w:sz w:val="22"/>
          <w:szCs w:val="22"/>
        </w:rPr>
        <w:t>-</w:t>
      </w:r>
      <w:r w:rsidR="00A80869" w:rsidRPr="004E5C23">
        <w:rPr>
          <w:sz w:val="22"/>
          <w:szCs w:val="22"/>
        </w:rPr>
        <w:t>ploidy hybridisation so far has focused on either contact zones or cryptic introgression; studying stabilised hybrids outside of these situations will provide a more detailed picture of how these lineages persist, and under which conditions</w:t>
      </w:r>
      <w:r w:rsidR="00246F33" w:rsidRPr="004E5C23">
        <w:rPr>
          <w:sz w:val="22"/>
          <w:szCs w:val="22"/>
        </w:rPr>
        <w:t xml:space="preserve"> (e.g. see Abbott et al. 1998</w:t>
      </w:r>
      <w:r w:rsidR="004933EA" w:rsidRPr="004E5C23">
        <w:rPr>
          <w:sz w:val="22"/>
          <w:szCs w:val="22"/>
        </w:rPr>
        <w:t xml:space="preserve"> and references within</w:t>
      </w:r>
      <w:r w:rsidR="00246F33" w:rsidRPr="004E5C23">
        <w:rPr>
          <w:sz w:val="22"/>
          <w:szCs w:val="22"/>
        </w:rPr>
        <w:t>)</w:t>
      </w:r>
      <w:r w:rsidR="00A80869" w:rsidRPr="004E5C23">
        <w:rPr>
          <w:sz w:val="22"/>
          <w:szCs w:val="22"/>
        </w:rPr>
        <w:t xml:space="preserve">. </w:t>
      </w:r>
    </w:p>
    <w:p w14:paraId="1C6DA3FC" w14:textId="77777777" w:rsidR="00A13D1B" w:rsidRDefault="00A13D1B" w:rsidP="00A80869">
      <w:pPr>
        <w:rPr>
          <w:sz w:val="22"/>
          <w:szCs w:val="22"/>
        </w:rPr>
      </w:pPr>
    </w:p>
    <w:p w14:paraId="115B469D" w14:textId="4BFDD304" w:rsidR="00571EF3" w:rsidRPr="002B51A1" w:rsidDel="00571EF3" w:rsidRDefault="00A13D1B">
      <w:pPr>
        <w:rPr>
          <w:sz w:val="22"/>
          <w:szCs w:val="22"/>
        </w:rPr>
      </w:pPr>
      <w:r>
        <w:rPr>
          <w:sz w:val="22"/>
          <w:szCs w:val="22"/>
        </w:rPr>
        <w:t xml:space="preserve">In terms of studying the genomics of </w:t>
      </w:r>
      <w:r w:rsidR="00A80869" w:rsidRPr="004E5C23">
        <w:rPr>
          <w:sz w:val="22"/>
          <w:szCs w:val="22"/>
        </w:rPr>
        <w:t>cross</w:t>
      </w:r>
      <w:r w:rsidR="00134D85" w:rsidRPr="004E5C23">
        <w:rPr>
          <w:sz w:val="22"/>
          <w:szCs w:val="22"/>
        </w:rPr>
        <w:t>-</w:t>
      </w:r>
      <w:r w:rsidR="00A80869" w:rsidRPr="004E5C23">
        <w:rPr>
          <w:sz w:val="22"/>
          <w:szCs w:val="22"/>
        </w:rPr>
        <w:t xml:space="preserve">ploidy hybridisation, </w:t>
      </w:r>
      <w:r>
        <w:rPr>
          <w:sz w:val="22"/>
          <w:szCs w:val="22"/>
        </w:rPr>
        <w:t>this will allow us to more accurately understand</w:t>
      </w:r>
      <w:r w:rsidR="00A80869" w:rsidRPr="004E5C23">
        <w:rPr>
          <w:sz w:val="22"/>
          <w:szCs w:val="22"/>
        </w:rPr>
        <w:t xml:space="preserve"> the </w:t>
      </w:r>
      <w:r>
        <w:rPr>
          <w:sz w:val="22"/>
          <w:szCs w:val="22"/>
        </w:rPr>
        <w:t xml:space="preserve">population </w:t>
      </w:r>
      <w:r w:rsidR="00571EF3">
        <w:rPr>
          <w:sz w:val="22"/>
          <w:szCs w:val="22"/>
        </w:rPr>
        <w:t xml:space="preserve">dynamics of cross-ploidy hybrid zones </w:t>
      </w:r>
      <w:r w:rsidR="00A80869" w:rsidRPr="004E5C23">
        <w:rPr>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PEVuZE5vdGU+PENpdGU+PEF1dGhvcj5ab2hyZW48L0F1dGhvcj48WWVhcj4yMDE2PC9ZZWFyPjxS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(Zohren et al., 2016)</w:t>
      </w:r>
      <w:r w:rsidR="00A80869" w:rsidRPr="004E5C23">
        <w:rPr>
          <w:sz w:val="22"/>
          <w:szCs w:val="22"/>
        </w:rPr>
        <w:fldChar w:fldCharType="end"/>
      </w:r>
      <w:r w:rsidR="00A80869" w:rsidRPr="004E5C23">
        <w:rPr>
          <w:sz w:val="22"/>
          <w:szCs w:val="22"/>
        </w:rPr>
        <w:t xml:space="preserve">, </w:t>
      </w:r>
      <w:r>
        <w:rPr>
          <w:sz w:val="22"/>
          <w:szCs w:val="22"/>
        </w:rPr>
        <w:t xml:space="preserve">as well as precisely </w:t>
      </w:r>
      <w:r w:rsidR="00A80869" w:rsidRPr="004E5C23">
        <w:rPr>
          <w:sz w:val="22"/>
          <w:szCs w:val="22"/>
        </w:rPr>
        <w:t>determine parental genomic contributions to cross</w:t>
      </w:r>
      <w:r w:rsidR="00134D85" w:rsidRPr="004E5C23">
        <w:rPr>
          <w:sz w:val="22"/>
          <w:szCs w:val="22"/>
        </w:rPr>
        <w:t>-</w:t>
      </w:r>
      <w:r w:rsidR="00A80869" w:rsidRPr="004E5C23">
        <w:rPr>
          <w:sz w:val="22"/>
          <w:szCs w:val="22"/>
        </w:rPr>
        <w:t>ploidy hybrids</w:t>
      </w:r>
      <w:r w:rsidR="00571EF3">
        <w:rPr>
          <w:sz w:val="22"/>
          <w:szCs w:val="22"/>
        </w:rPr>
        <w:t xml:space="preserve"> and hybrid species</w:t>
      </w:r>
      <w:r w:rsidR="00A80869" w:rsidRPr="004E5C23">
        <w:rPr>
          <w:sz w:val="22"/>
          <w:szCs w:val="22"/>
        </w:rPr>
        <w:t xml:space="preserve"> </w:t>
      </w:r>
      <w:r w:rsidR="00A80869" w:rsidRPr="004E5C23">
        <w:rPr>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PEVuZE5vdGU+PENpdGU+PEF1dGhvcj5CZXJ0aW9saTwvQXV0aG9yPjxZZWFyPjIwMTY8L1llYXI+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(Bertioli et al., 2016)</w:t>
      </w:r>
      <w:r w:rsidR="00A80869" w:rsidRPr="004E5C23">
        <w:rPr>
          <w:sz w:val="22"/>
          <w:szCs w:val="22"/>
        </w:rPr>
        <w:fldChar w:fldCharType="end"/>
      </w:r>
      <w:r w:rsidR="00A80869" w:rsidRPr="004E5C23">
        <w:rPr>
          <w:sz w:val="22"/>
          <w:szCs w:val="22"/>
        </w:rPr>
        <w:t xml:space="preserve">. The latter point is particularly important, as hybrids may be </w:t>
      </w:r>
      <w:proofErr w:type="spellStart"/>
      <w:r w:rsidR="00A80869" w:rsidRPr="004E5C23">
        <w:rPr>
          <w:sz w:val="22"/>
          <w:szCs w:val="22"/>
        </w:rPr>
        <w:t>introgressed</w:t>
      </w:r>
      <w:proofErr w:type="spellEnd"/>
      <w:r w:rsidR="00A80869" w:rsidRPr="004E5C23">
        <w:rPr>
          <w:sz w:val="22"/>
          <w:szCs w:val="22"/>
        </w:rPr>
        <w:t xml:space="preserve"> at only a few loci in the genome. Detecting these few loci require</w:t>
      </w:r>
      <w:r w:rsidR="00134D85" w:rsidRPr="004E5C23">
        <w:rPr>
          <w:sz w:val="22"/>
          <w:szCs w:val="22"/>
        </w:rPr>
        <w:t>s</w:t>
      </w:r>
      <w:r w:rsidR="00A80869" w:rsidRPr="004E5C23">
        <w:rPr>
          <w:sz w:val="22"/>
          <w:szCs w:val="22"/>
        </w:rPr>
        <w:t xml:space="preserve"> a </w:t>
      </w:r>
      <w:r w:rsidR="00391C5E" w:rsidRPr="004E5C23">
        <w:rPr>
          <w:sz w:val="22"/>
          <w:szCs w:val="22"/>
        </w:rPr>
        <w:t>high contiguity</w:t>
      </w:r>
      <w:r w:rsidR="00A80869" w:rsidRPr="004E5C23">
        <w:rPr>
          <w:sz w:val="22"/>
          <w:szCs w:val="22"/>
        </w:rPr>
        <w:t xml:space="preserve"> polyploid genome assembly, preferably with phase information, and new </w:t>
      </w:r>
      <w:r>
        <w:rPr>
          <w:sz w:val="22"/>
          <w:szCs w:val="22"/>
        </w:rPr>
        <w:t xml:space="preserve">and emerging </w:t>
      </w:r>
      <w:r w:rsidR="00A80869" w:rsidRPr="004E5C23">
        <w:rPr>
          <w:sz w:val="22"/>
          <w:szCs w:val="22"/>
        </w:rPr>
        <w:t xml:space="preserve">sequencing methods </w:t>
      </w:r>
      <w:r>
        <w:rPr>
          <w:sz w:val="22"/>
          <w:szCs w:val="22"/>
        </w:rPr>
        <w:t xml:space="preserve">such as long-read sequencing </w:t>
      </w:r>
      <w:r w:rsidR="00A80869" w:rsidRPr="004E5C23">
        <w:rPr>
          <w:sz w:val="22"/>
          <w:szCs w:val="22"/>
        </w:rPr>
        <w:t xml:space="preserve">are beginning to address these problems </w:t>
      </w:r>
      <w:r w:rsidR="00A80869" w:rsidRPr="004E5C23">
        <w:rPr>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4E5C23">
        <w:rPr>
          <w:sz w:val="22"/>
          <w:szCs w:val="22"/>
        </w:rPr>
        <w:instrText xml:space="preserve"> ADDIN EN.CITE </w:instrText>
      </w:r>
      <w:r w:rsidR="00A80869" w:rsidRPr="004E5C23">
        <w:rPr>
          <w:sz w:val="22"/>
          <w:szCs w:val="22"/>
        </w:rPr>
        <w:fldChar w:fldCharType="begin">
          <w:fldData xml:space="preserve">PEVuZE5vdGU+PENpdGU+PEF1dGhvcj5aaGFuZzwvQXV0aG9yPjxZZWFyPjIwMTk8L1llYXI+PFJl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</w:fldData>
        </w:fldChar>
      </w:r>
      <w:r w:rsidR="00A80869" w:rsidRPr="004E5C23">
        <w:rPr>
          <w:sz w:val="22"/>
          <w:szCs w:val="22"/>
        </w:rPr>
        <w:instrText xml:space="preserve"> ADDIN EN.CITE.DATA </w:instrText>
      </w:r>
      <w:r w:rsidR="00A80869" w:rsidRPr="009369AC">
        <w:rPr>
          <w:sz w:val="22"/>
          <w:szCs w:val="22"/>
        </w:rPr>
      </w:r>
      <w:r w:rsidR="00A80869" w:rsidRPr="004E5C23">
        <w:rPr>
          <w:sz w:val="22"/>
          <w:szCs w:val="22"/>
        </w:rPr>
        <w:fldChar w:fldCharType="end"/>
      </w:r>
      <w:r w:rsidR="00A80869" w:rsidRPr="009369AC">
        <w:rPr>
          <w:sz w:val="22"/>
          <w:szCs w:val="22"/>
        </w:rPr>
      </w:r>
      <w:r w:rsidR="00A80869" w:rsidRPr="004E5C23">
        <w:rPr>
          <w:sz w:val="22"/>
          <w:szCs w:val="22"/>
        </w:rPr>
        <w:fldChar w:fldCharType="separate"/>
      </w:r>
      <w:r w:rsidR="00A80869" w:rsidRPr="004E5C23">
        <w:rPr>
          <w:noProof/>
          <w:sz w:val="22"/>
          <w:szCs w:val="22"/>
        </w:rPr>
        <w:t>(Zhang et al., 2019)</w:t>
      </w:r>
      <w:r w:rsidR="00A80869" w:rsidRPr="004E5C23">
        <w:rPr>
          <w:sz w:val="22"/>
          <w:szCs w:val="22"/>
        </w:rPr>
        <w:fldChar w:fldCharType="end"/>
      </w:r>
      <w:r w:rsidR="00A80869" w:rsidRPr="004E5C23">
        <w:rPr>
          <w:sz w:val="22"/>
          <w:szCs w:val="22"/>
        </w:rPr>
        <w:t xml:space="preserve">. </w:t>
      </w:r>
      <w:r w:rsidR="00A73F61" w:rsidRPr="004E5C23">
        <w:rPr>
          <w:sz w:val="22"/>
          <w:szCs w:val="22"/>
        </w:rPr>
        <w:t xml:space="preserve">In addition, sequencing of diploid relatives, and </w:t>
      </w:r>
      <w:r>
        <w:rPr>
          <w:sz w:val="22"/>
          <w:szCs w:val="22"/>
        </w:rPr>
        <w:t xml:space="preserve">the application of more advanced </w:t>
      </w:r>
      <w:r w:rsidR="00571EF3">
        <w:rPr>
          <w:sz w:val="22"/>
          <w:szCs w:val="22"/>
        </w:rPr>
        <w:t>approaches for separating the two subgenomes, such as those based on characteristic profile</w:t>
      </w:r>
      <w:r w:rsidR="00571EF3" w:rsidRPr="00571EF3">
        <w:rPr>
          <w:sz w:val="22"/>
          <w:szCs w:val="22"/>
        </w:rPr>
        <w:t xml:space="preserve"> of different repeat content and transposable elements</w:t>
      </w:r>
      <w:r w:rsidR="00571EF3">
        <w:rPr>
          <w:sz w:val="22"/>
          <w:szCs w:val="22"/>
        </w:rPr>
        <w:t xml:space="preserve"> from each parental progenitor, will be instrumental for understanding which subgenomes </w:t>
      </w:r>
      <w:proofErr w:type="spellStart"/>
      <w:r w:rsidR="00571EF3">
        <w:rPr>
          <w:sz w:val="22"/>
          <w:szCs w:val="22"/>
        </w:rPr>
        <w:t>introgress</w:t>
      </w:r>
      <w:proofErr w:type="spellEnd"/>
      <w:r w:rsidR="00571EF3">
        <w:rPr>
          <w:sz w:val="22"/>
          <w:szCs w:val="22"/>
        </w:rPr>
        <w:t xml:space="preserve">. </w:t>
      </w:r>
    </w:p>
    <w:p w14:paraId="177F4145" w14:textId="77777777" w:rsidR="00571EF3" w:rsidRDefault="00571EF3" w:rsidP="00A80869">
      <w:pPr>
        <w:rPr>
          <w:sz w:val="22"/>
          <w:szCs w:val="22"/>
        </w:rPr>
      </w:pPr>
    </w:p>
    <w:p w14:paraId="6AC8C824" w14:textId="79CA87A7" w:rsidR="00A80869" w:rsidRPr="004E5C23" w:rsidRDefault="00A80869" w:rsidP="00A80869">
      <w:pPr>
        <w:rPr>
          <w:sz w:val="22"/>
          <w:szCs w:val="22"/>
        </w:rPr>
      </w:pPr>
      <w:r w:rsidRPr="004E5C23">
        <w:rPr>
          <w:sz w:val="22"/>
          <w:szCs w:val="22"/>
        </w:rPr>
        <w:t>Given the extensive ploidy variation throughout</w:t>
      </w:r>
      <w:r w:rsidR="00A73F61" w:rsidRPr="004E5C23">
        <w:rPr>
          <w:sz w:val="22"/>
          <w:szCs w:val="22"/>
        </w:rPr>
        <w:t xml:space="preserve"> plants and animals</w:t>
      </w:r>
      <w:r w:rsidRPr="004E5C23">
        <w:rPr>
          <w:sz w:val="22"/>
          <w:szCs w:val="22"/>
        </w:rPr>
        <w:t xml:space="preserve">, and the high degree </w:t>
      </w:r>
      <w:r w:rsidR="008E0425" w:rsidRPr="004E5C23">
        <w:rPr>
          <w:sz w:val="22"/>
          <w:szCs w:val="22"/>
        </w:rPr>
        <w:t>of</w:t>
      </w:r>
      <w:r w:rsidRPr="004E5C23">
        <w:rPr>
          <w:sz w:val="22"/>
          <w:szCs w:val="22"/>
        </w:rPr>
        <w:t xml:space="preserve"> </w:t>
      </w:r>
      <w:r w:rsidR="00A73F61" w:rsidRPr="004E5C23">
        <w:rPr>
          <w:sz w:val="22"/>
          <w:szCs w:val="22"/>
        </w:rPr>
        <w:t>hybridisation detected in these groups</w:t>
      </w:r>
      <w:r w:rsidRPr="004E5C23">
        <w:rPr>
          <w:sz w:val="22"/>
          <w:szCs w:val="22"/>
        </w:rPr>
        <w:t>, cross</w:t>
      </w:r>
      <w:r w:rsidR="00134D85" w:rsidRPr="004E5C23">
        <w:rPr>
          <w:sz w:val="22"/>
          <w:szCs w:val="22"/>
        </w:rPr>
        <w:t>-</w:t>
      </w:r>
      <w:r w:rsidRPr="004E5C23">
        <w:rPr>
          <w:sz w:val="22"/>
          <w:szCs w:val="22"/>
        </w:rPr>
        <w:t xml:space="preserve">ploidy hybridisation may be more  important </w:t>
      </w:r>
      <w:r w:rsidR="00A73F61" w:rsidRPr="004E5C23">
        <w:rPr>
          <w:sz w:val="22"/>
          <w:szCs w:val="22"/>
        </w:rPr>
        <w:t>in plant and animal</w:t>
      </w:r>
      <w:r w:rsidRPr="004E5C23">
        <w:rPr>
          <w:sz w:val="22"/>
          <w:szCs w:val="22"/>
        </w:rPr>
        <w:t xml:space="preserve"> evolution than </w:t>
      </w:r>
      <w:r w:rsidR="00EC5B20" w:rsidRPr="004E5C23">
        <w:rPr>
          <w:sz w:val="22"/>
          <w:szCs w:val="22"/>
        </w:rPr>
        <w:t xml:space="preserve">is </w:t>
      </w:r>
      <w:r w:rsidRPr="004E5C23">
        <w:rPr>
          <w:sz w:val="22"/>
          <w:szCs w:val="22"/>
        </w:rPr>
        <w:t xml:space="preserve">currently </w:t>
      </w:r>
      <w:r w:rsidR="00EC5B20" w:rsidRPr="004E5C23">
        <w:rPr>
          <w:sz w:val="22"/>
          <w:szCs w:val="22"/>
        </w:rPr>
        <w:t>recognised</w:t>
      </w:r>
      <w:r w:rsidRPr="004E5C23">
        <w:rPr>
          <w:sz w:val="22"/>
          <w:szCs w:val="22"/>
        </w:rPr>
        <w:t>.</w:t>
      </w:r>
    </w:p>
    <w:p w14:paraId="33B3099C" w14:textId="77777777" w:rsidR="00A80869" w:rsidRPr="004E5C23" w:rsidRDefault="00A80869" w:rsidP="00A80869">
      <w:pPr>
        <w:rPr>
          <w:b/>
          <w:sz w:val="22"/>
          <w:szCs w:val="22"/>
          <w:u w:val="single"/>
        </w:rPr>
      </w:pPr>
      <w:r w:rsidRPr="004E5C23">
        <w:rPr>
          <w:b/>
          <w:sz w:val="22"/>
          <w:szCs w:val="22"/>
          <w:u w:val="single"/>
        </w:rPr>
        <w:br w:type="page"/>
      </w:r>
    </w:p>
    <w:p w14:paraId="2D6FAA0C" w14:textId="6171DB4A" w:rsidR="00A80869" w:rsidRPr="004E5C23" w:rsidRDefault="00A80869" w:rsidP="00A80869">
      <w:pPr>
        <w:rPr>
          <w:b/>
          <w:sz w:val="22"/>
          <w:szCs w:val="22"/>
          <w:u w:val="single"/>
        </w:rPr>
      </w:pPr>
      <w:r w:rsidRPr="004E5C23">
        <w:rPr>
          <w:b/>
          <w:sz w:val="22"/>
          <w:szCs w:val="22"/>
          <w:u w:val="single"/>
        </w:rPr>
        <w:lastRenderedPageBreak/>
        <w:t>Acknowledgements:</w:t>
      </w:r>
      <w:r w:rsidR="002B51A1" w:rsidRPr="004E5C23">
        <w:rPr>
          <w:b/>
          <w:sz w:val="22"/>
          <w:szCs w:val="22"/>
        </w:rPr>
        <w:t xml:space="preserve"> </w:t>
      </w:r>
    </w:p>
    <w:p w14:paraId="2FDB5DDC" w14:textId="77777777" w:rsidR="00A80869" w:rsidRPr="004E5C23" w:rsidRDefault="00A80869" w:rsidP="00A80869">
      <w:pPr>
        <w:rPr>
          <w:b/>
          <w:sz w:val="22"/>
          <w:szCs w:val="22"/>
          <w:u w:val="single"/>
        </w:rPr>
      </w:pPr>
    </w:p>
    <w:p w14:paraId="0DAC900D" w14:textId="77777777" w:rsidR="00A80869" w:rsidRPr="004E5C23" w:rsidRDefault="00A80869" w:rsidP="00A80869">
      <w:pPr>
        <w:rPr>
          <w:b/>
          <w:sz w:val="22"/>
          <w:szCs w:val="22"/>
          <w:u w:val="single"/>
        </w:rPr>
      </w:pPr>
      <w:r w:rsidRPr="004E5C23">
        <w:rPr>
          <w:b/>
          <w:sz w:val="22"/>
          <w:szCs w:val="22"/>
          <w:u w:val="single"/>
        </w:rPr>
        <w:t>Author contributions:</w:t>
      </w:r>
    </w:p>
    <w:p w14:paraId="301EEF02" w14:textId="77777777" w:rsidR="00A80869" w:rsidRPr="004E5C23" w:rsidRDefault="00A80869" w:rsidP="00A80869">
      <w:pPr>
        <w:rPr>
          <w:b/>
          <w:sz w:val="22"/>
          <w:szCs w:val="22"/>
          <w:u w:val="single"/>
        </w:rPr>
      </w:pPr>
    </w:p>
    <w:p w14:paraId="2DC3E09E" w14:textId="59280447" w:rsidR="00A80869" w:rsidRPr="004E5C23" w:rsidRDefault="00A80869" w:rsidP="00A80869">
      <w:pPr>
        <w:rPr>
          <w:b/>
          <w:sz w:val="22"/>
          <w:szCs w:val="22"/>
          <w:u w:val="single"/>
        </w:rPr>
      </w:pPr>
      <w:r w:rsidRPr="004E5C23">
        <w:rPr>
          <w:b/>
          <w:sz w:val="22"/>
          <w:szCs w:val="22"/>
          <w:u w:val="single"/>
        </w:rPr>
        <w:t>Funding:</w:t>
      </w:r>
      <w:r w:rsidR="00571EF3">
        <w:rPr>
          <w:b/>
          <w:sz w:val="22"/>
          <w:szCs w:val="22"/>
          <w:u w:val="single"/>
        </w:rPr>
        <w:t xml:space="preserve"> </w:t>
      </w:r>
      <w:r w:rsidR="00571EF3" w:rsidRPr="00D106E0">
        <w:rPr>
          <w:sz w:val="22"/>
          <w:szCs w:val="22"/>
        </w:rPr>
        <w:t>This work was developed from the doctoral dissertation of M.R.B., which was supported by a scholarship from the Biotechnology and Biological Sciences Research Council (grant number BB/M010996/1). A.D.T. was supported by the Natural Environment Research Council (grant number NE/L011336/1). The Royal Botanic Garden Edinburgh acknowledges funding from the Scottish Government's Rural and Environment Science and Analytical Services Division.</w:t>
      </w:r>
    </w:p>
    <w:p w14:paraId="4E8CCC6A" w14:textId="77777777" w:rsidR="00A80869" w:rsidRPr="004E5C23" w:rsidRDefault="00A80869" w:rsidP="00A80869">
      <w:pPr>
        <w:rPr>
          <w:b/>
          <w:sz w:val="22"/>
          <w:szCs w:val="22"/>
          <w:u w:val="single"/>
        </w:rPr>
      </w:pPr>
    </w:p>
    <w:p w14:paraId="0A8ACF22" w14:textId="77777777" w:rsidR="00A80869" w:rsidRPr="004E5C23" w:rsidRDefault="00A80869" w:rsidP="00A80869">
      <w:pPr>
        <w:rPr>
          <w:b/>
          <w:sz w:val="22"/>
          <w:szCs w:val="22"/>
          <w:u w:val="single"/>
        </w:rPr>
      </w:pPr>
      <w:r w:rsidRPr="004E5C23">
        <w:rPr>
          <w:b/>
          <w:sz w:val="22"/>
          <w:szCs w:val="22"/>
          <w:u w:val="single"/>
        </w:rPr>
        <w:t>Conflicts of interest:</w:t>
      </w:r>
      <w:r w:rsidRPr="004E5C23">
        <w:rPr>
          <w:b/>
          <w:sz w:val="22"/>
          <w:szCs w:val="22"/>
          <w:u w:val="single"/>
        </w:rPr>
        <w:br w:type="page"/>
      </w:r>
    </w:p>
    <w:p w14:paraId="0A390FEA" w14:textId="77777777" w:rsidR="00A80869" w:rsidRPr="004E5C23" w:rsidRDefault="00A80869" w:rsidP="00A80869">
      <w:pPr>
        <w:rPr>
          <w:b/>
          <w:sz w:val="22"/>
          <w:szCs w:val="22"/>
          <w:u w:val="single"/>
        </w:rPr>
      </w:pPr>
      <w:r w:rsidRPr="004E5C23">
        <w:rPr>
          <w:b/>
          <w:sz w:val="22"/>
          <w:szCs w:val="22"/>
          <w:u w:val="single"/>
        </w:rPr>
        <w:lastRenderedPageBreak/>
        <w:t>References [not yet formatted]</w:t>
      </w:r>
    </w:p>
    <w:p w14:paraId="14FDF1FF" w14:textId="77777777" w:rsidR="008B1756" w:rsidRPr="004E5C23" w:rsidRDefault="00A80869"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rPr>
        <w:fldChar w:fldCharType="begin"/>
      </w:r>
      <w:r w:rsidRPr="004E5C23">
        <w:rPr>
          <w:rFonts w:ascii="Times New Roman" w:hAnsi="Times New Roman" w:cs="Times New Roman"/>
        </w:rPr>
        <w:instrText xml:space="preserve"> ADDIN EN.REFLIST </w:instrText>
      </w:r>
      <w:r w:rsidRPr="004E5C23">
        <w:rPr>
          <w:rFonts w:ascii="Times New Roman" w:hAnsi="Times New Roman" w:cs="Times New Roman"/>
        </w:rPr>
        <w:fldChar w:fldCharType="separate"/>
      </w:r>
      <w:r w:rsidR="008B1756" w:rsidRPr="004E5C23">
        <w:rPr>
          <w:rFonts w:ascii="Times New Roman" w:hAnsi="Times New Roman" w:cs="Times New Roman"/>
          <w:noProof/>
        </w:rPr>
        <w:t xml:space="preserve">AAGAARD, S. M. D., SASTAD, S. M., GREILHUBER, J. &amp; MOEN, A. 2005. A secondary hybrid zone between diploid Dactylorhiza incarnata ssp cruenta and allotetraploid D-lapponica (Orchidaceae). </w:t>
      </w:r>
      <w:r w:rsidR="008B1756" w:rsidRPr="004E5C23">
        <w:rPr>
          <w:rFonts w:ascii="Times New Roman" w:hAnsi="Times New Roman" w:cs="Times New Roman"/>
          <w:i/>
          <w:noProof/>
        </w:rPr>
        <w:t>Heredity,</w:t>
      </w:r>
      <w:r w:rsidR="008B1756" w:rsidRPr="004E5C23">
        <w:rPr>
          <w:rFonts w:ascii="Times New Roman" w:hAnsi="Times New Roman" w:cs="Times New Roman"/>
          <w:noProof/>
        </w:rPr>
        <w:t xml:space="preserve"> 94</w:t>
      </w:r>
      <w:r w:rsidR="008B1756" w:rsidRPr="004E5C23">
        <w:rPr>
          <w:rFonts w:ascii="Times New Roman" w:hAnsi="Times New Roman" w:cs="Times New Roman"/>
          <w:b/>
          <w:noProof/>
        </w:rPr>
        <w:t>,</w:t>
      </w:r>
      <w:r w:rsidR="008B1756" w:rsidRPr="004E5C23">
        <w:rPr>
          <w:rFonts w:ascii="Times New Roman" w:hAnsi="Times New Roman" w:cs="Times New Roman"/>
          <w:noProof/>
        </w:rPr>
        <w:t xml:space="preserve"> 488-496.</w:t>
      </w:r>
    </w:p>
    <w:p w14:paraId="713568B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ALBACH, D., ANSELL, S., ARNTZEN, J. W., BAIRD, S. J. E., BIERNE, N., BOUGHMAN, J. W., BRELSFORD, A., BUERKLE, C. A., BUGGS, R., BUTLIN, R. K., DIECKMANN, U., EROUKHMANOFF, F., GRILL, A., CAHAN, S. H., HERMANSEN, J. S., HEWITT, G., HUDSON, A. G., JIGGINS, C., JONES, J., KELLER, B., MARCZEWSKI, T., MALLET, J., MARTINEZ-RODRIGUEZ, P., MOST, M., MULLEN, S., NICHOLS, R., NOLTE, A. W., PARISOD, C., PFENNIG, K., RICE, A. M., RITCHIE, M. G., SEIFERT, B., SMADJA, C. M., STELKENS, R., SZYMURA, J. M., VAINOLA, R., WOLF, J. B. W. &amp; ZINNER, D. 2013. Hybridization and speciation. </w:t>
      </w:r>
      <w:r w:rsidRPr="004E5C23">
        <w:rPr>
          <w:rFonts w:ascii="Times New Roman" w:hAnsi="Times New Roman" w:cs="Times New Roman"/>
          <w:i/>
          <w:noProof/>
        </w:rPr>
        <w:t>Journal of Evolutionary Biology,</w:t>
      </w:r>
      <w:r w:rsidRPr="004E5C23">
        <w:rPr>
          <w:rFonts w:ascii="Times New Roman" w:hAnsi="Times New Roman" w:cs="Times New Roman"/>
          <w:noProof/>
        </w:rPr>
        <w:t xml:space="preserve"> 26</w:t>
      </w:r>
      <w:r w:rsidRPr="004E5C23">
        <w:rPr>
          <w:rFonts w:ascii="Times New Roman" w:hAnsi="Times New Roman" w:cs="Times New Roman"/>
          <w:b/>
          <w:noProof/>
        </w:rPr>
        <w:t>,</w:t>
      </w:r>
      <w:r w:rsidRPr="004E5C23">
        <w:rPr>
          <w:rFonts w:ascii="Times New Roman" w:hAnsi="Times New Roman" w:cs="Times New Roman"/>
          <w:noProof/>
        </w:rPr>
        <w:t xml:space="preserve"> 229-246.</w:t>
      </w:r>
    </w:p>
    <w:p w14:paraId="7B03AA5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ASHTON, P. A. &amp; FORBES, D. G. 1992a. INTROGRESSIVE ORIGIN OF THE RADIATE GROUNDSEL, SENECIO-VULGARIS L VAR HIBERNICUS SYME - AAT-3 EVIDENCE. </w:t>
      </w:r>
      <w:r w:rsidRPr="004E5C23">
        <w:rPr>
          <w:rFonts w:ascii="Times New Roman" w:hAnsi="Times New Roman" w:cs="Times New Roman"/>
          <w:i/>
          <w:noProof/>
        </w:rPr>
        <w:t>Heredity,</w:t>
      </w:r>
      <w:r w:rsidRPr="004E5C23">
        <w:rPr>
          <w:rFonts w:ascii="Times New Roman" w:hAnsi="Times New Roman" w:cs="Times New Roman"/>
          <w:noProof/>
        </w:rPr>
        <w:t xml:space="preserve"> 68</w:t>
      </w:r>
      <w:r w:rsidRPr="004E5C23">
        <w:rPr>
          <w:rFonts w:ascii="Times New Roman" w:hAnsi="Times New Roman" w:cs="Times New Roman"/>
          <w:b/>
          <w:noProof/>
        </w:rPr>
        <w:t>,</w:t>
      </w:r>
      <w:r w:rsidRPr="004E5C23">
        <w:rPr>
          <w:rFonts w:ascii="Times New Roman" w:hAnsi="Times New Roman" w:cs="Times New Roman"/>
          <w:noProof/>
        </w:rPr>
        <w:t xml:space="preserve"> 425-435.</w:t>
      </w:r>
    </w:p>
    <w:p w14:paraId="52C0966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IRELAND, H. E. &amp; ROGERS, H. J. 2007. Population decline despite high genetic diversity in the new allopolyploid species Senecio cambrensis (Asteraceae).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16</w:t>
      </w:r>
      <w:r w:rsidRPr="004E5C23">
        <w:rPr>
          <w:rFonts w:ascii="Times New Roman" w:hAnsi="Times New Roman" w:cs="Times New Roman"/>
          <w:b/>
          <w:noProof/>
        </w:rPr>
        <w:t>,</w:t>
      </w:r>
      <w:r w:rsidRPr="004E5C23">
        <w:rPr>
          <w:rFonts w:ascii="Times New Roman" w:hAnsi="Times New Roman" w:cs="Times New Roman"/>
          <w:noProof/>
        </w:rPr>
        <w:t xml:space="preserve"> 1023-1033.</w:t>
      </w:r>
    </w:p>
    <w:p w14:paraId="5BA91B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IRWIN, J. A. &amp; ASHTON, P. A. 1992b. GENETIC DIVERSITY FOR ESTERASES IN THE RECENTLY EVOLVED STABILIZED INTROGRESSANT, SENECIO-VULGARIS L VAR HIBERNICUS SYME, AND ITS PARENTAL TAXA S-VULGARIS L VAR VULGARIS L AND S-SQUALIDUS L. </w:t>
      </w:r>
      <w:r w:rsidRPr="004E5C23">
        <w:rPr>
          <w:rFonts w:ascii="Times New Roman" w:hAnsi="Times New Roman" w:cs="Times New Roman"/>
          <w:i/>
          <w:noProof/>
        </w:rPr>
        <w:t>Heredity,</w:t>
      </w:r>
      <w:r w:rsidRPr="004E5C23">
        <w:rPr>
          <w:rFonts w:ascii="Times New Roman" w:hAnsi="Times New Roman" w:cs="Times New Roman"/>
          <w:noProof/>
        </w:rPr>
        <w:t xml:space="preserve"> 68</w:t>
      </w:r>
      <w:r w:rsidRPr="004E5C23">
        <w:rPr>
          <w:rFonts w:ascii="Times New Roman" w:hAnsi="Times New Roman" w:cs="Times New Roman"/>
          <w:b/>
          <w:noProof/>
        </w:rPr>
        <w:t>,</w:t>
      </w:r>
      <w:r w:rsidRPr="004E5C23">
        <w:rPr>
          <w:rFonts w:ascii="Times New Roman" w:hAnsi="Times New Roman" w:cs="Times New Roman"/>
          <w:noProof/>
        </w:rPr>
        <w:t xml:space="preserve"> 547-556.</w:t>
      </w:r>
    </w:p>
    <w:p w14:paraId="31A5973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ABBOTT, R. J. &amp; LOWE, A. J. 2004. Origins, establishment and evolution of new polyploid species: Senecio cambrensis and S-eboracensis in the British Isles.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82</w:t>
      </w:r>
      <w:r w:rsidRPr="004E5C23">
        <w:rPr>
          <w:rFonts w:ascii="Times New Roman" w:hAnsi="Times New Roman" w:cs="Times New Roman"/>
          <w:b/>
          <w:noProof/>
        </w:rPr>
        <w:t>,</w:t>
      </w:r>
      <w:r w:rsidRPr="004E5C23">
        <w:rPr>
          <w:rFonts w:ascii="Times New Roman" w:hAnsi="Times New Roman" w:cs="Times New Roman"/>
          <w:noProof/>
        </w:rPr>
        <w:t xml:space="preserve"> 467-474.</w:t>
      </w:r>
    </w:p>
    <w:p w14:paraId="256C093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ALIX, K., GERARD, P. R., SCHWARZACHER, T. &amp; HESLOP-HARRISON, J. S. 2017. Polyploidy and interspecific hybridization: partners for adaptation, speciation and evolution in plants. </w:t>
      </w:r>
      <w:r w:rsidRPr="004E5C23">
        <w:rPr>
          <w:rFonts w:ascii="Times New Roman" w:hAnsi="Times New Roman" w:cs="Times New Roman"/>
          <w:i/>
          <w:noProof/>
        </w:rPr>
        <w:t>Annals of Botany,</w:t>
      </w:r>
      <w:r w:rsidRPr="004E5C23">
        <w:rPr>
          <w:rFonts w:ascii="Times New Roman" w:hAnsi="Times New Roman" w:cs="Times New Roman"/>
          <w:noProof/>
        </w:rPr>
        <w:t xml:space="preserve"> 120</w:t>
      </w:r>
      <w:r w:rsidRPr="004E5C23">
        <w:rPr>
          <w:rFonts w:ascii="Times New Roman" w:hAnsi="Times New Roman" w:cs="Times New Roman"/>
          <w:b/>
          <w:noProof/>
        </w:rPr>
        <w:t>,</w:t>
      </w:r>
      <w:r w:rsidRPr="004E5C23">
        <w:rPr>
          <w:rFonts w:ascii="Times New Roman" w:hAnsi="Times New Roman" w:cs="Times New Roman"/>
          <w:noProof/>
        </w:rPr>
        <w:t xml:space="preserve"> 183-194.</w:t>
      </w:r>
    </w:p>
    <w:p w14:paraId="770CE30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ALVES, M. J., COELHO, M. M. &amp; COLLARES-PEREIRA, M. J. 2001. Evolution in action through hybridisation and polyploidy in an Iberian freshwater fish: a genetic review. </w:t>
      </w:r>
      <w:r w:rsidRPr="004E5C23">
        <w:rPr>
          <w:rFonts w:ascii="Times New Roman" w:hAnsi="Times New Roman" w:cs="Times New Roman"/>
          <w:i/>
          <w:noProof/>
        </w:rPr>
        <w:t>Genetica,</w:t>
      </w:r>
      <w:r w:rsidRPr="004E5C23">
        <w:rPr>
          <w:rFonts w:ascii="Times New Roman" w:hAnsi="Times New Roman" w:cs="Times New Roman"/>
          <w:noProof/>
        </w:rPr>
        <w:t xml:space="preserve"> 111</w:t>
      </w:r>
      <w:r w:rsidRPr="004E5C23">
        <w:rPr>
          <w:rFonts w:ascii="Times New Roman" w:hAnsi="Times New Roman" w:cs="Times New Roman"/>
          <w:b/>
          <w:noProof/>
        </w:rPr>
        <w:t>,</w:t>
      </w:r>
      <w:r w:rsidRPr="004E5C23">
        <w:rPr>
          <w:rFonts w:ascii="Times New Roman" w:hAnsi="Times New Roman" w:cs="Times New Roman"/>
          <w:noProof/>
        </w:rPr>
        <w:t xml:space="preserve"> 375-385.</w:t>
      </w:r>
    </w:p>
    <w:p w14:paraId="4144CC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BADUEL, P., BRAY, S., VALLEJO-MARIN, M., KOLAR, F. &amp; YANT, L. 2018. The "Polyploid Hop": Shifting Challenges and Opportunities Over the Evolutionary Lifespan of Genome Duplications. </w:t>
      </w:r>
      <w:r w:rsidRPr="004E5C23">
        <w:rPr>
          <w:rFonts w:ascii="Times New Roman" w:hAnsi="Times New Roman" w:cs="Times New Roman"/>
          <w:i/>
          <w:noProof/>
        </w:rPr>
        <w:t>Frontiers in Ecology and Evolution,</w:t>
      </w:r>
      <w:r w:rsidRPr="004E5C23">
        <w:rPr>
          <w:rFonts w:ascii="Times New Roman" w:hAnsi="Times New Roman" w:cs="Times New Roman"/>
          <w:noProof/>
        </w:rPr>
        <w:t xml:space="preserve"> 6</w:t>
      </w:r>
      <w:r w:rsidRPr="004E5C23">
        <w:rPr>
          <w:rFonts w:ascii="Times New Roman" w:hAnsi="Times New Roman" w:cs="Times New Roman"/>
          <w:b/>
          <w:noProof/>
        </w:rPr>
        <w:t>,</w:t>
      </w:r>
      <w:r w:rsidRPr="004E5C23">
        <w:rPr>
          <w:rFonts w:ascii="Times New Roman" w:hAnsi="Times New Roman" w:cs="Times New Roman"/>
          <w:noProof/>
        </w:rPr>
        <w:t xml:space="preserve"> 19.</w:t>
      </w:r>
    </w:p>
    <w:p w14:paraId="35F5427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2013. The Japanese knotweed invasion viewed as a vast unintentional hybridisation experiment. </w:t>
      </w:r>
      <w:r w:rsidRPr="004E5C23">
        <w:rPr>
          <w:rFonts w:ascii="Times New Roman" w:hAnsi="Times New Roman" w:cs="Times New Roman"/>
          <w:i/>
          <w:noProof/>
        </w:rPr>
        <w:t>Heredity,</w:t>
      </w:r>
      <w:r w:rsidRPr="004E5C23">
        <w:rPr>
          <w:rFonts w:ascii="Times New Roman" w:hAnsi="Times New Roman" w:cs="Times New Roman"/>
          <w:noProof/>
        </w:rPr>
        <w:t xml:space="preserve"> 110</w:t>
      </w:r>
      <w:r w:rsidRPr="004E5C23">
        <w:rPr>
          <w:rFonts w:ascii="Times New Roman" w:hAnsi="Times New Roman" w:cs="Times New Roman"/>
          <w:b/>
          <w:noProof/>
        </w:rPr>
        <w:t>,</w:t>
      </w:r>
      <w:r w:rsidRPr="004E5C23">
        <w:rPr>
          <w:rFonts w:ascii="Times New Roman" w:hAnsi="Times New Roman" w:cs="Times New Roman"/>
          <w:noProof/>
        </w:rPr>
        <w:t xml:space="preserve"> 105-110.</w:t>
      </w:r>
    </w:p>
    <w:p w14:paraId="252F016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&amp; WISSKIRCHEN, R. 2004. The distribution and origins of Fallopia x bohemica (Polygonaceae) in Europe. </w:t>
      </w:r>
      <w:r w:rsidRPr="004E5C23">
        <w:rPr>
          <w:rFonts w:ascii="Times New Roman" w:hAnsi="Times New Roman" w:cs="Times New Roman"/>
          <w:i/>
          <w:noProof/>
        </w:rPr>
        <w:t>Nordic Journal of Botany,</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173-199.</w:t>
      </w:r>
    </w:p>
    <w:p w14:paraId="3DA986F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BAILEY, J. P., BENNETT, S. T., BENNETT, M. D. &amp; STACE, C. A. 1993. GENOMIC IN-SITU HYBRIDIZATION IDENTIFIES PARENTAL CHROMOSOMES IN THE WILD GRASS HYBRID X FESTULPIA-HUBBARDII. </w:t>
      </w:r>
      <w:r w:rsidRPr="004E5C23">
        <w:rPr>
          <w:rFonts w:ascii="Times New Roman" w:hAnsi="Times New Roman" w:cs="Times New Roman"/>
          <w:i/>
          <w:noProof/>
        </w:rPr>
        <w:t>Heredity,</w:t>
      </w:r>
      <w:r w:rsidRPr="004E5C23">
        <w:rPr>
          <w:rFonts w:ascii="Times New Roman" w:hAnsi="Times New Roman" w:cs="Times New Roman"/>
          <w:noProof/>
        </w:rPr>
        <w:t xml:space="preserve"> 71</w:t>
      </w:r>
      <w:r w:rsidRPr="004E5C23">
        <w:rPr>
          <w:rFonts w:ascii="Times New Roman" w:hAnsi="Times New Roman" w:cs="Times New Roman"/>
          <w:b/>
          <w:noProof/>
        </w:rPr>
        <w:t>,</w:t>
      </w:r>
      <w:r w:rsidRPr="004E5C23">
        <w:rPr>
          <w:rFonts w:ascii="Times New Roman" w:hAnsi="Times New Roman" w:cs="Times New Roman"/>
          <w:noProof/>
        </w:rPr>
        <w:t xml:space="preserve"> 413-420.</w:t>
      </w:r>
    </w:p>
    <w:p w14:paraId="0FA35AC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BALAO, F., TANNHAUSER, M., LORENZO, M. T., HEDREN, M. &amp; PAUN, O. 2017. Genetic differentiation and admixture between sibling allopolyploids in the Dactylorhiza majalis complex (vol 116, pg 351, 2016). </w:t>
      </w:r>
      <w:r w:rsidRPr="004E5C23">
        <w:rPr>
          <w:rFonts w:ascii="Times New Roman" w:hAnsi="Times New Roman" w:cs="Times New Roman"/>
          <w:i/>
          <w:noProof/>
        </w:rPr>
        <w:t>Heredity,</w:t>
      </w:r>
      <w:r w:rsidRPr="004E5C23">
        <w:rPr>
          <w:rFonts w:ascii="Times New Roman" w:hAnsi="Times New Roman" w:cs="Times New Roman"/>
          <w:noProof/>
        </w:rPr>
        <w:t xml:space="preserve"> 118</w:t>
      </w:r>
      <w:r w:rsidRPr="004E5C23">
        <w:rPr>
          <w:rFonts w:ascii="Times New Roman" w:hAnsi="Times New Roman" w:cs="Times New Roman"/>
          <w:b/>
          <w:noProof/>
        </w:rPr>
        <w:t>,</w:t>
      </w:r>
      <w:r w:rsidRPr="004E5C23">
        <w:rPr>
          <w:rFonts w:ascii="Times New Roman" w:hAnsi="Times New Roman" w:cs="Times New Roman"/>
          <w:noProof/>
        </w:rPr>
        <w:t xml:space="preserve"> 210-210.</w:t>
      </w:r>
    </w:p>
    <w:p w14:paraId="472FE19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BARKER, M. S., ARRIGO, N., BANIAGA, A. E., LI, Z. &amp; LEVIN, D. A. 2016. On the relative abundance of autopolyploids and allopolyploids. </w:t>
      </w:r>
      <w:r w:rsidRPr="004E5C23">
        <w:rPr>
          <w:rFonts w:ascii="Times New Roman" w:hAnsi="Times New Roman" w:cs="Times New Roman"/>
          <w:i/>
          <w:noProof/>
        </w:rPr>
        <w:t>New Phytologist,</w:t>
      </w:r>
      <w:r w:rsidRPr="004E5C23">
        <w:rPr>
          <w:rFonts w:ascii="Times New Roman" w:hAnsi="Times New Roman" w:cs="Times New Roman"/>
          <w:noProof/>
        </w:rPr>
        <w:t xml:space="preserve"> 210</w:t>
      </w:r>
      <w:r w:rsidRPr="004E5C23">
        <w:rPr>
          <w:rFonts w:ascii="Times New Roman" w:hAnsi="Times New Roman" w:cs="Times New Roman"/>
          <w:b/>
          <w:noProof/>
        </w:rPr>
        <w:t>,</w:t>
      </w:r>
      <w:r w:rsidRPr="004E5C23">
        <w:rPr>
          <w:rFonts w:ascii="Times New Roman" w:hAnsi="Times New Roman" w:cs="Times New Roman"/>
          <w:noProof/>
        </w:rPr>
        <w:t xml:space="preserve"> 391-398.</w:t>
      </w:r>
    </w:p>
    <w:p w14:paraId="6924BA3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BARNES, B. V. &amp; DANCIK, B. P. 1985. CHARACTERISTICS AND ORIGIN OF A NEW BIRCH SPECIES, BETULA-MURRAYANA, FROM SOUTHEASTERN MICHIGAN. </w:t>
      </w:r>
      <w:r w:rsidRPr="004E5C23">
        <w:rPr>
          <w:rFonts w:ascii="Times New Roman" w:hAnsi="Times New Roman" w:cs="Times New Roman"/>
          <w:i/>
          <w:noProof/>
        </w:rPr>
        <w:t>Canadian Journal of Botany-Revue Canadienne De Botanique,</w:t>
      </w:r>
      <w:r w:rsidRPr="004E5C23">
        <w:rPr>
          <w:rFonts w:ascii="Times New Roman" w:hAnsi="Times New Roman" w:cs="Times New Roman"/>
          <w:noProof/>
        </w:rPr>
        <w:t xml:space="preserve"> 63</w:t>
      </w:r>
      <w:r w:rsidRPr="004E5C23">
        <w:rPr>
          <w:rFonts w:ascii="Times New Roman" w:hAnsi="Times New Roman" w:cs="Times New Roman"/>
          <w:b/>
          <w:noProof/>
        </w:rPr>
        <w:t>,</w:t>
      </w:r>
      <w:r w:rsidRPr="004E5C23">
        <w:rPr>
          <w:rFonts w:ascii="Times New Roman" w:hAnsi="Times New Roman" w:cs="Times New Roman"/>
          <w:noProof/>
        </w:rPr>
        <w:t xml:space="preserve"> 223-226.</w:t>
      </w:r>
    </w:p>
    <w:p w14:paraId="5AAF496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BERTIOLI, D. J., CANNON, S. B., FROENICKE, L., HUANG, G. D., FARMER, A. D., CANNON, E. K. S., LIU, X., GAO, D. Y., CLEVENGER, J., DASH, S., REN, L. H., MORETZSOHN, M. C., SHIRASAWA, K., HUANG, W., VIDIGAL, B., ABERNATHY, B., CHU, Y., NIEDERHUTH, C. E., UMALE, P., ARAUJO, A. C. G., KOZIK, A., DO KIM, K., BUROW, M. D., VARSHNEY, R. K., WANG, X. J., ZHANG, X. Y., BARKLEY, N., </w:t>
      </w:r>
      <w:r w:rsidRPr="004E5C23">
        <w:rPr>
          <w:rFonts w:ascii="Times New Roman" w:hAnsi="Times New Roman" w:cs="Times New Roman"/>
          <w:noProof/>
        </w:rPr>
        <w:lastRenderedPageBreak/>
        <w:t xml:space="preserve">GUIMARAES, P. M., ISOBE, S., GUO, B. Z., LIAO, B. S., STALKER, H. T., SCHMITZ, R. J., SCHEFFLER, B. E., LEAL-BERTIOLI, S. C. M., XUN, X., JACKSON, S. A., MICHELMORE, R. &amp; OZIAS-AKINS, P. 2016. The genome sequences of Arachis duranensis and Arachis ipaensis, the diploid ancestors of cultivated peanut. </w:t>
      </w:r>
      <w:r w:rsidRPr="004E5C23">
        <w:rPr>
          <w:rFonts w:ascii="Times New Roman" w:hAnsi="Times New Roman" w:cs="Times New Roman"/>
          <w:i/>
          <w:noProof/>
        </w:rPr>
        <w:t>Nature Genetics,</w:t>
      </w:r>
      <w:r w:rsidRPr="004E5C23">
        <w:rPr>
          <w:rFonts w:ascii="Times New Roman" w:hAnsi="Times New Roman" w:cs="Times New Roman"/>
          <w:noProof/>
        </w:rPr>
        <w:t xml:space="preserve"> 48</w:t>
      </w:r>
      <w:r w:rsidRPr="004E5C23">
        <w:rPr>
          <w:rFonts w:ascii="Times New Roman" w:hAnsi="Times New Roman" w:cs="Times New Roman"/>
          <w:b/>
          <w:noProof/>
        </w:rPr>
        <w:t>,</w:t>
      </w:r>
      <w:r w:rsidRPr="004E5C23">
        <w:rPr>
          <w:rFonts w:ascii="Times New Roman" w:hAnsi="Times New Roman" w:cs="Times New Roman"/>
          <w:noProof/>
        </w:rPr>
        <w:t xml:space="preserve"> 438-+.</w:t>
      </w:r>
    </w:p>
    <w:p w14:paraId="11FEC0B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BLEEKER, W. 2003. Hybridization and Rorippa austriaca (Brassicaceae) invasion in Germany.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1831-1841.</w:t>
      </w:r>
    </w:p>
    <w:p w14:paraId="003CE95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BLEEKER, W. 2007. Interspecific hybridization in Rorippa (Brassicaceae): patterns and processes. </w:t>
      </w:r>
      <w:r w:rsidRPr="004E5C23">
        <w:rPr>
          <w:rFonts w:ascii="Times New Roman" w:hAnsi="Times New Roman" w:cs="Times New Roman"/>
          <w:i/>
          <w:noProof/>
        </w:rPr>
        <w:t>Systematics and Biodiversity,</w:t>
      </w:r>
      <w:r w:rsidRPr="004E5C23">
        <w:rPr>
          <w:rFonts w:ascii="Times New Roman" w:hAnsi="Times New Roman" w:cs="Times New Roman"/>
          <w:noProof/>
        </w:rPr>
        <w:t xml:space="preserve"> 5</w:t>
      </w:r>
      <w:r w:rsidRPr="004E5C23">
        <w:rPr>
          <w:rFonts w:ascii="Times New Roman" w:hAnsi="Times New Roman" w:cs="Times New Roman"/>
          <w:b/>
          <w:noProof/>
        </w:rPr>
        <w:t>,</w:t>
      </w:r>
      <w:r w:rsidRPr="004E5C23">
        <w:rPr>
          <w:rFonts w:ascii="Times New Roman" w:hAnsi="Times New Roman" w:cs="Times New Roman"/>
          <w:noProof/>
        </w:rPr>
        <w:t xml:space="preserve"> 311-319.</w:t>
      </w:r>
    </w:p>
    <w:p w14:paraId="1B95C6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BOMBLIES, K. &amp; WEIGEL, D. 2007. Hybrid necrosis: autoimmunity as a potential gene-flow barrier in plant species. </w:t>
      </w:r>
      <w:r w:rsidRPr="004E5C23">
        <w:rPr>
          <w:rFonts w:ascii="Times New Roman" w:hAnsi="Times New Roman" w:cs="Times New Roman"/>
          <w:i/>
          <w:noProof/>
        </w:rPr>
        <w:t>Nature Reviews Genetics,</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382-393.</w:t>
      </w:r>
    </w:p>
    <w:p w14:paraId="5E0EE88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BRENNAN, A. C., WOODWARD, G., SEEHAUSEN, O., MUNOZ-FUENTES, V., MORITZ, C., GUELMAMI, A., ABBOTT, R. J. &amp; EDELAAR, P. 2014. Hybridization due to changing species distributions: adding problems or solutions to conservation of biodiversity during global change? </w:t>
      </w:r>
      <w:r w:rsidRPr="004E5C23">
        <w:rPr>
          <w:rFonts w:ascii="Times New Roman" w:hAnsi="Times New Roman" w:cs="Times New Roman"/>
          <w:i/>
          <w:noProof/>
        </w:rPr>
        <w:t>Evolutionary Ecology Research,</w:t>
      </w:r>
      <w:r w:rsidRPr="004E5C23">
        <w:rPr>
          <w:rFonts w:ascii="Times New Roman" w:hAnsi="Times New Roman" w:cs="Times New Roman"/>
          <w:noProof/>
        </w:rPr>
        <w:t xml:space="preserve"> 16</w:t>
      </w:r>
      <w:r w:rsidRPr="004E5C23">
        <w:rPr>
          <w:rFonts w:ascii="Times New Roman" w:hAnsi="Times New Roman" w:cs="Times New Roman"/>
          <w:b/>
          <w:noProof/>
        </w:rPr>
        <w:t>,</w:t>
      </w:r>
      <w:r w:rsidRPr="004E5C23">
        <w:rPr>
          <w:rFonts w:ascii="Times New Roman" w:hAnsi="Times New Roman" w:cs="Times New Roman"/>
          <w:noProof/>
        </w:rPr>
        <w:t xml:space="preserve"> 475-491.</w:t>
      </w:r>
    </w:p>
    <w:p w14:paraId="4D67EA3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BRETAGNOLLE, F. &amp; THOMPSON, J. D. 1995. TANSLEY REVIEW NO-78 - GAMETES WITH THE SOMATIC CHROMOSOME-NUMBER - MECHANISMS OF THEIR FORMATION AND ROLE IN THE EVOLUTION OF AUTOPOLYPLOID PLANTS. </w:t>
      </w:r>
      <w:r w:rsidRPr="004E5C23">
        <w:rPr>
          <w:rFonts w:ascii="Times New Roman" w:hAnsi="Times New Roman" w:cs="Times New Roman"/>
          <w:i/>
          <w:noProof/>
        </w:rPr>
        <w:t>New Phytologist,</w:t>
      </w:r>
      <w:r w:rsidRPr="004E5C23">
        <w:rPr>
          <w:rFonts w:ascii="Times New Roman" w:hAnsi="Times New Roman" w:cs="Times New Roman"/>
          <w:noProof/>
        </w:rPr>
        <w:t xml:space="preserve"> 129</w:t>
      </w:r>
      <w:r w:rsidRPr="004E5C23">
        <w:rPr>
          <w:rFonts w:ascii="Times New Roman" w:hAnsi="Times New Roman" w:cs="Times New Roman"/>
          <w:b/>
          <w:noProof/>
        </w:rPr>
        <w:t>,</w:t>
      </w:r>
      <w:r w:rsidRPr="004E5C23">
        <w:rPr>
          <w:rFonts w:ascii="Times New Roman" w:hAnsi="Times New Roman" w:cs="Times New Roman"/>
          <w:noProof/>
        </w:rPr>
        <w:t xml:space="preserve"> 1-22.</w:t>
      </w:r>
    </w:p>
    <w:p w14:paraId="597464C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BROCHMANN, C., STEDJE, B. &amp; BORGEN, L. 1992. GENE FLOW ACROSS PLOIDAL LEVELS IN DRABA-(BRASSICACEAE). </w:t>
      </w:r>
      <w:r w:rsidRPr="004E5C23">
        <w:rPr>
          <w:rFonts w:ascii="Times New Roman" w:hAnsi="Times New Roman" w:cs="Times New Roman"/>
          <w:i/>
          <w:noProof/>
        </w:rPr>
        <w:t>Evolutionary Trends in Plants,</w:t>
      </w:r>
      <w:r w:rsidRPr="004E5C23">
        <w:rPr>
          <w:rFonts w:ascii="Times New Roman" w:hAnsi="Times New Roman" w:cs="Times New Roman"/>
          <w:noProof/>
        </w:rPr>
        <w:t xml:space="preserve"> 6</w:t>
      </w:r>
      <w:r w:rsidRPr="004E5C23">
        <w:rPr>
          <w:rFonts w:ascii="Times New Roman" w:hAnsi="Times New Roman" w:cs="Times New Roman"/>
          <w:b/>
          <w:noProof/>
        </w:rPr>
        <w:t>,</w:t>
      </w:r>
      <w:r w:rsidRPr="004E5C23">
        <w:rPr>
          <w:rFonts w:ascii="Times New Roman" w:hAnsi="Times New Roman" w:cs="Times New Roman"/>
          <w:noProof/>
        </w:rPr>
        <w:t xml:space="preserve"> 125-134.</w:t>
      </w:r>
    </w:p>
    <w:p w14:paraId="7FAAE35C" w14:textId="5264C9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BSBI. 2019. </w:t>
      </w:r>
      <w:r w:rsidRPr="004E5C23">
        <w:rPr>
          <w:rFonts w:ascii="Times New Roman" w:hAnsi="Times New Roman" w:cs="Times New Roman"/>
          <w:i/>
          <w:noProof/>
        </w:rPr>
        <w:t xml:space="preserve">BSBI Cytology database </w:t>
      </w:r>
      <w:r w:rsidRPr="004E5C23">
        <w:rPr>
          <w:rFonts w:ascii="Times New Roman" w:hAnsi="Times New Roman" w:cs="Times New Roman"/>
          <w:noProof/>
        </w:rPr>
        <w:t xml:space="preserve">[Online]. </w:t>
      </w:r>
      <w:hyperlink r:id="rId17" w:history="1">
        <w:r w:rsidRPr="004E5C23">
          <w:rPr>
            <w:rStyle w:val="Hyperlink"/>
            <w:rFonts w:ascii="Times New Roman" w:hAnsi="Times New Roman" w:cs="Times New Roman"/>
            <w:noProof/>
          </w:rPr>
          <w:t>http://rbg-web2.rbge.org.uk/BSBI/cytsearch.php</w:t>
        </w:r>
      </w:hyperlink>
      <w:r w:rsidRPr="004E5C23">
        <w:rPr>
          <w:rFonts w:ascii="Times New Roman" w:hAnsi="Times New Roman" w:cs="Times New Roman"/>
          <w:noProof/>
        </w:rPr>
        <w:t>.  [Accessed 2019].</w:t>
      </w:r>
    </w:p>
    <w:p w14:paraId="1589F8E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BURTON, T. L. &amp; HUSBAND, B. C. 2000. Fitness differences among diploids, tetraploids, and their triploid progeny in Chamerion angustifolium: Mechanisms of inviability and implications for polyploid evolution. </w:t>
      </w:r>
      <w:r w:rsidRPr="004E5C23">
        <w:rPr>
          <w:rFonts w:ascii="Times New Roman" w:hAnsi="Times New Roman" w:cs="Times New Roman"/>
          <w:i/>
          <w:noProof/>
        </w:rPr>
        <w:t>Evolution,</w:t>
      </w:r>
      <w:r w:rsidRPr="004E5C23">
        <w:rPr>
          <w:rFonts w:ascii="Times New Roman" w:hAnsi="Times New Roman" w:cs="Times New Roman"/>
          <w:noProof/>
        </w:rPr>
        <w:t xml:space="preserve"> 54</w:t>
      </w:r>
      <w:r w:rsidRPr="004E5C23">
        <w:rPr>
          <w:rFonts w:ascii="Times New Roman" w:hAnsi="Times New Roman" w:cs="Times New Roman"/>
          <w:b/>
          <w:noProof/>
        </w:rPr>
        <w:t>,</w:t>
      </w:r>
      <w:r w:rsidRPr="004E5C23">
        <w:rPr>
          <w:rFonts w:ascii="Times New Roman" w:hAnsi="Times New Roman" w:cs="Times New Roman"/>
          <w:noProof/>
        </w:rPr>
        <w:t xml:space="preserve"> 1182-1191.</w:t>
      </w:r>
    </w:p>
    <w:p w14:paraId="35B431D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CHAPMAN, M. A. &amp; ABBOTT, R. J. 2010. Introgression of fitness genes across a ploidy barrier. </w:t>
      </w:r>
      <w:r w:rsidRPr="004E5C23">
        <w:rPr>
          <w:rFonts w:ascii="Times New Roman" w:hAnsi="Times New Roman" w:cs="Times New Roman"/>
          <w:i/>
          <w:noProof/>
        </w:rPr>
        <w:t>New Phytologist,</w:t>
      </w:r>
      <w:r w:rsidRPr="004E5C23">
        <w:rPr>
          <w:rFonts w:ascii="Times New Roman" w:hAnsi="Times New Roman" w:cs="Times New Roman"/>
          <w:noProof/>
        </w:rPr>
        <w:t xml:space="preserve"> 186</w:t>
      </w:r>
      <w:r w:rsidRPr="004E5C23">
        <w:rPr>
          <w:rFonts w:ascii="Times New Roman" w:hAnsi="Times New Roman" w:cs="Times New Roman"/>
          <w:b/>
          <w:noProof/>
        </w:rPr>
        <w:t>,</w:t>
      </w:r>
      <w:r w:rsidRPr="004E5C23">
        <w:rPr>
          <w:rFonts w:ascii="Times New Roman" w:hAnsi="Times New Roman" w:cs="Times New Roman"/>
          <w:noProof/>
        </w:rPr>
        <w:t xml:space="preserve"> 63-71.</w:t>
      </w:r>
    </w:p>
    <w:p w14:paraId="508060D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CHEN, Z. J. 2010. Molecular mechanisms of polyploidy and hybrid vigor. </w:t>
      </w:r>
      <w:r w:rsidRPr="004E5C23">
        <w:rPr>
          <w:rFonts w:ascii="Times New Roman" w:hAnsi="Times New Roman" w:cs="Times New Roman"/>
          <w:i/>
          <w:noProof/>
        </w:rPr>
        <w:t>Trends in Plant Science,</w:t>
      </w:r>
      <w:r w:rsidRPr="004E5C23">
        <w:rPr>
          <w:rFonts w:ascii="Times New Roman" w:hAnsi="Times New Roman" w:cs="Times New Roman"/>
          <w:noProof/>
        </w:rPr>
        <w:t xml:space="preserve"> 15</w:t>
      </w:r>
      <w:r w:rsidRPr="004E5C23">
        <w:rPr>
          <w:rFonts w:ascii="Times New Roman" w:hAnsi="Times New Roman" w:cs="Times New Roman"/>
          <w:b/>
          <w:noProof/>
        </w:rPr>
        <w:t>,</w:t>
      </w:r>
      <w:r w:rsidRPr="004E5C23">
        <w:rPr>
          <w:rFonts w:ascii="Times New Roman" w:hAnsi="Times New Roman" w:cs="Times New Roman"/>
          <w:noProof/>
        </w:rPr>
        <w:t xml:space="preserve"> 57-71.</w:t>
      </w:r>
    </w:p>
    <w:p w14:paraId="1541DB3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CRESPO-LÓPEZ, M. E., PALA, I., DUARTE, T. L., DOWLING, T. E. &amp; COELHO, M. M. 2007. Genetic structure of the diploid–polyploid fish Squalius alburnoides in southern Iberian basins Tejo and Guadiana, based on microsatellites. </w:t>
      </w:r>
      <w:r w:rsidRPr="004E5C23">
        <w:rPr>
          <w:rFonts w:ascii="Times New Roman" w:hAnsi="Times New Roman" w:cs="Times New Roman"/>
          <w:i/>
          <w:noProof/>
        </w:rPr>
        <w:t>Journal of Fish Biology,</w:t>
      </w:r>
      <w:r w:rsidRPr="004E5C23">
        <w:rPr>
          <w:rFonts w:ascii="Times New Roman" w:hAnsi="Times New Roman" w:cs="Times New Roman"/>
          <w:noProof/>
        </w:rPr>
        <w:t xml:space="preserve"> 71</w:t>
      </w:r>
      <w:r w:rsidRPr="004E5C23">
        <w:rPr>
          <w:rFonts w:ascii="Times New Roman" w:hAnsi="Times New Roman" w:cs="Times New Roman"/>
          <w:b/>
          <w:noProof/>
        </w:rPr>
        <w:t>,</w:t>
      </w:r>
      <w:r w:rsidRPr="004E5C23">
        <w:rPr>
          <w:rFonts w:ascii="Times New Roman" w:hAnsi="Times New Roman" w:cs="Times New Roman"/>
          <w:noProof/>
        </w:rPr>
        <w:t xml:space="preserve"> 423-436.</w:t>
      </w:r>
    </w:p>
    <w:p w14:paraId="25D74FA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CRISPO, E., MOORE, J. S., LEE-YAW, J. A., GRAY, S. M. &amp; HALLER, B. C. 2011. Broken barriers: Human-induced changes to gene flow and introgression in animals. </w:t>
      </w:r>
      <w:r w:rsidRPr="004E5C23">
        <w:rPr>
          <w:rFonts w:ascii="Times New Roman" w:hAnsi="Times New Roman" w:cs="Times New Roman"/>
          <w:i/>
          <w:noProof/>
        </w:rPr>
        <w:t>Bioessays,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508-518.</w:t>
      </w:r>
    </w:p>
    <w:p w14:paraId="3249718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 HERT, K., JACQUEMYN, H., VAN GLABEKE, S., ROLDAN-RUIZ, I., VANDEPITTE, K., LEUS, L. &amp; HONNAY, O. 2011. PATTERNS OF HYBRIDIZATION BETWEEN DIPLOID AND DERIVED ALLOTETRAPLOID SPECIES OF DACTYLORHIZA (ORCHIDACEAE) CO-OCCURRING IN BELGIUM.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98</w:t>
      </w:r>
      <w:r w:rsidRPr="004E5C23">
        <w:rPr>
          <w:rFonts w:ascii="Times New Roman" w:hAnsi="Times New Roman" w:cs="Times New Roman"/>
          <w:b/>
          <w:noProof/>
        </w:rPr>
        <w:t>,</w:t>
      </w:r>
      <w:r w:rsidRPr="004E5C23">
        <w:rPr>
          <w:rFonts w:ascii="Times New Roman" w:hAnsi="Times New Roman" w:cs="Times New Roman"/>
          <w:noProof/>
        </w:rPr>
        <w:t xml:space="preserve"> 946-955.</w:t>
      </w:r>
    </w:p>
    <w:p w14:paraId="50A8BC4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 HERT, K., JACQUEMYN, H., VAN GLABEKE, S., ROLDAN-RUIZ, I., VANDEPITTE, K., LEUS, L. &amp; HONNAY, O. 2012. Reproductive isolation and hybridization in sympatric populations of three Dactylorhiza species (Orchidaceae) with different ploidy levels. </w:t>
      </w:r>
      <w:r w:rsidRPr="004E5C23">
        <w:rPr>
          <w:rFonts w:ascii="Times New Roman" w:hAnsi="Times New Roman" w:cs="Times New Roman"/>
          <w:i/>
          <w:noProof/>
        </w:rPr>
        <w:t>Annals of Botany,</w:t>
      </w:r>
      <w:r w:rsidRPr="004E5C23">
        <w:rPr>
          <w:rFonts w:ascii="Times New Roman" w:hAnsi="Times New Roman" w:cs="Times New Roman"/>
          <w:noProof/>
        </w:rPr>
        <w:t xml:space="preserve"> 109</w:t>
      </w:r>
      <w:r w:rsidRPr="004E5C23">
        <w:rPr>
          <w:rFonts w:ascii="Times New Roman" w:hAnsi="Times New Roman" w:cs="Times New Roman"/>
          <w:b/>
          <w:noProof/>
        </w:rPr>
        <w:t>,</w:t>
      </w:r>
      <w:r w:rsidRPr="004E5C23">
        <w:rPr>
          <w:rFonts w:ascii="Times New Roman" w:hAnsi="Times New Roman" w:cs="Times New Roman"/>
          <w:noProof/>
        </w:rPr>
        <w:t xml:space="preserve"> 709-720.</w:t>
      </w:r>
    </w:p>
    <w:p w14:paraId="4F81F8E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DENDA, T. &amp; YOKOTA, M. 2003. Hybrid origins of Ixeris nakazonei (Asteraceae, Lactuceae) in the Ryukyu Archipelago, Japan: evidence from molecular data.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141</w:t>
      </w:r>
      <w:r w:rsidRPr="004E5C23">
        <w:rPr>
          <w:rFonts w:ascii="Times New Roman" w:hAnsi="Times New Roman" w:cs="Times New Roman"/>
          <w:b/>
          <w:noProof/>
        </w:rPr>
        <w:t>,</w:t>
      </w:r>
      <w:r w:rsidRPr="004E5C23">
        <w:rPr>
          <w:rFonts w:ascii="Times New Roman" w:hAnsi="Times New Roman" w:cs="Times New Roman"/>
          <w:noProof/>
        </w:rPr>
        <w:t xml:space="preserve"> 379-387.</w:t>
      </w:r>
    </w:p>
    <w:p w14:paraId="5579AB1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EDMANDS, S. 2002. Does parental divergence predict reproductive compatibility? </w:t>
      </w:r>
      <w:r w:rsidRPr="004E5C23">
        <w:rPr>
          <w:rFonts w:ascii="Times New Roman" w:hAnsi="Times New Roman" w:cs="Times New Roman"/>
          <w:i/>
          <w:noProof/>
        </w:rPr>
        <w:t>Trends in Ecology &amp; Evolution,</w:t>
      </w:r>
      <w:r w:rsidRPr="004E5C23">
        <w:rPr>
          <w:rFonts w:ascii="Times New Roman" w:hAnsi="Times New Roman" w:cs="Times New Roman"/>
          <w:noProof/>
        </w:rPr>
        <w:t xml:space="preserve"> 17</w:t>
      </w:r>
      <w:r w:rsidRPr="004E5C23">
        <w:rPr>
          <w:rFonts w:ascii="Times New Roman" w:hAnsi="Times New Roman" w:cs="Times New Roman"/>
          <w:b/>
          <w:noProof/>
        </w:rPr>
        <w:t>,</w:t>
      </w:r>
      <w:r w:rsidRPr="004E5C23">
        <w:rPr>
          <w:rFonts w:ascii="Times New Roman" w:hAnsi="Times New Roman" w:cs="Times New Roman"/>
          <w:noProof/>
        </w:rPr>
        <w:t xml:space="preserve"> 520-527.</w:t>
      </w:r>
    </w:p>
    <w:p w14:paraId="6C03A08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ELLSON, J., GANSNER, E., KOUTSOFIOS, L., NORTH, S. C. &amp; WOODHULL, G. 2002. Graphviz - Open source graph drawing tools. </w:t>
      </w:r>
      <w:r w:rsidRPr="004E5C23">
        <w:rPr>
          <w:rFonts w:ascii="Times New Roman" w:hAnsi="Times New Roman" w:cs="Times New Roman"/>
          <w:i/>
          <w:noProof/>
        </w:rPr>
        <w:t>Graph Drawing,</w:t>
      </w:r>
      <w:r w:rsidRPr="004E5C23">
        <w:rPr>
          <w:rFonts w:ascii="Times New Roman" w:hAnsi="Times New Roman" w:cs="Times New Roman"/>
          <w:noProof/>
        </w:rPr>
        <w:t xml:space="preserve"> 2265</w:t>
      </w:r>
      <w:r w:rsidRPr="004E5C23">
        <w:rPr>
          <w:rFonts w:ascii="Times New Roman" w:hAnsi="Times New Roman" w:cs="Times New Roman"/>
          <w:b/>
          <w:noProof/>
        </w:rPr>
        <w:t>,</w:t>
      </w:r>
      <w:r w:rsidRPr="004E5C23">
        <w:rPr>
          <w:rFonts w:ascii="Times New Roman" w:hAnsi="Times New Roman" w:cs="Times New Roman"/>
          <w:noProof/>
        </w:rPr>
        <w:t xml:space="preserve"> 483-484.</w:t>
      </w:r>
    </w:p>
    <w:p w14:paraId="15BF828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FEARN, G. M. 1977. MORPHOLOGICAL AND CYTOLOGICAL INVESTIGATION OF COCHLEARIA POPULATIONS ON GOWER PENINSULA, GLAMORGAN. </w:t>
      </w:r>
      <w:r w:rsidRPr="004E5C23">
        <w:rPr>
          <w:rFonts w:ascii="Times New Roman" w:hAnsi="Times New Roman" w:cs="Times New Roman"/>
          <w:i/>
          <w:noProof/>
        </w:rPr>
        <w:t>New Phytologist,</w:t>
      </w:r>
      <w:r w:rsidRPr="004E5C23">
        <w:rPr>
          <w:rFonts w:ascii="Times New Roman" w:hAnsi="Times New Roman" w:cs="Times New Roman"/>
          <w:noProof/>
        </w:rPr>
        <w:t xml:space="preserve"> 79</w:t>
      </w:r>
      <w:r w:rsidRPr="004E5C23">
        <w:rPr>
          <w:rFonts w:ascii="Times New Roman" w:hAnsi="Times New Roman" w:cs="Times New Roman"/>
          <w:b/>
          <w:noProof/>
        </w:rPr>
        <w:t>,</w:t>
      </w:r>
      <w:r w:rsidRPr="004E5C23">
        <w:rPr>
          <w:rFonts w:ascii="Times New Roman" w:hAnsi="Times New Roman" w:cs="Times New Roman"/>
          <w:noProof/>
        </w:rPr>
        <w:t xml:space="preserve"> 455-458.</w:t>
      </w:r>
    </w:p>
    <w:p w14:paraId="06F33EB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FOWLER, N. L. &amp; LEVIN, D. A. 1984. ECOLOGICAL CONSTRAINTS ON THE ESTABLISHMENT OF A NOVEL POLYPLOID IN COMPETITION WITH ITS DIPLOID PROGENITOR. </w:t>
      </w:r>
      <w:r w:rsidRPr="004E5C23">
        <w:rPr>
          <w:rFonts w:ascii="Times New Roman" w:hAnsi="Times New Roman" w:cs="Times New Roman"/>
          <w:i/>
          <w:noProof/>
        </w:rPr>
        <w:t>American Naturalist,</w:t>
      </w:r>
      <w:r w:rsidRPr="004E5C23">
        <w:rPr>
          <w:rFonts w:ascii="Times New Roman" w:hAnsi="Times New Roman" w:cs="Times New Roman"/>
          <w:noProof/>
        </w:rPr>
        <w:t xml:space="preserve"> 124</w:t>
      </w:r>
      <w:r w:rsidRPr="004E5C23">
        <w:rPr>
          <w:rFonts w:ascii="Times New Roman" w:hAnsi="Times New Roman" w:cs="Times New Roman"/>
          <w:b/>
          <w:noProof/>
        </w:rPr>
        <w:t>,</w:t>
      </w:r>
      <w:r w:rsidRPr="004E5C23">
        <w:rPr>
          <w:rFonts w:ascii="Times New Roman" w:hAnsi="Times New Roman" w:cs="Times New Roman"/>
          <w:noProof/>
        </w:rPr>
        <w:t xml:space="preserve"> 703-711.</w:t>
      </w:r>
    </w:p>
    <w:p w14:paraId="25D9F85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FOWLER, N. L. &amp; LEVIN, D. A. 2016. Critical factors in the establishment of allopolyploids.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1236-1251.</w:t>
      </w:r>
    </w:p>
    <w:p w14:paraId="20E7B89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FRENCH, G. C., HOLLINGSWORTH, P. M., SILVERSIDE, A. J. &amp; ENNOS, R. A. 2008. Genetics, taxonomy and the conservation of British Euphrasia. </w:t>
      </w:r>
      <w:r w:rsidRPr="004E5C23">
        <w:rPr>
          <w:rFonts w:ascii="Times New Roman" w:hAnsi="Times New Roman" w:cs="Times New Roman"/>
          <w:i/>
          <w:noProof/>
        </w:rPr>
        <w:t>Conservation Genetics,</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1547-1562.</w:t>
      </w:r>
    </w:p>
    <w:p w14:paraId="46C67B1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GRANT, V. 1981. </w:t>
      </w:r>
      <w:r w:rsidRPr="004E5C23">
        <w:rPr>
          <w:rFonts w:ascii="Times New Roman" w:hAnsi="Times New Roman" w:cs="Times New Roman"/>
          <w:i/>
          <w:noProof/>
        </w:rPr>
        <w:t>Plant Speciation</w:t>
      </w:r>
      <w:r w:rsidRPr="004E5C23">
        <w:rPr>
          <w:rFonts w:ascii="Times New Roman" w:hAnsi="Times New Roman" w:cs="Times New Roman"/>
          <w:noProof/>
        </w:rPr>
        <w:t>, Columbia University Press.</w:t>
      </w:r>
    </w:p>
    <w:p w14:paraId="4A0D70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GROSS, B. L. &amp; RIESEBERG, L. H. 2005. The ecological genetics of homoploid hybrid speciation. </w:t>
      </w:r>
      <w:r w:rsidRPr="004E5C23">
        <w:rPr>
          <w:rFonts w:ascii="Times New Roman" w:hAnsi="Times New Roman" w:cs="Times New Roman"/>
          <w:i/>
          <w:noProof/>
        </w:rPr>
        <w:t>Journal of Heredity,</w:t>
      </w:r>
      <w:r w:rsidRPr="004E5C23">
        <w:rPr>
          <w:rFonts w:ascii="Times New Roman" w:hAnsi="Times New Roman" w:cs="Times New Roman"/>
          <w:noProof/>
        </w:rPr>
        <w:t xml:space="preserve"> 96</w:t>
      </w:r>
      <w:r w:rsidRPr="004E5C23">
        <w:rPr>
          <w:rFonts w:ascii="Times New Roman" w:hAnsi="Times New Roman" w:cs="Times New Roman"/>
          <w:b/>
          <w:noProof/>
        </w:rPr>
        <w:t>,</w:t>
      </w:r>
      <w:r w:rsidRPr="004E5C23">
        <w:rPr>
          <w:rFonts w:ascii="Times New Roman" w:hAnsi="Times New Roman" w:cs="Times New Roman"/>
          <w:noProof/>
        </w:rPr>
        <w:t xml:space="preserve"> 241-252.</w:t>
      </w:r>
    </w:p>
    <w:p w14:paraId="58EBB68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GUO, Y. P., SAUKEL, J., MITTERMAYR, R. &amp; EHRENDORFER, F. 2005. AFLP analyses demonstrate genetic divergence, hybridization, and multiple polyploidization in the evolution of Achillea (Asteraceae-Anthemideae). </w:t>
      </w:r>
      <w:r w:rsidRPr="004E5C23">
        <w:rPr>
          <w:rFonts w:ascii="Times New Roman" w:hAnsi="Times New Roman" w:cs="Times New Roman"/>
          <w:i/>
          <w:noProof/>
        </w:rPr>
        <w:t>New Phytologist,</w:t>
      </w:r>
      <w:r w:rsidRPr="004E5C23">
        <w:rPr>
          <w:rFonts w:ascii="Times New Roman" w:hAnsi="Times New Roman" w:cs="Times New Roman"/>
          <w:noProof/>
        </w:rPr>
        <w:t xml:space="preserve"> 166</w:t>
      </w:r>
      <w:r w:rsidRPr="004E5C23">
        <w:rPr>
          <w:rFonts w:ascii="Times New Roman" w:hAnsi="Times New Roman" w:cs="Times New Roman"/>
          <w:b/>
          <w:noProof/>
        </w:rPr>
        <w:t>,</w:t>
      </w:r>
      <w:r w:rsidRPr="004E5C23">
        <w:rPr>
          <w:rFonts w:ascii="Times New Roman" w:hAnsi="Times New Roman" w:cs="Times New Roman"/>
          <w:noProof/>
        </w:rPr>
        <w:t xml:space="preserve"> 273-289.</w:t>
      </w:r>
    </w:p>
    <w:p w14:paraId="051A041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HAN, T. S., ZHENG, Q. J., ONSTEIN, R. E., ROJAS-ANDRES, B. M., HAUENSCHILD, F., MUELLNER-RIEHL, A. N. &amp; XING, Y. W. 2020. Polyploidy promotes species diversification of Allium through ecological shifts. </w:t>
      </w:r>
      <w:r w:rsidRPr="004E5C23">
        <w:rPr>
          <w:rFonts w:ascii="Times New Roman" w:hAnsi="Times New Roman" w:cs="Times New Roman"/>
          <w:i/>
          <w:noProof/>
        </w:rPr>
        <w:t>New Phytologist,</w:t>
      </w:r>
      <w:r w:rsidRPr="004E5C23">
        <w:rPr>
          <w:rFonts w:ascii="Times New Roman" w:hAnsi="Times New Roman" w:cs="Times New Roman"/>
          <w:noProof/>
        </w:rPr>
        <w:t xml:space="preserve"> 225</w:t>
      </w:r>
      <w:r w:rsidRPr="004E5C23">
        <w:rPr>
          <w:rFonts w:ascii="Times New Roman" w:hAnsi="Times New Roman" w:cs="Times New Roman"/>
          <w:b/>
          <w:noProof/>
        </w:rPr>
        <w:t>,</w:t>
      </w:r>
      <w:r w:rsidRPr="004E5C23">
        <w:rPr>
          <w:rFonts w:ascii="Times New Roman" w:hAnsi="Times New Roman" w:cs="Times New Roman"/>
          <w:noProof/>
        </w:rPr>
        <w:t xml:space="preserve"> 571-583.</w:t>
      </w:r>
    </w:p>
    <w:p w14:paraId="2E45A57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HEDREN, M. 2003. Plastid DNA variation in the Dactylorhiza incarnata/maculata polyploid complex and the origin of allotetraploid D-sphagnicola (Orchidaceae).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2669-2680.</w:t>
      </w:r>
    </w:p>
    <w:p w14:paraId="3B4C44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HOFFMANN, A., PLÖTNER, J., PRUVOST, N. B., CHRISTIANSEN, D. G., RÖTHLISBERGER, S., CHOLEVA, L., MIKULÍČEK, P., COGĂLNICEANU, D., SAS‐KOVÁCS, I. &amp; SHABANOV, D. 2015. Genetic diversity and distribution patterns of diploid and polyploid hybrid water frog populations (P elophylax esculentus complex) across E urope. </w:t>
      </w:r>
      <w:r w:rsidRPr="004E5C23">
        <w:rPr>
          <w:rFonts w:ascii="Times New Roman" w:hAnsi="Times New Roman" w:cs="Times New Roman"/>
          <w:i/>
          <w:noProof/>
        </w:rPr>
        <w:t>Molecular Ecology,</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4371-4391.</w:t>
      </w:r>
    </w:p>
    <w:p w14:paraId="60C5DAA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HOLLINGSWORTH, M. L., BAILEY, J. P., HOLLINGSWORTH, P. M. &amp; FERRIS, C. 1999. Chloroplast DNA variation and hybridization between invasive populations of Japanese knotweed and giant knotweed (Fallopia, Polygonaceae).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129</w:t>
      </w:r>
      <w:r w:rsidRPr="004E5C23">
        <w:rPr>
          <w:rFonts w:ascii="Times New Roman" w:hAnsi="Times New Roman" w:cs="Times New Roman"/>
          <w:b/>
          <w:noProof/>
        </w:rPr>
        <w:t>,</w:t>
      </w:r>
      <w:r w:rsidRPr="004E5C23">
        <w:rPr>
          <w:rFonts w:ascii="Times New Roman" w:hAnsi="Times New Roman" w:cs="Times New Roman"/>
          <w:noProof/>
        </w:rPr>
        <w:t xml:space="preserve"> 139-154.</w:t>
      </w:r>
    </w:p>
    <w:p w14:paraId="288F1A2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HOLLISTER, J. D., ARNOLD, B. J., SVEDIN, E., XUE, K. S., DILKES, B. P. &amp; BOMBLIES, K. 2012. Genetic Adaptation Associated with Genome-Doubling in Autotetraploid Arabidopsis arenosa. </w:t>
      </w:r>
      <w:r w:rsidRPr="004E5C23">
        <w:rPr>
          <w:rFonts w:ascii="Times New Roman" w:hAnsi="Times New Roman" w:cs="Times New Roman"/>
          <w:i/>
          <w:noProof/>
        </w:rPr>
        <w:t>PLOS Genetics,</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e1003093.</w:t>
      </w:r>
    </w:p>
    <w:p w14:paraId="72465FC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HUSBAND, B. C., BALDWIN, S. J. &amp; SABARA, H. A. 2016. Direct vs. indirect effects of whole-genome duplication on prezygotic isolation in Chamerion angustifolium: Implications for rapid speciation.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1259-1271.</w:t>
      </w:r>
    </w:p>
    <w:p w14:paraId="33194E7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HUSBAND, B. C. &amp; SABARA, H. A. 2004. Reproductive isolation between autotetraploids and their diploid progenitors in fireweed, Chamerion angustifolium (Onagraceae).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703-713.</w:t>
      </w:r>
    </w:p>
    <w:p w14:paraId="61ABD0E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IRWIN, J. A. &amp; ABBOTT, R. J. 1992. MORPHOMETRIC AND ISOZYME EVIDENCE FOR THE HYBRID ORIGIN OF A NEW TETRAPLOID RADIATE GROUNDSEL IN YORK, ENGLAND. </w:t>
      </w:r>
      <w:r w:rsidRPr="004E5C23">
        <w:rPr>
          <w:rFonts w:ascii="Times New Roman" w:hAnsi="Times New Roman" w:cs="Times New Roman"/>
          <w:i/>
          <w:noProof/>
        </w:rPr>
        <w:t>Heredity,</w:t>
      </w:r>
      <w:r w:rsidRPr="004E5C23">
        <w:rPr>
          <w:rFonts w:ascii="Times New Roman" w:hAnsi="Times New Roman" w:cs="Times New Roman"/>
          <w:noProof/>
        </w:rPr>
        <w:t xml:space="preserve"> 69</w:t>
      </w:r>
      <w:r w:rsidRPr="004E5C23">
        <w:rPr>
          <w:rFonts w:ascii="Times New Roman" w:hAnsi="Times New Roman" w:cs="Times New Roman"/>
          <w:b/>
          <w:noProof/>
        </w:rPr>
        <w:t>,</w:t>
      </w:r>
      <w:r w:rsidRPr="004E5C23">
        <w:rPr>
          <w:rFonts w:ascii="Times New Roman" w:hAnsi="Times New Roman" w:cs="Times New Roman"/>
          <w:noProof/>
        </w:rPr>
        <w:t xml:space="preserve"> 431-439.</w:t>
      </w:r>
    </w:p>
    <w:p w14:paraId="77AD80C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KAY, K. M. 2006. Reproductive isolation between two closely related hummingbird-pollinated neotropical gingers. </w:t>
      </w:r>
      <w:r w:rsidRPr="004E5C23">
        <w:rPr>
          <w:rFonts w:ascii="Times New Roman" w:hAnsi="Times New Roman" w:cs="Times New Roman"/>
          <w:i/>
          <w:noProof/>
        </w:rPr>
        <w:t>Evolution,</w:t>
      </w:r>
      <w:r w:rsidRPr="004E5C23">
        <w:rPr>
          <w:rFonts w:ascii="Times New Roman" w:hAnsi="Times New Roman" w:cs="Times New Roman"/>
          <w:noProof/>
        </w:rPr>
        <w:t xml:space="preserve"> 60</w:t>
      </w:r>
      <w:r w:rsidRPr="004E5C23">
        <w:rPr>
          <w:rFonts w:ascii="Times New Roman" w:hAnsi="Times New Roman" w:cs="Times New Roman"/>
          <w:b/>
          <w:noProof/>
        </w:rPr>
        <w:t>,</w:t>
      </w:r>
      <w:r w:rsidRPr="004E5C23">
        <w:rPr>
          <w:rFonts w:ascii="Times New Roman" w:hAnsi="Times New Roman" w:cs="Times New Roman"/>
          <w:noProof/>
        </w:rPr>
        <w:t xml:space="preserve"> 538-552.</w:t>
      </w:r>
    </w:p>
    <w:p w14:paraId="463A757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KELLNER, A., RITZ, C. M. &amp; WISSEMANN, V. 2012. Hybridization with invasive Rosa rugosa threatens the genetic integrity of native Rosa mollis.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170</w:t>
      </w:r>
      <w:r w:rsidRPr="004E5C23">
        <w:rPr>
          <w:rFonts w:ascii="Times New Roman" w:hAnsi="Times New Roman" w:cs="Times New Roman"/>
          <w:b/>
          <w:noProof/>
        </w:rPr>
        <w:t>,</w:t>
      </w:r>
      <w:r w:rsidRPr="004E5C23">
        <w:rPr>
          <w:rFonts w:ascii="Times New Roman" w:hAnsi="Times New Roman" w:cs="Times New Roman"/>
          <w:noProof/>
        </w:rPr>
        <w:t xml:space="preserve"> 472-484.</w:t>
      </w:r>
    </w:p>
    <w:p w14:paraId="737E76C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KIM, M., CUI, M. L., CUBAS, P., GILLIES, A., LEE, K., CHAPMAN, M. A., ABBOTT, R. J. &amp; COEN, E. 2008. Regulatory Genes Control a Key Morphological and Ecological Trait Transferred Between Species. </w:t>
      </w:r>
      <w:r w:rsidRPr="004E5C23">
        <w:rPr>
          <w:rFonts w:ascii="Times New Roman" w:hAnsi="Times New Roman" w:cs="Times New Roman"/>
          <w:i/>
          <w:noProof/>
        </w:rPr>
        <w:t>Science,</w:t>
      </w:r>
      <w:r w:rsidRPr="004E5C23">
        <w:rPr>
          <w:rFonts w:ascii="Times New Roman" w:hAnsi="Times New Roman" w:cs="Times New Roman"/>
          <w:noProof/>
        </w:rPr>
        <w:t xml:space="preserve"> 322</w:t>
      </w:r>
      <w:r w:rsidRPr="004E5C23">
        <w:rPr>
          <w:rFonts w:ascii="Times New Roman" w:hAnsi="Times New Roman" w:cs="Times New Roman"/>
          <w:b/>
          <w:noProof/>
        </w:rPr>
        <w:t>,</w:t>
      </w:r>
      <w:r w:rsidRPr="004E5C23">
        <w:rPr>
          <w:rFonts w:ascii="Times New Roman" w:hAnsi="Times New Roman" w:cs="Times New Roman"/>
          <w:noProof/>
        </w:rPr>
        <w:t xml:space="preserve"> 1116-1119.</w:t>
      </w:r>
    </w:p>
    <w:p w14:paraId="6CF1CB0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KOHLER, C., SCHEID, O. M. &amp; ERILOVA, A. 2010. The impact of the triploid block on the origin and evolution of polyploid plants. </w:t>
      </w:r>
      <w:r w:rsidRPr="004E5C23">
        <w:rPr>
          <w:rFonts w:ascii="Times New Roman" w:hAnsi="Times New Roman" w:cs="Times New Roman"/>
          <w:i/>
          <w:noProof/>
        </w:rPr>
        <w:t>Trends in Genetics,</w:t>
      </w:r>
      <w:r w:rsidRPr="004E5C23">
        <w:rPr>
          <w:rFonts w:ascii="Times New Roman" w:hAnsi="Times New Roman" w:cs="Times New Roman"/>
          <w:noProof/>
        </w:rPr>
        <w:t xml:space="preserve"> 26</w:t>
      </w:r>
      <w:r w:rsidRPr="004E5C23">
        <w:rPr>
          <w:rFonts w:ascii="Times New Roman" w:hAnsi="Times New Roman" w:cs="Times New Roman"/>
          <w:b/>
          <w:noProof/>
        </w:rPr>
        <w:t>,</w:t>
      </w:r>
      <w:r w:rsidRPr="004E5C23">
        <w:rPr>
          <w:rFonts w:ascii="Times New Roman" w:hAnsi="Times New Roman" w:cs="Times New Roman"/>
          <w:noProof/>
        </w:rPr>
        <w:t xml:space="preserve"> 142-148.</w:t>
      </w:r>
    </w:p>
    <w:p w14:paraId="35DDF0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KOLAR, F., CERTNER, M., SUDA, J., SCHONSWETTER, P. &amp; HUSBAND, B. C. 2017. Mixed-Ploidy Species: Progress and Opportunities in Polyploid Research. </w:t>
      </w:r>
      <w:r w:rsidRPr="004E5C23">
        <w:rPr>
          <w:rFonts w:ascii="Times New Roman" w:hAnsi="Times New Roman" w:cs="Times New Roman"/>
          <w:i/>
          <w:noProof/>
        </w:rPr>
        <w:t>Trends in Plant Science,</w:t>
      </w:r>
      <w:r w:rsidRPr="004E5C23">
        <w:rPr>
          <w:rFonts w:ascii="Times New Roman" w:hAnsi="Times New Roman" w:cs="Times New Roman"/>
          <w:noProof/>
        </w:rPr>
        <w:t xml:space="preserve"> 22</w:t>
      </w:r>
      <w:r w:rsidRPr="004E5C23">
        <w:rPr>
          <w:rFonts w:ascii="Times New Roman" w:hAnsi="Times New Roman" w:cs="Times New Roman"/>
          <w:b/>
          <w:noProof/>
        </w:rPr>
        <w:t>,</w:t>
      </w:r>
      <w:r w:rsidRPr="004E5C23">
        <w:rPr>
          <w:rFonts w:ascii="Times New Roman" w:hAnsi="Times New Roman" w:cs="Times New Roman"/>
          <w:noProof/>
        </w:rPr>
        <w:t xml:space="preserve"> 1041-1055.</w:t>
      </w:r>
    </w:p>
    <w:p w14:paraId="550E787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KOUTECKY, P., BADUROVA, T., STECH, M., KOSNAR, J. &amp; KARASEK, J. 2011. Hybridization between diploid Centaurea pseudophrygia and tetraploid C. jacea (Asteraceae): the role of </w:t>
      </w:r>
      <w:r w:rsidRPr="004E5C23">
        <w:rPr>
          <w:rFonts w:ascii="Times New Roman" w:hAnsi="Times New Roman" w:cs="Times New Roman"/>
          <w:noProof/>
        </w:rPr>
        <w:lastRenderedPageBreak/>
        <w:t xml:space="preserve">mixed pollination, unreduced gametes, and mentor effects.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104</w:t>
      </w:r>
      <w:r w:rsidRPr="004E5C23">
        <w:rPr>
          <w:rFonts w:ascii="Times New Roman" w:hAnsi="Times New Roman" w:cs="Times New Roman"/>
          <w:b/>
          <w:noProof/>
        </w:rPr>
        <w:t>,</w:t>
      </w:r>
      <w:r w:rsidRPr="004E5C23">
        <w:rPr>
          <w:rFonts w:ascii="Times New Roman" w:hAnsi="Times New Roman" w:cs="Times New Roman"/>
          <w:noProof/>
        </w:rPr>
        <w:t xml:space="preserve"> 93-106.</w:t>
      </w:r>
    </w:p>
    <w:p w14:paraId="1ADA473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KOWAL, R. R., JUDZIEWICZ, E. J. &amp; EDWARDS, J. 2011. Packera insulae-regalis (Asteraceae, Senecioneae), a new species endemic to Isle Royale, Michigan, USA. </w:t>
      </w:r>
      <w:r w:rsidRPr="004E5C23">
        <w:rPr>
          <w:rFonts w:ascii="Times New Roman" w:hAnsi="Times New Roman" w:cs="Times New Roman"/>
          <w:i/>
          <w:noProof/>
        </w:rPr>
        <w:t>Brittonia,</w:t>
      </w:r>
      <w:r w:rsidRPr="004E5C23">
        <w:rPr>
          <w:rFonts w:ascii="Times New Roman" w:hAnsi="Times New Roman" w:cs="Times New Roman"/>
          <w:noProof/>
        </w:rPr>
        <w:t xml:space="preserve"> 63</w:t>
      </w:r>
      <w:r w:rsidRPr="004E5C23">
        <w:rPr>
          <w:rFonts w:ascii="Times New Roman" w:hAnsi="Times New Roman" w:cs="Times New Roman"/>
          <w:b/>
          <w:noProof/>
        </w:rPr>
        <w:t>,</w:t>
      </w:r>
      <w:r w:rsidRPr="004E5C23">
        <w:rPr>
          <w:rFonts w:ascii="Times New Roman" w:hAnsi="Times New Roman" w:cs="Times New Roman"/>
          <w:noProof/>
        </w:rPr>
        <w:t xml:space="preserve"> 343-354.</w:t>
      </w:r>
    </w:p>
    <w:p w14:paraId="33ECB7D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KRAMINA, T. E., MESCHERSKY, I. G., DEGTJAREVA, G. V., SAMIGULLIN, T. H., BELOKON, Y. S. &amp; SCHANZER, I. A. 2018. Genetic variation in the Lotus corniculatus complex (Fabaceae) in northern Eurasia as inferred from nuclear microsatellites and plastid trnL-trnF sequences.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188</w:t>
      </w:r>
      <w:r w:rsidRPr="004E5C23">
        <w:rPr>
          <w:rFonts w:ascii="Times New Roman" w:hAnsi="Times New Roman" w:cs="Times New Roman"/>
          <w:b/>
          <w:noProof/>
        </w:rPr>
        <w:t>,</w:t>
      </w:r>
      <w:r w:rsidRPr="004E5C23">
        <w:rPr>
          <w:rFonts w:ascii="Times New Roman" w:hAnsi="Times New Roman" w:cs="Times New Roman"/>
          <w:noProof/>
        </w:rPr>
        <w:t xml:space="preserve"> 87-116.</w:t>
      </w:r>
    </w:p>
    <w:p w14:paraId="58FE0EB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KREINER, J. M., KRON, P. &amp; HUSBAND, B. C. 2017a. Evolutionary Dynamics of Unreduced Gametes. </w:t>
      </w:r>
      <w:r w:rsidRPr="004E5C23">
        <w:rPr>
          <w:rFonts w:ascii="Times New Roman" w:hAnsi="Times New Roman" w:cs="Times New Roman"/>
          <w:i/>
          <w:noProof/>
        </w:rPr>
        <w:t>Trends in Genetics,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583-593.</w:t>
      </w:r>
    </w:p>
    <w:p w14:paraId="44DF006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KREINER, J. M., KRON, P. &amp; HUSBAND, B. C. 2017b. Frequency and maintenance of unreduced gametes in natural plant populations: associations with reproductive mode, life history and genome size. </w:t>
      </w:r>
      <w:r w:rsidRPr="004E5C23">
        <w:rPr>
          <w:rFonts w:ascii="Times New Roman" w:hAnsi="Times New Roman" w:cs="Times New Roman"/>
          <w:i/>
          <w:noProof/>
        </w:rPr>
        <w:t>New Phytologist,</w:t>
      </w:r>
      <w:r w:rsidRPr="004E5C23">
        <w:rPr>
          <w:rFonts w:ascii="Times New Roman" w:hAnsi="Times New Roman" w:cs="Times New Roman"/>
          <w:noProof/>
        </w:rPr>
        <w:t xml:space="preserve"> 214</w:t>
      </w:r>
      <w:r w:rsidRPr="004E5C23">
        <w:rPr>
          <w:rFonts w:ascii="Times New Roman" w:hAnsi="Times New Roman" w:cs="Times New Roman"/>
          <w:b/>
          <w:noProof/>
        </w:rPr>
        <w:t>,</w:t>
      </w:r>
      <w:r w:rsidRPr="004E5C23">
        <w:rPr>
          <w:rFonts w:ascii="Times New Roman" w:hAnsi="Times New Roman" w:cs="Times New Roman"/>
          <w:noProof/>
        </w:rPr>
        <w:t xml:space="preserve"> 879-889.</w:t>
      </w:r>
    </w:p>
    <w:p w14:paraId="16C8A1F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LACK, A. J. 1995. RELATIONSHIPS AND HYBRIDIZATION BETWEEN BRITISH SPECIES OF POLYGALA - EVIDENCE FROM ISOZYMES. </w:t>
      </w:r>
      <w:r w:rsidRPr="004E5C23">
        <w:rPr>
          <w:rFonts w:ascii="Times New Roman" w:hAnsi="Times New Roman" w:cs="Times New Roman"/>
          <w:i/>
          <w:noProof/>
        </w:rPr>
        <w:t>New Phytologist,</w:t>
      </w:r>
      <w:r w:rsidRPr="004E5C23">
        <w:rPr>
          <w:rFonts w:ascii="Times New Roman" w:hAnsi="Times New Roman" w:cs="Times New Roman"/>
          <w:noProof/>
        </w:rPr>
        <w:t xml:space="preserve"> 130</w:t>
      </w:r>
      <w:r w:rsidRPr="004E5C23">
        <w:rPr>
          <w:rFonts w:ascii="Times New Roman" w:hAnsi="Times New Roman" w:cs="Times New Roman"/>
          <w:b/>
          <w:noProof/>
        </w:rPr>
        <w:t>,</w:t>
      </w:r>
      <w:r w:rsidRPr="004E5C23">
        <w:rPr>
          <w:rFonts w:ascii="Times New Roman" w:hAnsi="Times New Roman" w:cs="Times New Roman"/>
          <w:noProof/>
        </w:rPr>
        <w:t xml:space="preserve"> 217-223.</w:t>
      </w:r>
    </w:p>
    <w:p w14:paraId="34F81E1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LAFON-PLACETTE, C. &amp; KOHLER, C. 2016. Endosperm-based postzygotic hybridization barriers: developmental mechanisms and evolutionary drivers. </w:t>
      </w:r>
      <w:r w:rsidRPr="004E5C23">
        <w:rPr>
          <w:rFonts w:ascii="Times New Roman" w:hAnsi="Times New Roman" w:cs="Times New Roman"/>
          <w:i/>
          <w:noProof/>
        </w:rPr>
        <w:t>Molecular Ecology,</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2620-2629.</w:t>
      </w:r>
    </w:p>
    <w:p w14:paraId="33A6CFB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LAPORT, R. G., MINCKLEY, R. L. &amp; RAMSEY, J. 2016. Ecological distributions, phenological isolation, and genetic structure in sympatric and parapatric populations of the Larrea tridentata polyploid complex.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103</w:t>
      </w:r>
      <w:r w:rsidRPr="004E5C23">
        <w:rPr>
          <w:rFonts w:ascii="Times New Roman" w:hAnsi="Times New Roman" w:cs="Times New Roman"/>
          <w:b/>
          <w:noProof/>
        </w:rPr>
        <w:t>,</w:t>
      </w:r>
      <w:r w:rsidRPr="004E5C23">
        <w:rPr>
          <w:rFonts w:ascii="Times New Roman" w:hAnsi="Times New Roman" w:cs="Times New Roman"/>
          <w:noProof/>
        </w:rPr>
        <w:t xml:space="preserve"> 1358-1374.</w:t>
      </w:r>
    </w:p>
    <w:p w14:paraId="6F950C8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LARSON, E. L., TINGHITELLA, R. M. &amp; TAYLOR, S. A. 2019. Insect Hybridization and Climate Change. </w:t>
      </w:r>
      <w:r w:rsidRPr="004E5C23">
        <w:rPr>
          <w:rFonts w:ascii="Times New Roman" w:hAnsi="Times New Roman" w:cs="Times New Roman"/>
          <w:i/>
          <w:noProof/>
        </w:rPr>
        <w:t>Frontiers in Ecology and Evolution,</w:t>
      </w:r>
      <w:r w:rsidRPr="004E5C23">
        <w:rPr>
          <w:rFonts w:ascii="Times New Roman" w:hAnsi="Times New Roman" w:cs="Times New Roman"/>
          <w:noProof/>
        </w:rPr>
        <w:t xml:space="preserve"> 7</w:t>
      </w:r>
      <w:r w:rsidRPr="004E5C23">
        <w:rPr>
          <w:rFonts w:ascii="Times New Roman" w:hAnsi="Times New Roman" w:cs="Times New Roman"/>
          <w:b/>
          <w:noProof/>
        </w:rPr>
        <w:t>,</w:t>
      </w:r>
      <w:r w:rsidRPr="004E5C23">
        <w:rPr>
          <w:rFonts w:ascii="Times New Roman" w:hAnsi="Times New Roman" w:cs="Times New Roman"/>
          <w:noProof/>
        </w:rPr>
        <w:t xml:space="preserve"> 11.</w:t>
      </w:r>
    </w:p>
    <w:p w14:paraId="587993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LAWRENCE, W. J. C. 1936. The origin of new forms in Delphinium. </w:t>
      </w:r>
      <w:r w:rsidRPr="004E5C23">
        <w:rPr>
          <w:rFonts w:ascii="Times New Roman" w:hAnsi="Times New Roman" w:cs="Times New Roman"/>
          <w:i/>
          <w:noProof/>
        </w:rPr>
        <w:t>Genetica  </w:t>
      </w:r>
      <w:r w:rsidRPr="004E5C23">
        <w:rPr>
          <w:rFonts w:ascii="Times New Roman" w:hAnsi="Times New Roman" w:cs="Times New Roman"/>
          <w:noProof/>
        </w:rPr>
        <w:t>18</w:t>
      </w:r>
      <w:r w:rsidRPr="004E5C23">
        <w:rPr>
          <w:rFonts w:ascii="Times New Roman" w:hAnsi="Times New Roman" w:cs="Times New Roman"/>
          <w:b/>
          <w:noProof/>
        </w:rPr>
        <w:t>,</w:t>
      </w:r>
      <w:r w:rsidRPr="004E5C23">
        <w:rPr>
          <w:rFonts w:ascii="Times New Roman" w:hAnsi="Times New Roman" w:cs="Times New Roman"/>
          <w:noProof/>
        </w:rPr>
        <w:t xml:space="preserve"> 109-115.</w:t>
      </w:r>
    </w:p>
    <w:p w14:paraId="5DAF88B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LEITCH, I. J. J., E. PELLICER, J. HIDALGO, O. BENNETT, M.D. 2019. </w:t>
      </w:r>
      <w:r w:rsidRPr="004E5C23">
        <w:rPr>
          <w:rFonts w:ascii="Times New Roman" w:hAnsi="Times New Roman" w:cs="Times New Roman"/>
          <w:i/>
          <w:noProof/>
        </w:rPr>
        <w:t xml:space="preserve">Plant DNA C-values Database </w:t>
      </w:r>
      <w:r w:rsidRPr="004E5C23">
        <w:rPr>
          <w:rFonts w:ascii="Times New Roman" w:hAnsi="Times New Roman" w:cs="Times New Roman"/>
          <w:noProof/>
        </w:rPr>
        <w:t>[Online].  [Accessed 2020].</w:t>
      </w:r>
    </w:p>
    <w:p w14:paraId="76CD032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LEVIN, D. A. 1975. Minority cytotype exclusion in local plant populations. </w:t>
      </w:r>
      <w:r w:rsidRPr="004E5C23">
        <w:rPr>
          <w:rFonts w:ascii="Times New Roman" w:hAnsi="Times New Roman" w:cs="Times New Roman"/>
          <w:i/>
          <w:noProof/>
        </w:rPr>
        <w:t>TAXON,</w:t>
      </w:r>
      <w:r w:rsidRPr="004E5C23">
        <w:rPr>
          <w:rFonts w:ascii="Times New Roman" w:hAnsi="Times New Roman" w:cs="Times New Roman"/>
          <w:noProof/>
        </w:rPr>
        <w:t xml:space="preserve"> 24</w:t>
      </w:r>
      <w:r w:rsidRPr="004E5C23">
        <w:rPr>
          <w:rFonts w:ascii="Times New Roman" w:hAnsi="Times New Roman" w:cs="Times New Roman"/>
          <w:b/>
          <w:noProof/>
        </w:rPr>
        <w:t>,</w:t>
      </w:r>
      <w:r w:rsidRPr="004E5C23">
        <w:rPr>
          <w:rFonts w:ascii="Times New Roman" w:hAnsi="Times New Roman" w:cs="Times New Roman"/>
          <w:noProof/>
        </w:rPr>
        <w:t xml:space="preserve"> 35-43.</w:t>
      </w:r>
    </w:p>
    <w:p w14:paraId="01DFB13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LIHOVA, J., AGUILAR, J. F., MARHOLD, K. &amp; FELINER, G. N. 2004. Origin of the disjunct tetraploid Cardamine amporitana (Brassicaceae) assessed with nuclear and chloroplast DNA sequence data.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1231-1242.</w:t>
      </w:r>
    </w:p>
    <w:p w14:paraId="7CF5E05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LOVE, A. &amp; LOVE, D. 1943. The significance of differences in the distribution of diploids and polyploids. </w:t>
      </w:r>
      <w:r w:rsidRPr="004E5C23">
        <w:rPr>
          <w:rFonts w:ascii="Times New Roman" w:hAnsi="Times New Roman" w:cs="Times New Roman"/>
          <w:i/>
          <w:noProof/>
        </w:rPr>
        <w:t>Hereditas,</w:t>
      </w:r>
      <w:r w:rsidRPr="004E5C23">
        <w:rPr>
          <w:rFonts w:ascii="Times New Roman" w:hAnsi="Times New Roman" w:cs="Times New Roman"/>
          <w:noProof/>
        </w:rPr>
        <w:t xml:space="preserve"> 29</w:t>
      </w:r>
      <w:r w:rsidRPr="004E5C23">
        <w:rPr>
          <w:rFonts w:ascii="Times New Roman" w:hAnsi="Times New Roman" w:cs="Times New Roman"/>
          <w:b/>
          <w:noProof/>
        </w:rPr>
        <w:t>,</w:t>
      </w:r>
      <w:r w:rsidRPr="004E5C23">
        <w:rPr>
          <w:rFonts w:ascii="Times New Roman" w:hAnsi="Times New Roman" w:cs="Times New Roman"/>
          <w:noProof/>
        </w:rPr>
        <w:t xml:space="preserve"> 145-163.</w:t>
      </w:r>
    </w:p>
    <w:p w14:paraId="30BE155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LOWE, A. J. &amp; ABBOTT, R. J. 2004. Reproductive isolation of a new hybrid species, Senecio eboracensis Abbott &amp; Lowe (Asteraceae). </w:t>
      </w:r>
      <w:r w:rsidRPr="004E5C23">
        <w:rPr>
          <w:rFonts w:ascii="Times New Roman" w:hAnsi="Times New Roman" w:cs="Times New Roman"/>
          <w:i/>
          <w:noProof/>
        </w:rPr>
        <w:t>Heredity,</w:t>
      </w:r>
      <w:r w:rsidRPr="004E5C23">
        <w:rPr>
          <w:rFonts w:ascii="Times New Roman" w:hAnsi="Times New Roman" w:cs="Times New Roman"/>
          <w:noProof/>
        </w:rPr>
        <w:t xml:space="preserve"> 92</w:t>
      </w:r>
      <w:r w:rsidRPr="004E5C23">
        <w:rPr>
          <w:rFonts w:ascii="Times New Roman" w:hAnsi="Times New Roman" w:cs="Times New Roman"/>
          <w:b/>
          <w:noProof/>
        </w:rPr>
        <w:t>,</w:t>
      </w:r>
      <w:r w:rsidRPr="004E5C23">
        <w:rPr>
          <w:rFonts w:ascii="Times New Roman" w:hAnsi="Times New Roman" w:cs="Times New Roman"/>
          <w:noProof/>
        </w:rPr>
        <w:t xml:space="preserve"> 386-395.</w:t>
      </w:r>
    </w:p>
    <w:p w14:paraId="12BBA24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LUMARET, R. &amp; BARRIENTOS, E. 1990. PHYLOGENETIC-RELATIONSHIPS AND GENE FLOW BETWEEN SYMPATRIC DIPLOID AND TETRAPLOID PLANTS OF DACTYLIS-GLOMERATA (GRAMINEAE). </w:t>
      </w:r>
      <w:r w:rsidRPr="004E5C23">
        <w:rPr>
          <w:rFonts w:ascii="Times New Roman" w:hAnsi="Times New Roman" w:cs="Times New Roman"/>
          <w:i/>
          <w:noProof/>
        </w:rPr>
        <w:t>Plant Systematics and Evolution,</w:t>
      </w:r>
      <w:r w:rsidRPr="004E5C23">
        <w:rPr>
          <w:rFonts w:ascii="Times New Roman" w:hAnsi="Times New Roman" w:cs="Times New Roman"/>
          <w:noProof/>
        </w:rPr>
        <w:t xml:space="preserve"> 169</w:t>
      </w:r>
      <w:r w:rsidRPr="004E5C23">
        <w:rPr>
          <w:rFonts w:ascii="Times New Roman" w:hAnsi="Times New Roman" w:cs="Times New Roman"/>
          <w:b/>
          <w:noProof/>
        </w:rPr>
        <w:t>,</w:t>
      </w:r>
      <w:r w:rsidRPr="004E5C23">
        <w:rPr>
          <w:rFonts w:ascii="Times New Roman" w:hAnsi="Times New Roman" w:cs="Times New Roman"/>
          <w:noProof/>
        </w:rPr>
        <w:t xml:space="preserve"> 81-96.</w:t>
      </w:r>
    </w:p>
    <w:p w14:paraId="2685000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 J. X., LI, Y. N., VOGL, C., EHRENDORFER, F. &amp; GUO, Y. P. 2010. Allopolyploid speciation and ongoing backcrossing between diploid progenitor and tetraploid progeny lineages in the Achillea millefolium species complex: analyses of single-copy nuclear genes and genomic AFLP. </w:t>
      </w:r>
      <w:r w:rsidRPr="004E5C23">
        <w:rPr>
          <w:rFonts w:ascii="Times New Roman" w:hAnsi="Times New Roman" w:cs="Times New Roman"/>
          <w:i/>
          <w:noProof/>
        </w:rPr>
        <w:t>Bmc Evolutionary Biology,</w:t>
      </w:r>
      <w:r w:rsidRPr="004E5C23">
        <w:rPr>
          <w:rFonts w:ascii="Times New Roman" w:hAnsi="Times New Roman" w:cs="Times New Roman"/>
          <w:noProof/>
        </w:rPr>
        <w:t xml:space="preserve"> 10.</w:t>
      </w:r>
    </w:p>
    <w:p w14:paraId="34EA3AF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MANDAKOVA, T., KOVARIK, A., ZOZOMOVA-LIHOVA, J., SHIMIZU-INATSUGI, R., SHIMIZU, K. K., MUMMENHOFF, K., MARHOLD, K. &amp; LYSAK, M. A. 2013. The More the Merrier: Recent Hybridization and Polyploidy in Cardamine. </w:t>
      </w:r>
      <w:r w:rsidRPr="004E5C23">
        <w:rPr>
          <w:rFonts w:ascii="Times New Roman" w:hAnsi="Times New Roman" w:cs="Times New Roman"/>
          <w:i/>
          <w:noProof/>
        </w:rPr>
        <w:t>Plant Cell,</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3280-3295.</w:t>
      </w:r>
    </w:p>
    <w:p w14:paraId="1D62014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MANTON, I. 1950. </w:t>
      </w:r>
      <w:r w:rsidRPr="004E5C23">
        <w:rPr>
          <w:rFonts w:ascii="Times New Roman" w:hAnsi="Times New Roman" w:cs="Times New Roman"/>
          <w:i/>
          <w:noProof/>
        </w:rPr>
        <w:t>Problems of cytology and evolution in the Pteridophyta</w:t>
      </w:r>
      <w:r w:rsidRPr="004E5C23">
        <w:rPr>
          <w:rFonts w:ascii="Times New Roman" w:hAnsi="Times New Roman" w:cs="Times New Roman"/>
          <w:noProof/>
        </w:rPr>
        <w:t>, Cambridge University Press.</w:t>
      </w:r>
    </w:p>
    <w:p w14:paraId="7157096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MARQUES, I., LOUREIRO, J., DRAPER, D., CASTRO, M. &amp; CASTRO, S. 2018. How much do we know about the frequency of hybridisation and polyploidy in the Mediterranean region? </w:t>
      </w:r>
      <w:r w:rsidRPr="004E5C23">
        <w:rPr>
          <w:rFonts w:ascii="Times New Roman" w:hAnsi="Times New Roman" w:cs="Times New Roman"/>
          <w:i/>
          <w:noProof/>
        </w:rPr>
        <w:t>Plant Biology,</w:t>
      </w:r>
      <w:r w:rsidRPr="004E5C23">
        <w:rPr>
          <w:rFonts w:ascii="Times New Roman" w:hAnsi="Times New Roman" w:cs="Times New Roman"/>
          <w:noProof/>
        </w:rPr>
        <w:t xml:space="preserve"> 20</w:t>
      </w:r>
      <w:r w:rsidRPr="004E5C23">
        <w:rPr>
          <w:rFonts w:ascii="Times New Roman" w:hAnsi="Times New Roman" w:cs="Times New Roman"/>
          <w:b/>
          <w:noProof/>
        </w:rPr>
        <w:t>,</w:t>
      </w:r>
      <w:r w:rsidRPr="004E5C23">
        <w:rPr>
          <w:rFonts w:ascii="Times New Roman" w:hAnsi="Times New Roman" w:cs="Times New Roman"/>
          <w:noProof/>
        </w:rPr>
        <w:t xml:space="preserve"> 21-37.</w:t>
      </w:r>
    </w:p>
    <w:p w14:paraId="613F734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MARTIN, N. H. &amp; WILLIS, J. H. 2007. Ecological divergence associated with mating system causes nearly complete reproductive isolation between sympatric Mimulus species. </w:t>
      </w:r>
      <w:r w:rsidRPr="004E5C23">
        <w:rPr>
          <w:rFonts w:ascii="Times New Roman" w:hAnsi="Times New Roman" w:cs="Times New Roman"/>
          <w:i/>
          <w:noProof/>
        </w:rPr>
        <w:t>Evolution,</w:t>
      </w:r>
      <w:r w:rsidRPr="004E5C23">
        <w:rPr>
          <w:rFonts w:ascii="Times New Roman" w:hAnsi="Times New Roman" w:cs="Times New Roman"/>
          <w:noProof/>
        </w:rPr>
        <w:t xml:space="preserve"> 61</w:t>
      </w:r>
      <w:r w:rsidRPr="004E5C23">
        <w:rPr>
          <w:rFonts w:ascii="Times New Roman" w:hAnsi="Times New Roman" w:cs="Times New Roman"/>
          <w:b/>
          <w:noProof/>
        </w:rPr>
        <w:t>,</w:t>
      </w:r>
      <w:r w:rsidRPr="004E5C23">
        <w:rPr>
          <w:rFonts w:ascii="Times New Roman" w:hAnsi="Times New Roman" w:cs="Times New Roman"/>
          <w:noProof/>
        </w:rPr>
        <w:t xml:space="preserve"> 68-82.</w:t>
      </w:r>
    </w:p>
    <w:p w14:paraId="67A07B2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MASON, A. S. &amp; PIRES, J. C. 2015. Unreduced gametes: meiotic mishap or evolutionary mechanism? </w:t>
      </w:r>
      <w:r w:rsidRPr="004E5C23">
        <w:rPr>
          <w:rFonts w:ascii="Times New Roman" w:hAnsi="Times New Roman" w:cs="Times New Roman"/>
          <w:i/>
          <w:noProof/>
        </w:rPr>
        <w:t>Trends in Genetics,</w:t>
      </w:r>
      <w:r w:rsidRPr="004E5C23">
        <w:rPr>
          <w:rFonts w:ascii="Times New Roman" w:hAnsi="Times New Roman" w:cs="Times New Roman"/>
          <w:noProof/>
        </w:rPr>
        <w:t xml:space="preserve"> 31</w:t>
      </w:r>
      <w:r w:rsidRPr="004E5C23">
        <w:rPr>
          <w:rFonts w:ascii="Times New Roman" w:hAnsi="Times New Roman" w:cs="Times New Roman"/>
          <w:b/>
          <w:noProof/>
        </w:rPr>
        <w:t>,</w:t>
      </w:r>
      <w:r w:rsidRPr="004E5C23">
        <w:rPr>
          <w:rFonts w:ascii="Times New Roman" w:hAnsi="Times New Roman" w:cs="Times New Roman"/>
          <w:noProof/>
        </w:rPr>
        <w:t xml:space="preserve"> 5-10.</w:t>
      </w:r>
    </w:p>
    <w:p w14:paraId="5146A16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MIGDALEK, G., NOWAK, J., SALUGA, M., CIESLAK, E., SZCZEPANIAK, M., RONIKIER, M., MARCUSSEN, T., SLOMKA, A. &amp; KUTA, E. 2017. No evidence of contemporary </w:t>
      </w:r>
      <w:r w:rsidRPr="004E5C23">
        <w:rPr>
          <w:rFonts w:ascii="Times New Roman" w:hAnsi="Times New Roman" w:cs="Times New Roman"/>
          <w:noProof/>
        </w:rPr>
        <w:lastRenderedPageBreak/>
        <w:t xml:space="preserve">interploidy gene flow between the closely related European woodland violets Viola reichenbachiana and V.riviniana (sect. Viola, Violaceae). </w:t>
      </w:r>
      <w:r w:rsidRPr="004E5C23">
        <w:rPr>
          <w:rFonts w:ascii="Times New Roman" w:hAnsi="Times New Roman" w:cs="Times New Roman"/>
          <w:i/>
          <w:noProof/>
        </w:rPr>
        <w:t>Plant Biology,</w:t>
      </w:r>
      <w:r w:rsidRPr="004E5C23">
        <w:rPr>
          <w:rFonts w:ascii="Times New Roman" w:hAnsi="Times New Roman" w:cs="Times New Roman"/>
          <w:noProof/>
        </w:rPr>
        <w:t xml:space="preserve"> 19</w:t>
      </w:r>
      <w:r w:rsidRPr="004E5C23">
        <w:rPr>
          <w:rFonts w:ascii="Times New Roman" w:hAnsi="Times New Roman" w:cs="Times New Roman"/>
          <w:b/>
          <w:noProof/>
        </w:rPr>
        <w:t>,</w:t>
      </w:r>
      <w:r w:rsidRPr="004E5C23">
        <w:rPr>
          <w:rFonts w:ascii="Times New Roman" w:hAnsi="Times New Roman" w:cs="Times New Roman"/>
          <w:noProof/>
        </w:rPr>
        <w:t xml:space="preserve"> 542-551.</w:t>
      </w:r>
    </w:p>
    <w:p w14:paraId="121BFA8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MILNE, R. I., TERZIOGLU, S. &amp; ABBOTT, R. J. 2003. A hybrid zone dominated by fertile F(1)s: maintenance of species barriers in Rhododendron. </w:t>
      </w:r>
      <w:r w:rsidRPr="004E5C23">
        <w:rPr>
          <w:rFonts w:ascii="Times New Roman" w:hAnsi="Times New Roman" w:cs="Times New Roman"/>
          <w:i/>
          <w:noProof/>
        </w:rPr>
        <w:t>Molecular Ecology,</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2719-2729.</w:t>
      </w:r>
    </w:p>
    <w:p w14:paraId="61FFCC5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MITCHELL, N., CAMPBELL, L. G., AHERN, J. R., PAINE, K. C., GIROLDO, A. B. &amp; WHITNEY, K. D. 2019. Correlates of hybridization in plants. </w:t>
      </w:r>
      <w:r w:rsidRPr="004E5C23">
        <w:rPr>
          <w:rFonts w:ascii="Times New Roman" w:hAnsi="Times New Roman" w:cs="Times New Roman"/>
          <w:i/>
          <w:noProof/>
        </w:rPr>
        <w:t>Evolution Letters</w:t>
      </w:r>
      <w:r w:rsidRPr="004E5C23">
        <w:rPr>
          <w:rFonts w:ascii="Times New Roman" w:hAnsi="Times New Roman" w:cs="Times New Roman"/>
          <w:b/>
          <w:noProof/>
        </w:rPr>
        <w:t>,</w:t>
      </w:r>
      <w:r w:rsidRPr="004E5C23">
        <w:rPr>
          <w:rFonts w:ascii="Times New Roman" w:hAnsi="Times New Roman" w:cs="Times New Roman"/>
          <w:noProof/>
        </w:rPr>
        <w:t xml:space="preserve"> 16.</w:t>
      </w:r>
    </w:p>
    <w:p w14:paraId="1BAEA4E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MOGHE, G. D. &amp; SHIU, S. H. 2014. The causes and molecular consequences of polyploidy in flowering plants. </w:t>
      </w:r>
      <w:r w:rsidRPr="004E5C23">
        <w:rPr>
          <w:rFonts w:ascii="Times New Roman" w:hAnsi="Times New Roman" w:cs="Times New Roman"/>
          <w:i/>
          <w:noProof/>
        </w:rPr>
        <w:t>In:</w:t>
      </w:r>
      <w:r w:rsidRPr="004E5C23">
        <w:rPr>
          <w:rFonts w:ascii="Times New Roman" w:hAnsi="Times New Roman" w:cs="Times New Roman"/>
          <w:noProof/>
        </w:rPr>
        <w:t xml:space="preserve"> FOX, C. W. &amp; MOUSSEAU, T. A. (eds.) </w:t>
      </w:r>
      <w:r w:rsidRPr="004E5C23">
        <w:rPr>
          <w:rFonts w:ascii="Times New Roman" w:hAnsi="Times New Roman" w:cs="Times New Roman"/>
          <w:i/>
          <w:noProof/>
        </w:rPr>
        <w:t>Year in Evolutionary Biology.</w:t>
      </w:r>
      <w:r w:rsidRPr="004E5C23">
        <w:rPr>
          <w:rFonts w:ascii="Times New Roman" w:hAnsi="Times New Roman" w:cs="Times New Roman"/>
          <w:noProof/>
        </w:rPr>
        <w:t xml:space="preserve"> Oxford: Blackwell Science Publ.</w:t>
      </w:r>
    </w:p>
    <w:p w14:paraId="4F62305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MONNAHAN, P., KOLAR, F., BADUEL, P., SAILER, C., KOCH, J., HORVATH, R., LAENEN, B., SCHMICKL, R., PAAJANEN, P., SRAMKOVA, G., BOHUTINSKA, M., ARNOLD, B., WEISMAN, C. M., MARHOLD, K., SLOTTE, T., BOMBLIES, K. &amp; YANT, L. 2019. Pervasive population genomic consequences of genome duplication in Arabidopsis arenosa. </w:t>
      </w:r>
      <w:r w:rsidRPr="004E5C23">
        <w:rPr>
          <w:rFonts w:ascii="Times New Roman" w:hAnsi="Times New Roman" w:cs="Times New Roman"/>
          <w:i/>
          <w:noProof/>
        </w:rPr>
        <w:t>Nature Ecology &amp; Evolution,</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457-+.</w:t>
      </w:r>
    </w:p>
    <w:p w14:paraId="3448D4C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MORGAN, C., ZHANG, H. K., HENRY, C. E., FRANKLIN, F. C. H. &amp; BOMBLIES, K. 2020. Derived alleles of two axis proteins affect meiotic traits in autotetraploid Arabidopsis arenosa. </w:t>
      </w:r>
      <w:r w:rsidRPr="004E5C23">
        <w:rPr>
          <w:rFonts w:ascii="Times New Roman" w:hAnsi="Times New Roman" w:cs="Times New Roman"/>
          <w:i/>
          <w:noProof/>
        </w:rPr>
        <w:t>Proceedings of the National Academy of Sciences of the United States of America,</w:t>
      </w:r>
      <w:r w:rsidRPr="004E5C23">
        <w:rPr>
          <w:rFonts w:ascii="Times New Roman" w:hAnsi="Times New Roman" w:cs="Times New Roman"/>
          <w:noProof/>
        </w:rPr>
        <w:t xml:space="preserve"> 117</w:t>
      </w:r>
      <w:r w:rsidRPr="004E5C23">
        <w:rPr>
          <w:rFonts w:ascii="Times New Roman" w:hAnsi="Times New Roman" w:cs="Times New Roman"/>
          <w:b/>
          <w:noProof/>
        </w:rPr>
        <w:t>,</w:t>
      </w:r>
      <w:r w:rsidRPr="004E5C23">
        <w:rPr>
          <w:rFonts w:ascii="Times New Roman" w:hAnsi="Times New Roman" w:cs="Times New Roman"/>
          <w:noProof/>
        </w:rPr>
        <w:t xml:space="preserve"> 8980-8988.</w:t>
      </w:r>
    </w:p>
    <w:p w14:paraId="3EEED9B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NASON, J. D., ELLSTRAND, N. C. &amp; ARNOLD, M. L. 1992. PATTERNS OF HYBRIDIZATION AND INTROGRESSION IN POPULATIONS OF OAKS, MANZANITAS, AND IRISES.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79</w:t>
      </w:r>
      <w:r w:rsidRPr="004E5C23">
        <w:rPr>
          <w:rFonts w:ascii="Times New Roman" w:hAnsi="Times New Roman" w:cs="Times New Roman"/>
          <w:b/>
          <w:noProof/>
        </w:rPr>
        <w:t>,</w:t>
      </w:r>
      <w:r w:rsidRPr="004E5C23">
        <w:rPr>
          <w:rFonts w:ascii="Times New Roman" w:hAnsi="Times New Roman" w:cs="Times New Roman"/>
          <w:noProof/>
        </w:rPr>
        <w:t xml:space="preserve"> 101-111.</w:t>
      </w:r>
    </w:p>
    <w:p w14:paraId="3FD9CBD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NEUFFER, B., AUGE, H., MESCH, H., AMARELL, U. &amp; BRANDL, R. 1999. Spread of violets in polluted pine forests: morphological and molecular evidence for the ecological importance of interspecific hybridization. </w:t>
      </w:r>
      <w:r w:rsidRPr="004E5C23">
        <w:rPr>
          <w:rFonts w:ascii="Times New Roman" w:hAnsi="Times New Roman" w:cs="Times New Roman"/>
          <w:i/>
          <w:noProof/>
        </w:rPr>
        <w:t>Molecular Ecology,</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365-377.</w:t>
      </w:r>
    </w:p>
    <w:p w14:paraId="31E936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NOVIKOVA, P. Y., BRENNAN, I. G., BOOKER, W., MAHONY, M., DOUGHTY, P., LEMMON, A. R., LEMMON, E. M., ROBERTS, J. D., YANT, L., VAN DE PEER, Y., KEOGH, J. S. &amp; DONNELLAN, S. C. 2020. Polyploidy breaks speciation barriers in Australian burrowing frogs Neobatrachus. </w:t>
      </w:r>
      <w:r w:rsidRPr="004E5C23">
        <w:rPr>
          <w:rFonts w:ascii="Times New Roman" w:hAnsi="Times New Roman" w:cs="Times New Roman"/>
          <w:i/>
          <w:noProof/>
        </w:rPr>
        <w:t>Plos Genetics,</w:t>
      </w:r>
      <w:r w:rsidRPr="004E5C23">
        <w:rPr>
          <w:rFonts w:ascii="Times New Roman" w:hAnsi="Times New Roman" w:cs="Times New Roman"/>
          <w:noProof/>
        </w:rPr>
        <w:t xml:space="preserve"> 16.</w:t>
      </w:r>
    </w:p>
    <w:p w14:paraId="10A6002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OBERLE, B., MONTGOMERY, R. A., BECK, J. B. &amp; ESSELMAN, E. J. 2012. A morphologically intergrading population facilitates plastid introgression from diploid to tetraploid Dodecatheon (Primulaceae).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168</w:t>
      </w:r>
      <w:r w:rsidRPr="004E5C23">
        <w:rPr>
          <w:rFonts w:ascii="Times New Roman" w:hAnsi="Times New Roman" w:cs="Times New Roman"/>
          <w:b/>
          <w:noProof/>
        </w:rPr>
        <w:t>,</w:t>
      </w:r>
      <w:r w:rsidRPr="004E5C23">
        <w:rPr>
          <w:rFonts w:ascii="Times New Roman" w:hAnsi="Times New Roman" w:cs="Times New Roman"/>
          <w:noProof/>
        </w:rPr>
        <w:t xml:space="preserve"> 91-100.</w:t>
      </w:r>
    </w:p>
    <w:p w14:paraId="524D066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OTTO, S. P. &amp; WHITTON, J. 2000. Polyploid incidence and evolution. </w:t>
      </w:r>
      <w:r w:rsidRPr="004E5C23">
        <w:rPr>
          <w:rFonts w:ascii="Times New Roman" w:hAnsi="Times New Roman" w:cs="Times New Roman"/>
          <w:i/>
          <w:noProof/>
        </w:rPr>
        <w:t>Annual Review of Genetics,</w:t>
      </w:r>
      <w:r w:rsidRPr="004E5C23">
        <w:rPr>
          <w:rFonts w:ascii="Times New Roman" w:hAnsi="Times New Roman" w:cs="Times New Roman"/>
          <w:noProof/>
        </w:rPr>
        <w:t xml:space="preserve"> 34</w:t>
      </w:r>
      <w:r w:rsidRPr="004E5C23">
        <w:rPr>
          <w:rFonts w:ascii="Times New Roman" w:hAnsi="Times New Roman" w:cs="Times New Roman"/>
          <w:b/>
          <w:noProof/>
        </w:rPr>
        <w:t>,</w:t>
      </w:r>
      <w:r w:rsidRPr="004E5C23">
        <w:rPr>
          <w:rFonts w:ascii="Times New Roman" w:hAnsi="Times New Roman" w:cs="Times New Roman"/>
          <w:noProof/>
        </w:rPr>
        <w:t xml:space="preserve"> 401-437.</w:t>
      </w:r>
    </w:p>
    <w:p w14:paraId="49C2312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PALME, A. E., SU, Q., PALSSON, S. &amp; LASCOUX, M. 2004. Extensive sharing of chloroplast haplotypes among European birches indicates hybridization among Betula pendula, B-pubescens and B-nana. </w:t>
      </w:r>
      <w:r w:rsidRPr="004E5C23">
        <w:rPr>
          <w:rFonts w:ascii="Times New Roman" w:hAnsi="Times New Roman" w:cs="Times New Roman"/>
          <w:i/>
          <w:noProof/>
        </w:rPr>
        <w:t>Molecular Ecology,</w:t>
      </w:r>
      <w:r w:rsidRPr="004E5C23">
        <w:rPr>
          <w:rFonts w:ascii="Times New Roman" w:hAnsi="Times New Roman" w:cs="Times New Roman"/>
          <w:noProof/>
        </w:rPr>
        <w:t xml:space="preserve"> 13</w:t>
      </w:r>
      <w:r w:rsidRPr="004E5C23">
        <w:rPr>
          <w:rFonts w:ascii="Times New Roman" w:hAnsi="Times New Roman" w:cs="Times New Roman"/>
          <w:b/>
          <w:noProof/>
        </w:rPr>
        <w:t>,</w:t>
      </w:r>
      <w:r w:rsidRPr="004E5C23">
        <w:rPr>
          <w:rFonts w:ascii="Times New Roman" w:hAnsi="Times New Roman" w:cs="Times New Roman"/>
          <w:noProof/>
        </w:rPr>
        <w:t xml:space="preserve"> 167-178.</w:t>
      </w:r>
    </w:p>
    <w:p w14:paraId="03E254E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PARISOD, C., HOLDEREGGER, R. &amp; BROCHMANN, C. 2010. Evolutionary consequences of autopolyploidy. </w:t>
      </w:r>
      <w:r w:rsidRPr="004E5C23">
        <w:rPr>
          <w:rFonts w:ascii="Times New Roman" w:hAnsi="Times New Roman" w:cs="Times New Roman"/>
          <w:i/>
          <w:noProof/>
        </w:rPr>
        <w:t>New Phytologist,</w:t>
      </w:r>
      <w:r w:rsidRPr="004E5C23">
        <w:rPr>
          <w:rFonts w:ascii="Times New Roman" w:hAnsi="Times New Roman" w:cs="Times New Roman"/>
          <w:noProof/>
        </w:rPr>
        <w:t xml:space="preserve"> 186</w:t>
      </w:r>
      <w:r w:rsidRPr="004E5C23">
        <w:rPr>
          <w:rFonts w:ascii="Times New Roman" w:hAnsi="Times New Roman" w:cs="Times New Roman"/>
          <w:b/>
          <w:noProof/>
        </w:rPr>
        <w:t>,</w:t>
      </w:r>
      <w:r w:rsidRPr="004E5C23">
        <w:rPr>
          <w:rFonts w:ascii="Times New Roman" w:hAnsi="Times New Roman" w:cs="Times New Roman"/>
          <w:noProof/>
        </w:rPr>
        <w:t xml:space="preserve"> 5-17.</w:t>
      </w:r>
    </w:p>
    <w:p w14:paraId="452A88D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PAULE, J., WAGNER, N. D., WEISING, K. &amp; ZIZKA, G. 2017. Ecological range shift in the polyploid members of the South American genus Fosterella (Bromeliaceae). </w:t>
      </w:r>
      <w:r w:rsidRPr="004E5C23">
        <w:rPr>
          <w:rFonts w:ascii="Times New Roman" w:hAnsi="Times New Roman" w:cs="Times New Roman"/>
          <w:i/>
          <w:noProof/>
        </w:rPr>
        <w:t>Annals of Botany,</w:t>
      </w:r>
      <w:r w:rsidRPr="004E5C23">
        <w:rPr>
          <w:rFonts w:ascii="Times New Roman" w:hAnsi="Times New Roman" w:cs="Times New Roman"/>
          <w:noProof/>
        </w:rPr>
        <w:t xml:space="preserve"> 120</w:t>
      </w:r>
      <w:r w:rsidRPr="004E5C23">
        <w:rPr>
          <w:rFonts w:ascii="Times New Roman" w:hAnsi="Times New Roman" w:cs="Times New Roman"/>
          <w:b/>
          <w:noProof/>
        </w:rPr>
        <w:t>,</w:t>
      </w:r>
      <w:r w:rsidRPr="004E5C23">
        <w:rPr>
          <w:rFonts w:ascii="Times New Roman" w:hAnsi="Times New Roman" w:cs="Times New Roman"/>
          <w:noProof/>
        </w:rPr>
        <w:t xml:space="preserve"> 233-243.</w:t>
      </w:r>
    </w:p>
    <w:p w14:paraId="36FCC5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PAUN, O., FOREST, F., FAY, M. F. &amp; CHASE, M. W. 2009. Hybrid speciation in angiosperms: parental divergence drives ploidy. </w:t>
      </w:r>
      <w:r w:rsidRPr="004E5C23">
        <w:rPr>
          <w:rFonts w:ascii="Times New Roman" w:hAnsi="Times New Roman" w:cs="Times New Roman"/>
          <w:i/>
          <w:noProof/>
        </w:rPr>
        <w:t>New Phytologist,</w:t>
      </w:r>
      <w:r w:rsidRPr="004E5C23">
        <w:rPr>
          <w:rFonts w:ascii="Times New Roman" w:hAnsi="Times New Roman" w:cs="Times New Roman"/>
          <w:noProof/>
        </w:rPr>
        <w:t xml:space="preserve"> 182</w:t>
      </w:r>
      <w:r w:rsidRPr="004E5C23">
        <w:rPr>
          <w:rFonts w:ascii="Times New Roman" w:hAnsi="Times New Roman" w:cs="Times New Roman"/>
          <w:b/>
          <w:noProof/>
        </w:rPr>
        <w:t>,</w:t>
      </w:r>
      <w:r w:rsidRPr="004E5C23">
        <w:rPr>
          <w:rFonts w:ascii="Times New Roman" w:hAnsi="Times New Roman" w:cs="Times New Roman"/>
          <w:noProof/>
        </w:rPr>
        <w:t xml:space="preserve"> 507-518.</w:t>
      </w:r>
    </w:p>
    <w:p w14:paraId="30F7441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PETIT, C., BRETAGNOLLE, F. &amp; FELBER, F. 1999. Evolutionary consequences of diploid-polyploid hybrid zones in wild species. </w:t>
      </w:r>
      <w:r w:rsidRPr="004E5C23">
        <w:rPr>
          <w:rFonts w:ascii="Times New Roman" w:hAnsi="Times New Roman" w:cs="Times New Roman"/>
          <w:i/>
          <w:noProof/>
        </w:rPr>
        <w:t>Trends in Ecology &amp; Evolution,</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306-311.</w:t>
      </w:r>
    </w:p>
    <w:p w14:paraId="4942B39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PINHEIRO, F., DE BARROS, F., PALMA-SILVA, C., MEYER, D., FAY, M. F., SUZUKI, R. M., LEXER, C. &amp; COZZOLINO, S. 2010. Hybridization and introgression across different ploidy levels in the Neotropical orchids Epidendrum fulgens and E-puniceoluteum (Orchidaceae). </w:t>
      </w:r>
      <w:r w:rsidRPr="004E5C23">
        <w:rPr>
          <w:rFonts w:ascii="Times New Roman" w:hAnsi="Times New Roman" w:cs="Times New Roman"/>
          <w:i/>
          <w:noProof/>
        </w:rPr>
        <w:t>Molecular Ecology,</w:t>
      </w:r>
      <w:r w:rsidRPr="004E5C23">
        <w:rPr>
          <w:rFonts w:ascii="Times New Roman" w:hAnsi="Times New Roman" w:cs="Times New Roman"/>
          <w:noProof/>
        </w:rPr>
        <w:t xml:space="preserve"> 19</w:t>
      </w:r>
      <w:r w:rsidRPr="004E5C23">
        <w:rPr>
          <w:rFonts w:ascii="Times New Roman" w:hAnsi="Times New Roman" w:cs="Times New Roman"/>
          <w:b/>
          <w:noProof/>
        </w:rPr>
        <w:t>,</w:t>
      </w:r>
      <w:r w:rsidRPr="004E5C23">
        <w:rPr>
          <w:rFonts w:ascii="Times New Roman" w:hAnsi="Times New Roman" w:cs="Times New Roman"/>
          <w:noProof/>
        </w:rPr>
        <w:t xml:space="preserve"> 3981-3994.</w:t>
      </w:r>
    </w:p>
    <w:p w14:paraId="54E5511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POPELKA, O., TRAVNICEK, B., SIKOVA, P., JANDOVA, M. &amp; DUCHOSLAV, M. 2019. Natural hybridization between diploid Ficaria calthifolia and tetraploid Ficaria verna subsp. verna in central Europe: evidence from morphology, ecology and life-history traits. </w:t>
      </w:r>
      <w:r w:rsidRPr="004E5C23">
        <w:rPr>
          <w:rFonts w:ascii="Times New Roman" w:hAnsi="Times New Roman" w:cs="Times New Roman"/>
          <w:i/>
          <w:noProof/>
        </w:rPr>
        <w:t>Preslia,</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179-212.</w:t>
      </w:r>
    </w:p>
    <w:p w14:paraId="01A2B62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PRANCL, J., KAPLAN, Z., TRAVNICEK, P. &amp; JAROLIMOVA, V. 2014. Genome Size as a Key to Evolutionary Complex Aquatic Plants: Polyploidy and Hybridization in Callitriche (Plantaginaceae). </w:t>
      </w:r>
      <w:r w:rsidRPr="004E5C23">
        <w:rPr>
          <w:rFonts w:ascii="Times New Roman" w:hAnsi="Times New Roman" w:cs="Times New Roman"/>
          <w:i/>
          <w:noProof/>
        </w:rPr>
        <w:t>Plos One,</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15.</w:t>
      </w:r>
    </w:p>
    <w:p w14:paraId="5939416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PRENTIS, P. J., WHITE, E. M., RADFORD, I. J., LOWE, A. J. &amp; CLARKE, A. R. 2007. Can hybridization cause local extinction: a case for demographic swamping of the Australian native Senecio pinnatifolius by the invasive Senecio madagascariensis? </w:t>
      </w:r>
      <w:r w:rsidRPr="004E5C23">
        <w:rPr>
          <w:rFonts w:ascii="Times New Roman" w:hAnsi="Times New Roman" w:cs="Times New Roman"/>
          <w:i/>
          <w:noProof/>
        </w:rPr>
        <w:t>New Phytologist,</w:t>
      </w:r>
      <w:r w:rsidRPr="004E5C23">
        <w:rPr>
          <w:rFonts w:ascii="Times New Roman" w:hAnsi="Times New Roman" w:cs="Times New Roman"/>
          <w:noProof/>
        </w:rPr>
        <w:t xml:space="preserve"> 176</w:t>
      </w:r>
      <w:r w:rsidRPr="004E5C23">
        <w:rPr>
          <w:rFonts w:ascii="Times New Roman" w:hAnsi="Times New Roman" w:cs="Times New Roman"/>
          <w:b/>
          <w:noProof/>
        </w:rPr>
        <w:t>,</w:t>
      </w:r>
      <w:r w:rsidRPr="004E5C23">
        <w:rPr>
          <w:rFonts w:ascii="Times New Roman" w:hAnsi="Times New Roman" w:cs="Times New Roman"/>
          <w:noProof/>
        </w:rPr>
        <w:t xml:space="preserve"> 902-912.</w:t>
      </w:r>
    </w:p>
    <w:p w14:paraId="11E0B45E"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PRESTON, C. D. &amp; PEARMAN, D. A. 2015. Plant hybrids in the wild: evidence from biological recording.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115</w:t>
      </w:r>
      <w:r w:rsidRPr="004E5C23">
        <w:rPr>
          <w:rFonts w:ascii="Times New Roman" w:hAnsi="Times New Roman" w:cs="Times New Roman"/>
          <w:b/>
          <w:noProof/>
        </w:rPr>
        <w:t>,</w:t>
      </w:r>
      <w:r w:rsidRPr="004E5C23">
        <w:rPr>
          <w:rFonts w:ascii="Times New Roman" w:hAnsi="Times New Roman" w:cs="Times New Roman"/>
          <w:noProof/>
        </w:rPr>
        <w:t xml:space="preserve"> 555-572.</w:t>
      </w:r>
    </w:p>
    <w:p w14:paraId="0D1FDCAA"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RAMSEY, T. S. 2014. Ecological studies of polyploidy in the 100 years following its discovery. </w:t>
      </w:r>
      <w:r w:rsidRPr="004E5C23">
        <w:rPr>
          <w:rFonts w:ascii="Times New Roman" w:hAnsi="Times New Roman" w:cs="Times New Roman"/>
          <w:i/>
          <w:noProof/>
        </w:rPr>
        <w:t>Philosophical Transactions of the Royal Society B-Biological Sciences,</w:t>
      </w:r>
      <w:r w:rsidRPr="004E5C23">
        <w:rPr>
          <w:rFonts w:ascii="Times New Roman" w:hAnsi="Times New Roman" w:cs="Times New Roman"/>
          <w:noProof/>
        </w:rPr>
        <w:t xml:space="preserve"> 369.</w:t>
      </w:r>
    </w:p>
    <w:p w14:paraId="1B22F82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SCHEMSKE, D. W. 1998. Pathways, mechanisms, and rates of polyploid formation in flowering plants.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29</w:t>
      </w:r>
      <w:r w:rsidRPr="004E5C23">
        <w:rPr>
          <w:rFonts w:ascii="Times New Roman" w:hAnsi="Times New Roman" w:cs="Times New Roman"/>
          <w:b/>
          <w:noProof/>
        </w:rPr>
        <w:t>,</w:t>
      </w:r>
      <w:r w:rsidRPr="004E5C23">
        <w:rPr>
          <w:rFonts w:ascii="Times New Roman" w:hAnsi="Times New Roman" w:cs="Times New Roman"/>
          <w:noProof/>
        </w:rPr>
        <w:t xml:space="preserve"> 467-501.</w:t>
      </w:r>
    </w:p>
    <w:p w14:paraId="15F0F8B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RAMSEY, J. &amp; SCHEMSKE, D. W. 2002. Neopolyploidy in flowering plants.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33</w:t>
      </w:r>
      <w:r w:rsidRPr="004E5C23">
        <w:rPr>
          <w:rFonts w:ascii="Times New Roman" w:hAnsi="Times New Roman" w:cs="Times New Roman"/>
          <w:b/>
          <w:noProof/>
        </w:rPr>
        <w:t>,</w:t>
      </w:r>
      <w:r w:rsidRPr="004E5C23">
        <w:rPr>
          <w:rFonts w:ascii="Times New Roman" w:hAnsi="Times New Roman" w:cs="Times New Roman"/>
          <w:noProof/>
        </w:rPr>
        <w:t xml:space="preserve"> 589-639.</w:t>
      </w:r>
    </w:p>
    <w:p w14:paraId="3CAE8DC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RANALLO-BENAVIDEZ, T. R., JARON, K. S. &amp; SCHATZ, M. C. 2020. GenomeScope 2.0 and Smudgeplot for reference-free profiling of polyploid genomes. </w:t>
      </w:r>
      <w:r w:rsidRPr="004E5C23">
        <w:rPr>
          <w:rFonts w:ascii="Times New Roman" w:hAnsi="Times New Roman" w:cs="Times New Roman"/>
          <w:i/>
          <w:noProof/>
        </w:rPr>
        <w:t>Nature Communications,</w:t>
      </w:r>
      <w:r w:rsidRPr="004E5C23">
        <w:rPr>
          <w:rFonts w:ascii="Times New Roman" w:hAnsi="Times New Roman" w:cs="Times New Roman"/>
          <w:noProof/>
        </w:rPr>
        <w:t xml:space="preserve"> 11</w:t>
      </w:r>
      <w:r w:rsidRPr="004E5C23">
        <w:rPr>
          <w:rFonts w:ascii="Times New Roman" w:hAnsi="Times New Roman" w:cs="Times New Roman"/>
          <w:b/>
          <w:noProof/>
        </w:rPr>
        <w:t>,</w:t>
      </w:r>
      <w:r w:rsidRPr="004E5C23">
        <w:rPr>
          <w:rFonts w:ascii="Times New Roman" w:hAnsi="Times New Roman" w:cs="Times New Roman"/>
          <w:noProof/>
        </w:rPr>
        <w:t xml:space="preserve"> 10.</w:t>
      </w:r>
    </w:p>
    <w:p w14:paraId="63A8282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RAVI, M., MARIMUTHU, M. P. A. &amp; SIDDIQI, I. 2008. Gamete formation without meiosis in Arabidopsis. </w:t>
      </w:r>
      <w:r w:rsidRPr="004E5C23">
        <w:rPr>
          <w:rFonts w:ascii="Times New Roman" w:hAnsi="Times New Roman" w:cs="Times New Roman"/>
          <w:i/>
          <w:noProof/>
        </w:rPr>
        <w:t>Nature,</w:t>
      </w:r>
      <w:r w:rsidRPr="004E5C23">
        <w:rPr>
          <w:rFonts w:ascii="Times New Roman" w:hAnsi="Times New Roman" w:cs="Times New Roman"/>
          <w:noProof/>
        </w:rPr>
        <w:t xml:space="preserve"> 451</w:t>
      </w:r>
      <w:r w:rsidRPr="004E5C23">
        <w:rPr>
          <w:rFonts w:ascii="Times New Roman" w:hAnsi="Times New Roman" w:cs="Times New Roman"/>
          <w:b/>
          <w:noProof/>
        </w:rPr>
        <w:t>,</w:t>
      </w:r>
      <w:r w:rsidRPr="004E5C23">
        <w:rPr>
          <w:rFonts w:ascii="Times New Roman" w:hAnsi="Times New Roman" w:cs="Times New Roman"/>
          <w:noProof/>
        </w:rPr>
        <w:t xml:space="preserve"> 1121-U10.</w:t>
      </w:r>
    </w:p>
    <w:p w14:paraId="50B88D2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REN, R., WANG, H. F., GUO, C. C., ZHANG, N., ZENG, L. P., CHEN, Y. M., MA, H. &amp; QI, J. 2018. Widespread Whole Genome Duplications Contribute to Genome Complexity and Species Diversity in Angiosperms. </w:t>
      </w:r>
      <w:r w:rsidRPr="004E5C23">
        <w:rPr>
          <w:rFonts w:ascii="Times New Roman" w:hAnsi="Times New Roman" w:cs="Times New Roman"/>
          <w:i/>
          <w:noProof/>
        </w:rPr>
        <w:t>Molecular Plant,</w:t>
      </w:r>
      <w:r w:rsidRPr="004E5C23">
        <w:rPr>
          <w:rFonts w:ascii="Times New Roman" w:hAnsi="Times New Roman" w:cs="Times New Roman"/>
          <w:noProof/>
        </w:rPr>
        <w:t xml:space="preserve"> 11</w:t>
      </w:r>
      <w:r w:rsidRPr="004E5C23">
        <w:rPr>
          <w:rFonts w:ascii="Times New Roman" w:hAnsi="Times New Roman" w:cs="Times New Roman"/>
          <w:b/>
          <w:noProof/>
        </w:rPr>
        <w:t>,</w:t>
      </w:r>
      <w:r w:rsidRPr="004E5C23">
        <w:rPr>
          <w:rFonts w:ascii="Times New Roman" w:hAnsi="Times New Roman" w:cs="Times New Roman"/>
          <w:noProof/>
        </w:rPr>
        <w:t xml:space="preserve"> 414-428.</w:t>
      </w:r>
    </w:p>
    <w:p w14:paraId="1EC90C1F"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RICE, A., GLICK, L., ABADI, S., EINHORN, M., KOPELMAN, N. M., SALMAN-MINKOV, A., MAYZEL, J., CHAY, O. &amp; MAYROSE, I. 2015. The Chromosome Counts Database (CCDB) - a community resource of plant chromosome numbers. </w:t>
      </w:r>
      <w:r w:rsidRPr="004E5C23">
        <w:rPr>
          <w:rFonts w:ascii="Times New Roman" w:hAnsi="Times New Roman" w:cs="Times New Roman"/>
          <w:i/>
          <w:noProof/>
        </w:rPr>
        <w:t>New Phytologist,</w:t>
      </w:r>
      <w:r w:rsidRPr="004E5C23">
        <w:rPr>
          <w:rFonts w:ascii="Times New Roman" w:hAnsi="Times New Roman" w:cs="Times New Roman"/>
          <w:noProof/>
        </w:rPr>
        <w:t xml:space="preserve"> 206</w:t>
      </w:r>
      <w:r w:rsidRPr="004E5C23">
        <w:rPr>
          <w:rFonts w:ascii="Times New Roman" w:hAnsi="Times New Roman" w:cs="Times New Roman"/>
          <w:b/>
          <w:noProof/>
        </w:rPr>
        <w:t>,</w:t>
      </w:r>
      <w:r w:rsidRPr="004E5C23">
        <w:rPr>
          <w:rFonts w:ascii="Times New Roman" w:hAnsi="Times New Roman" w:cs="Times New Roman"/>
          <w:noProof/>
        </w:rPr>
        <w:t xml:space="preserve"> 19-26.</w:t>
      </w:r>
    </w:p>
    <w:p w14:paraId="1616507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RICE, A., SMARDA, P., NOVOSOLOV, M., DRORI, M., GLICK, L., SABATH, N., MEIRI, S., BELMAKER, J. &amp; MAYROSE, I. 2019. The global biogeography of polyploid plants. </w:t>
      </w:r>
      <w:r w:rsidRPr="004E5C23">
        <w:rPr>
          <w:rFonts w:ascii="Times New Roman" w:hAnsi="Times New Roman" w:cs="Times New Roman"/>
          <w:i/>
          <w:noProof/>
        </w:rPr>
        <w:t>Nature Ecology &amp; Evolution,</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265-+.</w:t>
      </w:r>
    </w:p>
    <w:p w14:paraId="5EAD576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RIESEBERG, L. H. 1997. Hybrid origins of plant species. </w:t>
      </w:r>
      <w:r w:rsidRPr="004E5C23">
        <w:rPr>
          <w:rFonts w:ascii="Times New Roman" w:hAnsi="Times New Roman" w:cs="Times New Roman"/>
          <w:i/>
          <w:noProof/>
        </w:rPr>
        <w:t>Annual Review of Ecology and Systematics,</w:t>
      </w:r>
      <w:r w:rsidRPr="004E5C23">
        <w:rPr>
          <w:rFonts w:ascii="Times New Roman" w:hAnsi="Times New Roman" w:cs="Times New Roman"/>
          <w:noProof/>
        </w:rPr>
        <w:t xml:space="preserve"> 28</w:t>
      </w:r>
      <w:r w:rsidRPr="004E5C23">
        <w:rPr>
          <w:rFonts w:ascii="Times New Roman" w:hAnsi="Times New Roman" w:cs="Times New Roman"/>
          <w:b/>
          <w:noProof/>
        </w:rPr>
        <w:t>,</w:t>
      </w:r>
      <w:r w:rsidRPr="004E5C23">
        <w:rPr>
          <w:rFonts w:ascii="Times New Roman" w:hAnsi="Times New Roman" w:cs="Times New Roman"/>
          <w:noProof/>
        </w:rPr>
        <w:t xml:space="preserve"> 359-389.</w:t>
      </w:r>
    </w:p>
    <w:p w14:paraId="66FAEEE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RIESEBERG, L. H. &amp; ELLSTRAND, N. C. 1993. WHAT CAN MOLECULAR AND MORPHOLOGICAL MARKERS TELL US ABOUT PLANT HYBRIDIZATION. </w:t>
      </w:r>
      <w:r w:rsidRPr="004E5C23">
        <w:rPr>
          <w:rFonts w:ascii="Times New Roman" w:hAnsi="Times New Roman" w:cs="Times New Roman"/>
          <w:i/>
          <w:noProof/>
        </w:rPr>
        <w:t>Critical Reviews in Plant Sciences,</w:t>
      </w:r>
      <w:r w:rsidRPr="004E5C23">
        <w:rPr>
          <w:rFonts w:ascii="Times New Roman" w:hAnsi="Times New Roman" w:cs="Times New Roman"/>
          <w:noProof/>
        </w:rPr>
        <w:t xml:space="preserve"> 12</w:t>
      </w:r>
      <w:r w:rsidRPr="004E5C23">
        <w:rPr>
          <w:rFonts w:ascii="Times New Roman" w:hAnsi="Times New Roman" w:cs="Times New Roman"/>
          <w:b/>
          <w:noProof/>
        </w:rPr>
        <w:t>,</w:t>
      </w:r>
      <w:r w:rsidRPr="004E5C23">
        <w:rPr>
          <w:rFonts w:ascii="Times New Roman" w:hAnsi="Times New Roman" w:cs="Times New Roman"/>
          <w:noProof/>
        </w:rPr>
        <w:t xml:space="preserve"> 213-241.</w:t>
      </w:r>
    </w:p>
    <w:p w14:paraId="3784C95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ROBERTS, H. F. 1929. </w:t>
      </w:r>
      <w:r w:rsidRPr="004E5C23">
        <w:rPr>
          <w:rFonts w:ascii="Times New Roman" w:hAnsi="Times New Roman" w:cs="Times New Roman"/>
          <w:i/>
          <w:noProof/>
        </w:rPr>
        <w:t>Plant Hybridization Before Mendel</w:t>
      </w:r>
      <w:r w:rsidRPr="004E5C23">
        <w:rPr>
          <w:rFonts w:ascii="Times New Roman" w:hAnsi="Times New Roman" w:cs="Times New Roman"/>
          <w:noProof/>
        </w:rPr>
        <w:t>, Princeton University Press.</w:t>
      </w:r>
    </w:p>
    <w:p w14:paraId="4BBB2F9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ROCCAFORTE, K., RUSSO, S. E. &amp; PILSON, D. 2015. Hybridization and reproductive isolation between diploid Erythronium mesochoreum and its tetraploid congener E-albidum (Liliaceae). </w:t>
      </w:r>
      <w:r w:rsidRPr="004E5C23">
        <w:rPr>
          <w:rFonts w:ascii="Times New Roman" w:hAnsi="Times New Roman" w:cs="Times New Roman"/>
          <w:i/>
          <w:noProof/>
        </w:rPr>
        <w:t>Evolution,</w:t>
      </w:r>
      <w:r w:rsidRPr="004E5C23">
        <w:rPr>
          <w:rFonts w:ascii="Times New Roman" w:hAnsi="Times New Roman" w:cs="Times New Roman"/>
          <w:noProof/>
        </w:rPr>
        <w:t xml:space="preserve"> 69</w:t>
      </w:r>
      <w:r w:rsidRPr="004E5C23">
        <w:rPr>
          <w:rFonts w:ascii="Times New Roman" w:hAnsi="Times New Roman" w:cs="Times New Roman"/>
          <w:b/>
          <w:noProof/>
        </w:rPr>
        <w:t>,</w:t>
      </w:r>
      <w:r w:rsidRPr="004E5C23">
        <w:rPr>
          <w:rFonts w:ascii="Times New Roman" w:hAnsi="Times New Roman" w:cs="Times New Roman"/>
          <w:noProof/>
        </w:rPr>
        <w:t xml:space="preserve"> 1375-1389.</w:t>
      </w:r>
    </w:p>
    <w:p w14:paraId="144238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RUHSAM, M., JACOBS, T., WATSON, K. &amp; HOLLINGSWORTH, P. M. 2015. Is hybridisation a threat to Rumex aquaticus in Britain? </w:t>
      </w:r>
      <w:r w:rsidRPr="004E5C23">
        <w:rPr>
          <w:rFonts w:ascii="Times New Roman" w:hAnsi="Times New Roman" w:cs="Times New Roman"/>
          <w:i/>
          <w:noProof/>
        </w:rPr>
        <w:t>Plant Ecology &amp; Diversity,</w:t>
      </w:r>
      <w:r w:rsidRPr="004E5C23">
        <w:rPr>
          <w:rFonts w:ascii="Times New Roman" w:hAnsi="Times New Roman" w:cs="Times New Roman"/>
          <w:noProof/>
        </w:rPr>
        <w:t xml:space="preserve"> 8</w:t>
      </w:r>
      <w:r w:rsidRPr="004E5C23">
        <w:rPr>
          <w:rFonts w:ascii="Times New Roman" w:hAnsi="Times New Roman" w:cs="Times New Roman"/>
          <w:b/>
          <w:noProof/>
        </w:rPr>
        <w:t>,</w:t>
      </w:r>
      <w:r w:rsidRPr="004E5C23">
        <w:rPr>
          <w:rFonts w:ascii="Times New Roman" w:hAnsi="Times New Roman" w:cs="Times New Roman"/>
          <w:noProof/>
        </w:rPr>
        <w:t xml:space="preserve"> 465-474.</w:t>
      </w:r>
    </w:p>
    <w:p w14:paraId="345A424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SCOTT, R. J. &amp; BOLBOL, A. 2013. Seed Development in Interploidy Hybrids. </w:t>
      </w:r>
      <w:r w:rsidRPr="004E5C23">
        <w:rPr>
          <w:rFonts w:ascii="Times New Roman" w:hAnsi="Times New Roman" w:cs="Times New Roman"/>
          <w:i/>
          <w:noProof/>
        </w:rPr>
        <w:t>In:</w:t>
      </w:r>
      <w:r w:rsidRPr="004E5C23">
        <w:rPr>
          <w:rFonts w:ascii="Times New Roman" w:hAnsi="Times New Roman" w:cs="Times New Roman"/>
          <w:noProof/>
        </w:rPr>
        <w:t xml:space="preserve"> CHEN, J. Z. &amp; BIRCHLER, J. A. (eds.) </w:t>
      </w:r>
      <w:r w:rsidRPr="004E5C23">
        <w:rPr>
          <w:rFonts w:ascii="Times New Roman" w:hAnsi="Times New Roman" w:cs="Times New Roman"/>
          <w:i/>
          <w:noProof/>
        </w:rPr>
        <w:t>Polyploid and Hybrid Genomics.</w:t>
      </w:r>
      <w:r w:rsidRPr="004E5C23">
        <w:rPr>
          <w:rFonts w:ascii="Times New Roman" w:hAnsi="Times New Roman" w:cs="Times New Roman"/>
          <w:noProof/>
        </w:rPr>
        <w:t xml:space="preserve"> Wiley.</w:t>
      </w:r>
    </w:p>
    <w:p w14:paraId="76DFA14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SEGARRA-MORAGUES, J. G., VILLAR, L., LOPEZ, J., PEREZ-COLLAZOS, E. &amp; CATALAN, P. 2007. A new Pyrenean hybrid Cirsium (Asteraceae) as revealed by morphological and molecular analyses. </w:t>
      </w:r>
      <w:r w:rsidRPr="004E5C23">
        <w:rPr>
          <w:rFonts w:ascii="Times New Roman" w:hAnsi="Times New Roman" w:cs="Times New Roman"/>
          <w:i/>
          <w:noProof/>
        </w:rPr>
        <w:t>Botanical Journal of the Linnean Society,</w:t>
      </w:r>
      <w:r w:rsidRPr="004E5C23">
        <w:rPr>
          <w:rFonts w:ascii="Times New Roman" w:hAnsi="Times New Roman" w:cs="Times New Roman"/>
          <w:noProof/>
        </w:rPr>
        <w:t xml:space="preserve"> 154</w:t>
      </w:r>
      <w:r w:rsidRPr="004E5C23">
        <w:rPr>
          <w:rFonts w:ascii="Times New Roman" w:hAnsi="Times New Roman" w:cs="Times New Roman"/>
          <w:b/>
          <w:noProof/>
        </w:rPr>
        <w:t>,</w:t>
      </w:r>
      <w:r w:rsidRPr="004E5C23">
        <w:rPr>
          <w:rFonts w:ascii="Times New Roman" w:hAnsi="Times New Roman" w:cs="Times New Roman"/>
          <w:noProof/>
        </w:rPr>
        <w:t xml:space="preserve"> 421-434.</w:t>
      </w:r>
    </w:p>
    <w:p w14:paraId="7802E77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SHIPUNOV, A. B., FAY, M. F., PILLON, Y., BATEMAN, R. M. &amp; CHASE, M. W. 2004. Dactylorhiza (Orchidaceae) in European Russia: Combined molecular and morphological analysis.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91</w:t>
      </w:r>
      <w:r w:rsidRPr="004E5C23">
        <w:rPr>
          <w:rFonts w:ascii="Times New Roman" w:hAnsi="Times New Roman" w:cs="Times New Roman"/>
          <w:b/>
          <w:noProof/>
        </w:rPr>
        <w:t>,</w:t>
      </w:r>
      <w:r w:rsidRPr="004E5C23">
        <w:rPr>
          <w:rFonts w:ascii="Times New Roman" w:hAnsi="Times New Roman" w:cs="Times New Roman"/>
          <w:noProof/>
        </w:rPr>
        <w:t xml:space="preserve"> 1419-1426.</w:t>
      </w:r>
    </w:p>
    <w:p w14:paraId="5786ADC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D. E., BUGGS, R. J. A., DOYLE, J. J. &amp; SOLTIS, P. S. 2010. What we still don't know about polyploidy. </w:t>
      </w:r>
      <w:r w:rsidRPr="004E5C23">
        <w:rPr>
          <w:rFonts w:ascii="Times New Roman" w:hAnsi="Times New Roman" w:cs="Times New Roman"/>
          <w:i/>
          <w:noProof/>
        </w:rPr>
        <w:t>Taxon,</w:t>
      </w:r>
      <w:r w:rsidRPr="004E5C23">
        <w:rPr>
          <w:rFonts w:ascii="Times New Roman" w:hAnsi="Times New Roman" w:cs="Times New Roman"/>
          <w:noProof/>
        </w:rPr>
        <w:t xml:space="preserve"> 59</w:t>
      </w:r>
      <w:r w:rsidRPr="004E5C23">
        <w:rPr>
          <w:rFonts w:ascii="Times New Roman" w:hAnsi="Times New Roman" w:cs="Times New Roman"/>
          <w:b/>
          <w:noProof/>
        </w:rPr>
        <w:t>,</w:t>
      </w:r>
      <w:r w:rsidRPr="004E5C23">
        <w:rPr>
          <w:rFonts w:ascii="Times New Roman" w:hAnsi="Times New Roman" w:cs="Times New Roman"/>
          <w:noProof/>
        </w:rPr>
        <w:t xml:space="preserve"> 1387-1403.</w:t>
      </w:r>
    </w:p>
    <w:p w14:paraId="3D8A82D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D. E., SOLTIS, P. S. &amp; TATE, J. A. 2004. Advances in the study of polyploidy since Plant speciation.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173-191.</w:t>
      </w:r>
    </w:p>
    <w:p w14:paraId="44397F3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SOLTIS, P. S. &amp; SOLTIS, D. E. 2009. The Role of Hybridization in Plant Speciation. </w:t>
      </w:r>
      <w:r w:rsidRPr="004E5C23">
        <w:rPr>
          <w:rFonts w:ascii="Times New Roman" w:hAnsi="Times New Roman" w:cs="Times New Roman"/>
          <w:i/>
          <w:noProof/>
        </w:rPr>
        <w:t>Annual Review of Plant Biology,</w:t>
      </w:r>
      <w:r w:rsidRPr="004E5C23">
        <w:rPr>
          <w:rFonts w:ascii="Times New Roman" w:hAnsi="Times New Roman" w:cs="Times New Roman"/>
          <w:noProof/>
        </w:rPr>
        <w:t xml:space="preserve"> 60</w:t>
      </w:r>
      <w:r w:rsidRPr="004E5C23">
        <w:rPr>
          <w:rFonts w:ascii="Times New Roman" w:hAnsi="Times New Roman" w:cs="Times New Roman"/>
          <w:b/>
          <w:noProof/>
        </w:rPr>
        <w:t>,</w:t>
      </w:r>
      <w:r w:rsidRPr="004E5C23">
        <w:rPr>
          <w:rFonts w:ascii="Times New Roman" w:hAnsi="Times New Roman" w:cs="Times New Roman"/>
          <w:noProof/>
        </w:rPr>
        <w:t xml:space="preserve"> 561-588.</w:t>
      </w:r>
    </w:p>
    <w:p w14:paraId="7CF5ECCD"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SPOELHOF, J. P., KEEFFE, R. &amp; MCDANIEL, S. F. 2020. Does reproductive assurance explain the incidence of polyploidy in plants and animals? </w:t>
      </w:r>
      <w:r w:rsidRPr="004E5C23">
        <w:rPr>
          <w:rFonts w:ascii="Times New Roman" w:hAnsi="Times New Roman" w:cs="Times New Roman"/>
          <w:i/>
          <w:noProof/>
        </w:rPr>
        <w:t>New Phytologist,</w:t>
      </w:r>
      <w:r w:rsidRPr="004E5C23">
        <w:rPr>
          <w:rFonts w:ascii="Times New Roman" w:hAnsi="Times New Roman" w:cs="Times New Roman"/>
          <w:noProof/>
        </w:rPr>
        <w:t xml:space="preserve"> 227</w:t>
      </w:r>
      <w:r w:rsidRPr="004E5C23">
        <w:rPr>
          <w:rFonts w:ascii="Times New Roman" w:hAnsi="Times New Roman" w:cs="Times New Roman"/>
          <w:b/>
          <w:noProof/>
        </w:rPr>
        <w:t>,</w:t>
      </w:r>
      <w:r w:rsidRPr="004E5C23">
        <w:rPr>
          <w:rFonts w:ascii="Times New Roman" w:hAnsi="Times New Roman" w:cs="Times New Roman"/>
          <w:noProof/>
        </w:rPr>
        <w:t xml:space="preserve"> 14-21.</w:t>
      </w:r>
    </w:p>
    <w:p w14:paraId="6EAB314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SPOELHOF, J. P., SOLTIS, P. S. &amp; SOLTIS, D. E. 2017. Pure polyploidy: Closing the gaps in autopolyploid research. </w:t>
      </w:r>
      <w:r w:rsidRPr="004E5C23">
        <w:rPr>
          <w:rFonts w:ascii="Times New Roman" w:hAnsi="Times New Roman" w:cs="Times New Roman"/>
          <w:i/>
          <w:noProof/>
        </w:rPr>
        <w:t>Journal of Systematics and Evolution,</w:t>
      </w:r>
      <w:r w:rsidRPr="004E5C23">
        <w:rPr>
          <w:rFonts w:ascii="Times New Roman" w:hAnsi="Times New Roman" w:cs="Times New Roman"/>
          <w:noProof/>
        </w:rPr>
        <w:t xml:space="preserve"> 55</w:t>
      </w:r>
      <w:r w:rsidRPr="004E5C23">
        <w:rPr>
          <w:rFonts w:ascii="Times New Roman" w:hAnsi="Times New Roman" w:cs="Times New Roman"/>
          <w:b/>
          <w:noProof/>
        </w:rPr>
        <w:t>,</w:t>
      </w:r>
      <w:r w:rsidRPr="004E5C23">
        <w:rPr>
          <w:rFonts w:ascii="Times New Roman" w:hAnsi="Times New Roman" w:cs="Times New Roman"/>
          <w:noProof/>
        </w:rPr>
        <w:t xml:space="preserve"> 340-352.</w:t>
      </w:r>
    </w:p>
    <w:p w14:paraId="3833378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1975. </w:t>
      </w:r>
      <w:r w:rsidRPr="004E5C23">
        <w:rPr>
          <w:rFonts w:ascii="Times New Roman" w:hAnsi="Times New Roman" w:cs="Times New Roman"/>
          <w:i/>
          <w:noProof/>
        </w:rPr>
        <w:t>Hybridization and the Flora of the British Isles.</w:t>
      </w:r>
      <w:r w:rsidRPr="004E5C23">
        <w:rPr>
          <w:rFonts w:ascii="Times New Roman" w:hAnsi="Times New Roman" w:cs="Times New Roman"/>
          <w:noProof/>
        </w:rPr>
        <w:t>, Academic Press.</w:t>
      </w:r>
    </w:p>
    <w:p w14:paraId="72BE0E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2019. </w:t>
      </w:r>
      <w:r w:rsidRPr="004E5C23">
        <w:rPr>
          <w:rFonts w:ascii="Times New Roman" w:hAnsi="Times New Roman" w:cs="Times New Roman"/>
          <w:i/>
          <w:noProof/>
        </w:rPr>
        <w:t>New Flora of the British Isles</w:t>
      </w:r>
      <w:r w:rsidRPr="004E5C23">
        <w:rPr>
          <w:rFonts w:ascii="Times New Roman" w:hAnsi="Times New Roman" w:cs="Times New Roman"/>
          <w:noProof/>
        </w:rPr>
        <w:t>, C &amp; M Floristics.</w:t>
      </w:r>
    </w:p>
    <w:p w14:paraId="0BFFFC8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STACE, C. A., C D. PRESTON &amp; PEARMAN, D. 2015. </w:t>
      </w:r>
      <w:r w:rsidRPr="004E5C23">
        <w:rPr>
          <w:rFonts w:ascii="Times New Roman" w:hAnsi="Times New Roman" w:cs="Times New Roman"/>
          <w:i/>
          <w:noProof/>
        </w:rPr>
        <w:t>Hybrid Flora of the British Isles,</w:t>
      </w:r>
      <w:r w:rsidRPr="004E5C23">
        <w:rPr>
          <w:rFonts w:ascii="Times New Roman" w:hAnsi="Times New Roman" w:cs="Times New Roman"/>
          <w:noProof/>
        </w:rPr>
        <w:t> Bristol, :Botanical Society of Britain &amp; Ireland.</w:t>
      </w:r>
    </w:p>
    <w:p w14:paraId="46EC149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STEBBINS, G. 1971. </w:t>
      </w:r>
      <w:r w:rsidRPr="004E5C23">
        <w:rPr>
          <w:rFonts w:ascii="Times New Roman" w:hAnsi="Times New Roman" w:cs="Times New Roman"/>
          <w:i/>
          <w:noProof/>
        </w:rPr>
        <w:t xml:space="preserve">Chromosomal evolution in higher plants, </w:t>
      </w:r>
      <w:r w:rsidRPr="004E5C23">
        <w:rPr>
          <w:rFonts w:ascii="Times New Roman" w:hAnsi="Times New Roman" w:cs="Times New Roman"/>
          <w:noProof/>
        </w:rPr>
        <w:t>London, UK, Edward Arnold.</w:t>
      </w:r>
    </w:p>
    <w:p w14:paraId="1FDC54A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STEBBINS, G. L. 1956. CYTOGENETICS AND EVOLUTION OF THE GRASS FAMILY. </w:t>
      </w:r>
      <w:r w:rsidRPr="004E5C23">
        <w:rPr>
          <w:rFonts w:ascii="Times New Roman" w:hAnsi="Times New Roman" w:cs="Times New Roman"/>
          <w:i/>
          <w:noProof/>
        </w:rPr>
        <w:t>American Journal of Botany,</w:t>
      </w:r>
      <w:r w:rsidRPr="004E5C23">
        <w:rPr>
          <w:rFonts w:ascii="Times New Roman" w:hAnsi="Times New Roman" w:cs="Times New Roman"/>
          <w:noProof/>
        </w:rPr>
        <w:t xml:space="preserve"> 43</w:t>
      </w:r>
      <w:r w:rsidRPr="004E5C23">
        <w:rPr>
          <w:rFonts w:ascii="Times New Roman" w:hAnsi="Times New Roman" w:cs="Times New Roman"/>
          <w:b/>
          <w:noProof/>
        </w:rPr>
        <w:t>,</w:t>
      </w:r>
      <w:r w:rsidRPr="004E5C23">
        <w:rPr>
          <w:rFonts w:ascii="Times New Roman" w:hAnsi="Times New Roman" w:cs="Times New Roman"/>
          <w:noProof/>
        </w:rPr>
        <w:t xml:space="preserve"> 890-905.</w:t>
      </w:r>
    </w:p>
    <w:p w14:paraId="21444996"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STÖCK, M., USTINOVA, J., LAMATSCH, D. K., SCHARTL, M., PERRIN, N. &amp; MORITZ, C. 2010. A VERTEBRATE REPRODUCTIVE SYSTEM INVOLVING THREE PLOIDY LEVELS: HYBRID ORIGIN OF TRIPLOIDS IN A CONTACT ZONE OF DIPLOID AND TETRAPLOID PALEARCTIC GREEN TOADS (BUFO VIRIDIS SUBGROUP)*. </w:t>
      </w:r>
      <w:r w:rsidRPr="004E5C23">
        <w:rPr>
          <w:rFonts w:ascii="Times New Roman" w:hAnsi="Times New Roman" w:cs="Times New Roman"/>
          <w:i/>
          <w:noProof/>
        </w:rPr>
        <w:t>Evolution,</w:t>
      </w:r>
      <w:r w:rsidRPr="004E5C23">
        <w:rPr>
          <w:rFonts w:ascii="Times New Roman" w:hAnsi="Times New Roman" w:cs="Times New Roman"/>
          <w:noProof/>
        </w:rPr>
        <w:t xml:space="preserve"> 64</w:t>
      </w:r>
      <w:r w:rsidRPr="004E5C23">
        <w:rPr>
          <w:rFonts w:ascii="Times New Roman" w:hAnsi="Times New Roman" w:cs="Times New Roman"/>
          <w:b/>
          <w:noProof/>
        </w:rPr>
        <w:t>,</w:t>
      </w:r>
      <w:r w:rsidRPr="004E5C23">
        <w:rPr>
          <w:rFonts w:ascii="Times New Roman" w:hAnsi="Times New Roman" w:cs="Times New Roman"/>
          <w:noProof/>
        </w:rPr>
        <w:t xml:space="preserve"> 944-959.</w:t>
      </w:r>
    </w:p>
    <w:p w14:paraId="2F57A3B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SUAREZ-GONZALEZ, A., LEXER, C. &amp; CRONK, Q. C. B. 2018. Adaptive introgression: a plant perspective. </w:t>
      </w:r>
      <w:r w:rsidRPr="004E5C23">
        <w:rPr>
          <w:rFonts w:ascii="Times New Roman" w:hAnsi="Times New Roman" w:cs="Times New Roman"/>
          <w:i/>
          <w:noProof/>
        </w:rPr>
        <w:t>Biology Letters,</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8.</w:t>
      </w:r>
    </w:p>
    <w:p w14:paraId="646CA912"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SUTHERLAND, B. L. &amp; GALLOWAY, L. F. 2017. Postzygotic isolation varies by ploidy level within a polyploid complex. </w:t>
      </w:r>
      <w:r w:rsidRPr="004E5C23">
        <w:rPr>
          <w:rFonts w:ascii="Times New Roman" w:hAnsi="Times New Roman" w:cs="Times New Roman"/>
          <w:i/>
          <w:noProof/>
        </w:rPr>
        <w:t>New Phytologist,</w:t>
      </w:r>
      <w:r w:rsidRPr="004E5C23">
        <w:rPr>
          <w:rFonts w:ascii="Times New Roman" w:hAnsi="Times New Roman" w:cs="Times New Roman"/>
          <w:noProof/>
        </w:rPr>
        <w:t xml:space="preserve"> 213</w:t>
      </w:r>
      <w:r w:rsidRPr="004E5C23">
        <w:rPr>
          <w:rFonts w:ascii="Times New Roman" w:hAnsi="Times New Roman" w:cs="Times New Roman"/>
          <w:b/>
          <w:noProof/>
        </w:rPr>
        <w:t>,</w:t>
      </w:r>
      <w:r w:rsidRPr="004E5C23">
        <w:rPr>
          <w:rFonts w:ascii="Times New Roman" w:hAnsi="Times New Roman" w:cs="Times New Roman"/>
          <w:noProof/>
        </w:rPr>
        <w:t xml:space="preserve"> 404-412.</w:t>
      </w:r>
    </w:p>
    <w:p w14:paraId="3E873285"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SUTKOWSKA, A., BORON, P., WARZECHA, T., DEBOWSKI, J. &amp; MITKA, J. 2017. Hybridization and introgression among three Aconitum (Ranunculaceae) species of different ploidy levels in the Tatra Mountains (Western Carpathians). </w:t>
      </w:r>
      <w:r w:rsidRPr="004E5C23">
        <w:rPr>
          <w:rFonts w:ascii="Times New Roman" w:hAnsi="Times New Roman" w:cs="Times New Roman"/>
          <w:i/>
          <w:noProof/>
        </w:rPr>
        <w:t>Plant Species Biology,</w:t>
      </w:r>
      <w:r w:rsidRPr="004E5C23">
        <w:rPr>
          <w:rFonts w:ascii="Times New Roman" w:hAnsi="Times New Roman" w:cs="Times New Roman"/>
          <w:noProof/>
        </w:rPr>
        <w:t xml:space="preserve"> 32</w:t>
      </w:r>
      <w:r w:rsidRPr="004E5C23">
        <w:rPr>
          <w:rFonts w:ascii="Times New Roman" w:hAnsi="Times New Roman" w:cs="Times New Roman"/>
          <w:b/>
          <w:noProof/>
        </w:rPr>
        <w:t>,</w:t>
      </w:r>
      <w:r w:rsidRPr="004E5C23">
        <w:rPr>
          <w:rFonts w:ascii="Times New Roman" w:hAnsi="Times New Roman" w:cs="Times New Roman"/>
          <w:noProof/>
        </w:rPr>
        <w:t xml:space="preserve"> 292-303.</w:t>
      </w:r>
    </w:p>
    <w:p w14:paraId="0948BF6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TATE, J. A., SOLTIS, D. E. &amp; SOLTIS, P. S. 2005. Polyploidy in Plants. </w:t>
      </w:r>
      <w:r w:rsidRPr="004E5C23">
        <w:rPr>
          <w:rFonts w:ascii="Times New Roman" w:hAnsi="Times New Roman" w:cs="Times New Roman"/>
          <w:i/>
          <w:noProof/>
        </w:rPr>
        <w:t>In:</w:t>
      </w:r>
      <w:r w:rsidRPr="004E5C23">
        <w:rPr>
          <w:rFonts w:ascii="Times New Roman" w:hAnsi="Times New Roman" w:cs="Times New Roman"/>
          <w:noProof/>
        </w:rPr>
        <w:t xml:space="preserve"> GREGORY, R. (ed.) </w:t>
      </w:r>
      <w:r w:rsidRPr="004E5C23">
        <w:rPr>
          <w:rFonts w:ascii="Times New Roman" w:hAnsi="Times New Roman" w:cs="Times New Roman"/>
          <w:i/>
          <w:noProof/>
        </w:rPr>
        <w:t>The Evolution of the Genome.</w:t>
      </w:r>
      <w:r w:rsidRPr="004E5C23">
        <w:rPr>
          <w:rFonts w:ascii="Times New Roman" w:hAnsi="Times New Roman" w:cs="Times New Roman"/>
          <w:noProof/>
        </w:rPr>
        <w:t xml:space="preserve"> Academic Press.</w:t>
      </w:r>
    </w:p>
    <w:p w14:paraId="6E5F729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THOMPSON, J. N. &amp; MERG, K. F. 2008. Evolution of polyploidy and the diversification of plant-pollinator interactions. </w:t>
      </w:r>
      <w:r w:rsidRPr="004E5C23">
        <w:rPr>
          <w:rFonts w:ascii="Times New Roman" w:hAnsi="Times New Roman" w:cs="Times New Roman"/>
          <w:i/>
          <w:noProof/>
        </w:rPr>
        <w:t>Ecology,</w:t>
      </w:r>
      <w:r w:rsidRPr="004E5C23">
        <w:rPr>
          <w:rFonts w:ascii="Times New Roman" w:hAnsi="Times New Roman" w:cs="Times New Roman"/>
          <w:noProof/>
        </w:rPr>
        <w:t xml:space="preserve"> 89</w:t>
      </w:r>
      <w:r w:rsidRPr="004E5C23">
        <w:rPr>
          <w:rFonts w:ascii="Times New Roman" w:hAnsi="Times New Roman" w:cs="Times New Roman"/>
          <w:b/>
          <w:noProof/>
        </w:rPr>
        <w:t>,</w:t>
      </w:r>
      <w:r w:rsidRPr="004E5C23">
        <w:rPr>
          <w:rFonts w:ascii="Times New Roman" w:hAnsi="Times New Roman" w:cs="Times New Roman"/>
          <w:noProof/>
        </w:rPr>
        <w:t xml:space="preserve"> 2197-2206.</w:t>
      </w:r>
    </w:p>
    <w:p w14:paraId="6FB633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THOMPSON, W. P. 1930. Causes of difference in success of reciprocal interspecific crosses. </w:t>
      </w:r>
      <w:r w:rsidRPr="004E5C23">
        <w:rPr>
          <w:rFonts w:ascii="Times New Roman" w:hAnsi="Times New Roman" w:cs="Times New Roman"/>
          <w:i/>
          <w:noProof/>
        </w:rPr>
        <w:t>American Naturalist,</w:t>
      </w:r>
      <w:r w:rsidRPr="004E5C23">
        <w:rPr>
          <w:rFonts w:ascii="Times New Roman" w:hAnsi="Times New Roman" w:cs="Times New Roman"/>
          <w:noProof/>
        </w:rPr>
        <w:t xml:space="preserve"> 64</w:t>
      </w:r>
      <w:r w:rsidRPr="004E5C23">
        <w:rPr>
          <w:rFonts w:ascii="Times New Roman" w:hAnsi="Times New Roman" w:cs="Times New Roman"/>
          <w:b/>
          <w:noProof/>
        </w:rPr>
        <w:t>,</w:t>
      </w:r>
      <w:r w:rsidRPr="004E5C23">
        <w:rPr>
          <w:rFonts w:ascii="Times New Roman" w:hAnsi="Times New Roman" w:cs="Times New Roman"/>
          <w:noProof/>
        </w:rPr>
        <w:t xml:space="preserve"> 407-421.</w:t>
      </w:r>
    </w:p>
    <w:p w14:paraId="0F2F5E2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THORSSON, A., PALSSON, S. P., SIGURGEIRSSON, A. &amp; ANAMTHAWAT-JONSSON, K. 2007. Morphological variation among Betula nana (diploid), B-pubescens (tetraploid) and their triploid hybrids in Iceland. </w:t>
      </w:r>
      <w:r w:rsidRPr="004E5C23">
        <w:rPr>
          <w:rFonts w:ascii="Times New Roman" w:hAnsi="Times New Roman" w:cs="Times New Roman"/>
          <w:i/>
          <w:noProof/>
        </w:rPr>
        <w:t>Annals of Botany,</w:t>
      </w:r>
      <w:r w:rsidRPr="004E5C23">
        <w:rPr>
          <w:rFonts w:ascii="Times New Roman" w:hAnsi="Times New Roman" w:cs="Times New Roman"/>
          <w:noProof/>
        </w:rPr>
        <w:t xml:space="preserve"> 99</w:t>
      </w:r>
      <w:r w:rsidRPr="004E5C23">
        <w:rPr>
          <w:rFonts w:ascii="Times New Roman" w:hAnsi="Times New Roman" w:cs="Times New Roman"/>
          <w:b/>
          <w:noProof/>
        </w:rPr>
        <w:t>,</w:t>
      </w:r>
      <w:r w:rsidRPr="004E5C23">
        <w:rPr>
          <w:rFonts w:ascii="Times New Roman" w:hAnsi="Times New Roman" w:cs="Times New Roman"/>
          <w:noProof/>
        </w:rPr>
        <w:t xml:space="preserve"> 1183-1193.</w:t>
      </w:r>
    </w:p>
    <w:p w14:paraId="25DF8B5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TODESCO, M., PASCUAL, M. A., OWENS, G. L., OSTEVIK, K. L., MOYERS, B. T., HUBNER, S., HEREDIA, S. M., HAHN, M. A., CASEYS, C., BOCK, D. G. &amp; RIESEBERG, L. H. 2016. Hybridization and extinction. </w:t>
      </w:r>
      <w:r w:rsidRPr="004E5C23">
        <w:rPr>
          <w:rFonts w:ascii="Times New Roman" w:hAnsi="Times New Roman" w:cs="Times New Roman"/>
          <w:i/>
          <w:noProof/>
        </w:rPr>
        <w:t>Evolutionary Applications,</w:t>
      </w:r>
      <w:r w:rsidRPr="004E5C23">
        <w:rPr>
          <w:rFonts w:ascii="Times New Roman" w:hAnsi="Times New Roman" w:cs="Times New Roman"/>
          <w:noProof/>
        </w:rPr>
        <w:t xml:space="preserve"> 9</w:t>
      </w:r>
      <w:r w:rsidRPr="004E5C23">
        <w:rPr>
          <w:rFonts w:ascii="Times New Roman" w:hAnsi="Times New Roman" w:cs="Times New Roman"/>
          <w:b/>
          <w:noProof/>
        </w:rPr>
        <w:t>,</w:t>
      </w:r>
      <w:r w:rsidRPr="004E5C23">
        <w:rPr>
          <w:rFonts w:ascii="Times New Roman" w:hAnsi="Times New Roman" w:cs="Times New Roman"/>
          <w:noProof/>
        </w:rPr>
        <w:t xml:space="preserve"> 892-908.</w:t>
      </w:r>
    </w:p>
    <w:p w14:paraId="2388B22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VALENTINE, D. H. &amp; WOODELL, S. R. J. 1960. SEED INCOMPATIBILITY IN PRIMULA. </w:t>
      </w:r>
      <w:r w:rsidRPr="004E5C23">
        <w:rPr>
          <w:rFonts w:ascii="Times New Roman" w:hAnsi="Times New Roman" w:cs="Times New Roman"/>
          <w:i/>
          <w:noProof/>
        </w:rPr>
        <w:t>Nature,</w:t>
      </w:r>
      <w:r w:rsidRPr="004E5C23">
        <w:rPr>
          <w:rFonts w:ascii="Times New Roman" w:hAnsi="Times New Roman" w:cs="Times New Roman"/>
          <w:noProof/>
        </w:rPr>
        <w:t xml:space="preserve"> 185</w:t>
      </w:r>
      <w:r w:rsidRPr="004E5C23">
        <w:rPr>
          <w:rFonts w:ascii="Times New Roman" w:hAnsi="Times New Roman" w:cs="Times New Roman"/>
          <w:b/>
          <w:noProof/>
        </w:rPr>
        <w:t>,</w:t>
      </w:r>
      <w:r w:rsidRPr="004E5C23">
        <w:rPr>
          <w:rFonts w:ascii="Times New Roman" w:hAnsi="Times New Roman" w:cs="Times New Roman"/>
          <w:noProof/>
        </w:rPr>
        <w:t xml:space="preserve"> 778-779.</w:t>
      </w:r>
    </w:p>
    <w:p w14:paraId="6BF0B883"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VALLEJO-MARIN, M. 2012. Mimulus peregrinus (Phrymaceae): A new British allopolyploid species. </w:t>
      </w:r>
      <w:r w:rsidRPr="004E5C23">
        <w:rPr>
          <w:rFonts w:ascii="Times New Roman" w:hAnsi="Times New Roman" w:cs="Times New Roman"/>
          <w:i/>
          <w:noProof/>
        </w:rPr>
        <w:t>Phytokeys,</w:t>
      </w:r>
      <w:r w:rsidRPr="004E5C23">
        <w:rPr>
          <w:rFonts w:ascii="Times New Roman" w:hAnsi="Times New Roman" w:cs="Times New Roman"/>
          <w:noProof/>
        </w:rPr>
        <w:t xml:space="preserve"> 14</w:t>
      </w:r>
      <w:r w:rsidRPr="004E5C23">
        <w:rPr>
          <w:rFonts w:ascii="Times New Roman" w:hAnsi="Times New Roman" w:cs="Times New Roman"/>
          <w:b/>
          <w:noProof/>
        </w:rPr>
        <w:t>,</w:t>
      </w:r>
      <w:r w:rsidRPr="004E5C23">
        <w:rPr>
          <w:rFonts w:ascii="Times New Roman" w:hAnsi="Times New Roman" w:cs="Times New Roman"/>
          <w:noProof/>
        </w:rPr>
        <w:t xml:space="preserve"> 1-14.</w:t>
      </w:r>
    </w:p>
    <w:p w14:paraId="0940A67C"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VALLEJO-MARIN, M. &amp; HISCOCK, S. J. 2016. Hybridization and hybrid speciation under global change. </w:t>
      </w:r>
      <w:r w:rsidRPr="004E5C23">
        <w:rPr>
          <w:rFonts w:ascii="Times New Roman" w:hAnsi="Times New Roman" w:cs="Times New Roman"/>
          <w:i/>
          <w:noProof/>
        </w:rPr>
        <w:t>New Phytologist,</w:t>
      </w:r>
      <w:r w:rsidRPr="004E5C23">
        <w:rPr>
          <w:rFonts w:ascii="Times New Roman" w:hAnsi="Times New Roman" w:cs="Times New Roman"/>
          <w:noProof/>
        </w:rPr>
        <w:t xml:space="preserve"> 211</w:t>
      </w:r>
      <w:r w:rsidRPr="004E5C23">
        <w:rPr>
          <w:rFonts w:ascii="Times New Roman" w:hAnsi="Times New Roman" w:cs="Times New Roman"/>
          <w:b/>
          <w:noProof/>
        </w:rPr>
        <w:t>,</w:t>
      </w:r>
      <w:r w:rsidRPr="004E5C23">
        <w:rPr>
          <w:rFonts w:ascii="Times New Roman" w:hAnsi="Times New Roman" w:cs="Times New Roman"/>
          <w:noProof/>
        </w:rPr>
        <w:t xml:space="preserve"> 1170-1187.</w:t>
      </w:r>
    </w:p>
    <w:p w14:paraId="6DA5884B"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VANDIJK, P., HARTOG, M. &amp; VANDELDEN, W. 1992. SINGLE CYTOTYPE AREAS IN AUTOPOLYPLOID PLANTAGO-MEDIA L. </w:t>
      </w:r>
      <w:r w:rsidRPr="004E5C23">
        <w:rPr>
          <w:rFonts w:ascii="Times New Roman" w:hAnsi="Times New Roman" w:cs="Times New Roman"/>
          <w:i/>
          <w:noProof/>
        </w:rPr>
        <w:t>Biological Journal of the Linnean Society,</w:t>
      </w:r>
      <w:r w:rsidRPr="004E5C23">
        <w:rPr>
          <w:rFonts w:ascii="Times New Roman" w:hAnsi="Times New Roman" w:cs="Times New Roman"/>
          <w:noProof/>
        </w:rPr>
        <w:t xml:space="preserve"> 46</w:t>
      </w:r>
      <w:r w:rsidRPr="004E5C23">
        <w:rPr>
          <w:rFonts w:ascii="Times New Roman" w:hAnsi="Times New Roman" w:cs="Times New Roman"/>
          <w:b/>
          <w:noProof/>
        </w:rPr>
        <w:t>,</w:t>
      </w:r>
      <w:r w:rsidRPr="004E5C23">
        <w:rPr>
          <w:rFonts w:ascii="Times New Roman" w:hAnsi="Times New Roman" w:cs="Times New Roman"/>
          <w:noProof/>
        </w:rPr>
        <w:t xml:space="preserve"> 315-331.</w:t>
      </w:r>
    </w:p>
    <w:p w14:paraId="7CB5B8C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WANG, J., DONG, S., YANG, L., HARRIS, A. J., SCHNEIDER, H. &amp; KANG, M. 2020. Allopolyploid Speciation Accompanied by Gene Flow in a Tree Fern. </w:t>
      </w:r>
      <w:r w:rsidRPr="004E5C23">
        <w:rPr>
          <w:rFonts w:ascii="Times New Roman" w:hAnsi="Times New Roman" w:cs="Times New Roman"/>
          <w:i/>
          <w:noProof/>
        </w:rPr>
        <w:t>Molecular Biology and Evolution</w:t>
      </w:r>
      <w:r w:rsidRPr="004E5C23">
        <w:rPr>
          <w:rFonts w:ascii="Times New Roman" w:hAnsi="Times New Roman" w:cs="Times New Roman"/>
          <w:noProof/>
        </w:rPr>
        <w:t>.</w:t>
      </w:r>
    </w:p>
    <w:p w14:paraId="6B2C51B8"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WANG, N., BORRELL, J. S., BODLES, W. J. A., KUTTAPITIYA, A., NICHOLS, R. A. &amp; BUGGS, R. J. A. 2014. Molecular footprints of the Holocene retreat of dwarf birch in Britain. </w:t>
      </w:r>
      <w:r w:rsidRPr="004E5C23">
        <w:rPr>
          <w:rFonts w:ascii="Times New Roman" w:hAnsi="Times New Roman" w:cs="Times New Roman"/>
          <w:i/>
          <w:noProof/>
        </w:rPr>
        <w:t>Molecular Ecology,</w:t>
      </w:r>
      <w:r w:rsidRPr="004E5C23">
        <w:rPr>
          <w:rFonts w:ascii="Times New Roman" w:hAnsi="Times New Roman" w:cs="Times New Roman"/>
          <w:noProof/>
        </w:rPr>
        <w:t xml:space="preserve"> 23</w:t>
      </w:r>
      <w:r w:rsidRPr="004E5C23">
        <w:rPr>
          <w:rFonts w:ascii="Times New Roman" w:hAnsi="Times New Roman" w:cs="Times New Roman"/>
          <w:b/>
          <w:noProof/>
        </w:rPr>
        <w:t>,</w:t>
      </w:r>
      <w:r w:rsidRPr="004E5C23">
        <w:rPr>
          <w:rFonts w:ascii="Times New Roman" w:hAnsi="Times New Roman" w:cs="Times New Roman"/>
          <w:noProof/>
        </w:rPr>
        <w:t xml:space="preserve"> 2771-2782.</w:t>
      </w:r>
    </w:p>
    <w:p w14:paraId="478D8844"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WATKINS, A. E. 1932. Hybrid sterility and incompatibility. </w:t>
      </w:r>
      <w:r w:rsidRPr="004E5C23">
        <w:rPr>
          <w:rFonts w:ascii="Times New Roman" w:hAnsi="Times New Roman" w:cs="Times New Roman"/>
          <w:i/>
          <w:noProof/>
        </w:rPr>
        <w:t>Journal of Genetics,</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125-162.</w:t>
      </w:r>
    </w:p>
    <w:p w14:paraId="029AE3A1"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WENDEL, J. F., JACKSON, S. A., MEYERS, B. C. &amp; WING, R. A. 2016. Evolution of plant genome architecture. </w:t>
      </w:r>
      <w:r w:rsidRPr="004E5C23">
        <w:rPr>
          <w:rFonts w:ascii="Times New Roman" w:hAnsi="Times New Roman" w:cs="Times New Roman"/>
          <w:i/>
          <w:noProof/>
        </w:rPr>
        <w:t>Genome Biology,</w:t>
      </w:r>
      <w:r w:rsidRPr="004E5C23">
        <w:rPr>
          <w:rFonts w:ascii="Times New Roman" w:hAnsi="Times New Roman" w:cs="Times New Roman"/>
          <w:noProof/>
        </w:rPr>
        <w:t xml:space="preserve"> 17</w:t>
      </w:r>
      <w:r w:rsidRPr="004E5C23">
        <w:rPr>
          <w:rFonts w:ascii="Times New Roman" w:hAnsi="Times New Roman" w:cs="Times New Roman"/>
          <w:b/>
          <w:noProof/>
        </w:rPr>
        <w:t>,</w:t>
      </w:r>
      <w:r w:rsidRPr="004E5C23">
        <w:rPr>
          <w:rFonts w:ascii="Times New Roman" w:hAnsi="Times New Roman" w:cs="Times New Roman"/>
          <w:noProof/>
        </w:rPr>
        <w:t xml:space="preserve"> 14.</w:t>
      </w:r>
    </w:p>
    <w:p w14:paraId="431A70F7"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lastRenderedPageBreak/>
        <w:t xml:space="preserve">WHITTON, J. 2004. One down and thousands to go - dissecting polyploid speciation. </w:t>
      </w:r>
      <w:r w:rsidRPr="004E5C23">
        <w:rPr>
          <w:rFonts w:ascii="Times New Roman" w:hAnsi="Times New Roman" w:cs="Times New Roman"/>
          <w:i/>
          <w:noProof/>
        </w:rPr>
        <w:t>New Phytologist,</w:t>
      </w:r>
      <w:r w:rsidRPr="004E5C23">
        <w:rPr>
          <w:rFonts w:ascii="Times New Roman" w:hAnsi="Times New Roman" w:cs="Times New Roman"/>
          <w:noProof/>
        </w:rPr>
        <w:t xml:space="preserve"> 161</w:t>
      </w:r>
      <w:r w:rsidRPr="004E5C23">
        <w:rPr>
          <w:rFonts w:ascii="Times New Roman" w:hAnsi="Times New Roman" w:cs="Times New Roman"/>
          <w:b/>
          <w:noProof/>
        </w:rPr>
        <w:t>,</w:t>
      </w:r>
      <w:r w:rsidRPr="004E5C23">
        <w:rPr>
          <w:rFonts w:ascii="Times New Roman" w:hAnsi="Times New Roman" w:cs="Times New Roman"/>
          <w:noProof/>
        </w:rPr>
        <w:t xml:space="preserve"> 610-612.</w:t>
      </w:r>
    </w:p>
    <w:p w14:paraId="0D2CDEC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WOOD, T. E., TAKEBAYASHI, N., BARKER, M. S., MAYROSE, I., GREENSPOON, P. B. &amp; RIESEBERG, L. H. 2009. The frequency of polyploid speciation in vascular plants. </w:t>
      </w:r>
      <w:r w:rsidRPr="004E5C23">
        <w:rPr>
          <w:rFonts w:ascii="Times New Roman" w:hAnsi="Times New Roman" w:cs="Times New Roman"/>
          <w:i/>
          <w:noProof/>
        </w:rPr>
        <w:t>Proceedings of the National Academy of Sciences of the United States of America,</w:t>
      </w:r>
      <w:r w:rsidRPr="004E5C23">
        <w:rPr>
          <w:rFonts w:ascii="Times New Roman" w:hAnsi="Times New Roman" w:cs="Times New Roman"/>
          <w:noProof/>
        </w:rPr>
        <w:t xml:space="preserve"> 106</w:t>
      </w:r>
      <w:r w:rsidRPr="004E5C23">
        <w:rPr>
          <w:rFonts w:ascii="Times New Roman" w:hAnsi="Times New Roman" w:cs="Times New Roman"/>
          <w:b/>
          <w:noProof/>
        </w:rPr>
        <w:t>,</w:t>
      </w:r>
      <w:r w:rsidRPr="004E5C23">
        <w:rPr>
          <w:rFonts w:ascii="Times New Roman" w:hAnsi="Times New Roman" w:cs="Times New Roman"/>
          <w:noProof/>
        </w:rPr>
        <w:t xml:space="preserve"> 13875-13879.</w:t>
      </w:r>
    </w:p>
    <w:p w14:paraId="3956FB99"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YEO, P. F. 1956. Hybridisation between diploid and tetraploid species of </w:t>
      </w:r>
      <w:r w:rsidRPr="004E5C23">
        <w:rPr>
          <w:rFonts w:ascii="Times New Roman" w:hAnsi="Times New Roman" w:cs="Times New Roman"/>
          <w:i/>
          <w:noProof/>
        </w:rPr>
        <w:t>Euphrasia</w:t>
      </w:r>
      <w:r w:rsidRPr="004E5C23">
        <w:rPr>
          <w:rFonts w:ascii="Times New Roman" w:hAnsi="Times New Roman" w:cs="Times New Roman"/>
          <w:noProof/>
        </w:rPr>
        <w:t xml:space="preserve">. </w:t>
      </w:r>
      <w:r w:rsidRPr="004E5C23">
        <w:rPr>
          <w:rFonts w:ascii="Times New Roman" w:hAnsi="Times New Roman" w:cs="Times New Roman"/>
          <w:i/>
          <w:noProof/>
        </w:rPr>
        <w:t>Watsonia,</w:t>
      </w:r>
      <w:r w:rsidRPr="004E5C23">
        <w:rPr>
          <w:rFonts w:ascii="Times New Roman" w:hAnsi="Times New Roman" w:cs="Times New Roman"/>
          <w:noProof/>
        </w:rPr>
        <w:t xml:space="preserve"> 3</w:t>
      </w:r>
      <w:r w:rsidRPr="004E5C23">
        <w:rPr>
          <w:rFonts w:ascii="Times New Roman" w:hAnsi="Times New Roman" w:cs="Times New Roman"/>
          <w:b/>
          <w:noProof/>
        </w:rPr>
        <w:t>,</w:t>
      </w:r>
      <w:r w:rsidRPr="004E5C23">
        <w:rPr>
          <w:rFonts w:ascii="Times New Roman" w:hAnsi="Times New Roman" w:cs="Times New Roman"/>
          <w:noProof/>
        </w:rPr>
        <w:t xml:space="preserve"> 253-269.</w:t>
      </w:r>
    </w:p>
    <w:p w14:paraId="5A99F5B0" w14:textId="77777777" w:rsidR="008B1756" w:rsidRPr="004E5C23" w:rsidRDefault="008B1756" w:rsidP="008B1756">
      <w:pPr>
        <w:pStyle w:val="EndNoteBibliography"/>
        <w:spacing w:after="0"/>
        <w:ind w:left="720" w:hanging="720"/>
        <w:rPr>
          <w:rFonts w:ascii="Times New Roman" w:hAnsi="Times New Roman" w:cs="Times New Roman"/>
          <w:noProof/>
        </w:rPr>
      </w:pPr>
      <w:r w:rsidRPr="004E5C23">
        <w:rPr>
          <w:rFonts w:ascii="Times New Roman" w:hAnsi="Times New Roman" w:cs="Times New Roman"/>
          <w:noProof/>
        </w:rPr>
        <w:t xml:space="preserve">ZHANG, X. T., ZHANG, S. C., ZHAO, Q., MING, R. &amp; TANG, H. B. 2019. Assembly of allele-aware, chromosomal-scale autopolyploid genomes based on Hi-C data. </w:t>
      </w:r>
      <w:r w:rsidRPr="004E5C23">
        <w:rPr>
          <w:rFonts w:ascii="Times New Roman" w:hAnsi="Times New Roman" w:cs="Times New Roman"/>
          <w:i/>
          <w:noProof/>
        </w:rPr>
        <w:t>Nature Plants,</w:t>
      </w:r>
      <w:r w:rsidRPr="004E5C23">
        <w:rPr>
          <w:rFonts w:ascii="Times New Roman" w:hAnsi="Times New Roman" w:cs="Times New Roman"/>
          <w:noProof/>
        </w:rPr>
        <w:t xml:space="preserve"> 5</w:t>
      </w:r>
      <w:r w:rsidRPr="004E5C23">
        <w:rPr>
          <w:rFonts w:ascii="Times New Roman" w:hAnsi="Times New Roman" w:cs="Times New Roman"/>
          <w:b/>
          <w:noProof/>
        </w:rPr>
        <w:t>,</w:t>
      </w:r>
      <w:r w:rsidRPr="004E5C23">
        <w:rPr>
          <w:rFonts w:ascii="Times New Roman" w:hAnsi="Times New Roman" w:cs="Times New Roman"/>
          <w:noProof/>
        </w:rPr>
        <w:t xml:space="preserve"> 833-845.</w:t>
      </w:r>
    </w:p>
    <w:p w14:paraId="0CEE7B2A" w14:textId="77777777" w:rsidR="008B1756" w:rsidRPr="004E5C23" w:rsidRDefault="008B1756" w:rsidP="008B1756">
      <w:pPr>
        <w:pStyle w:val="EndNoteBibliography"/>
        <w:ind w:left="720" w:hanging="720"/>
        <w:rPr>
          <w:rFonts w:ascii="Times New Roman" w:hAnsi="Times New Roman" w:cs="Times New Roman"/>
          <w:noProof/>
        </w:rPr>
      </w:pPr>
      <w:r w:rsidRPr="004E5C23">
        <w:rPr>
          <w:rFonts w:ascii="Times New Roman" w:hAnsi="Times New Roman" w:cs="Times New Roman"/>
          <w:noProof/>
        </w:rPr>
        <w:t xml:space="preserve">ZOHREN, J., WANG, N. A., KARDAILSKY, I., BORRELL, J. S., JOECKER, A., NICHOLS, R. A. &amp; BUGGS, R. J. A. 2016. Unidirectional diploid-tetraploid introgression among British birch trees with shifting ranges shown by restriction site-associated markers. </w:t>
      </w:r>
      <w:r w:rsidRPr="004E5C23">
        <w:rPr>
          <w:rFonts w:ascii="Times New Roman" w:hAnsi="Times New Roman" w:cs="Times New Roman"/>
          <w:i/>
          <w:noProof/>
        </w:rPr>
        <w:t>Molecular Ecology,</w:t>
      </w:r>
      <w:r w:rsidRPr="004E5C23">
        <w:rPr>
          <w:rFonts w:ascii="Times New Roman" w:hAnsi="Times New Roman" w:cs="Times New Roman"/>
          <w:noProof/>
        </w:rPr>
        <w:t xml:space="preserve"> 25</w:t>
      </w:r>
      <w:r w:rsidRPr="004E5C23">
        <w:rPr>
          <w:rFonts w:ascii="Times New Roman" w:hAnsi="Times New Roman" w:cs="Times New Roman"/>
          <w:b/>
          <w:noProof/>
        </w:rPr>
        <w:t>,</w:t>
      </w:r>
      <w:r w:rsidRPr="004E5C23">
        <w:rPr>
          <w:rFonts w:ascii="Times New Roman" w:hAnsi="Times New Roman" w:cs="Times New Roman"/>
          <w:noProof/>
        </w:rPr>
        <w:t xml:space="preserve"> 2413-2426.</w:t>
      </w:r>
    </w:p>
    <w:p w14:paraId="160A4E9D" w14:textId="64FE5ACE" w:rsidR="00A80869" w:rsidRPr="004E5C23" w:rsidRDefault="00A80869" w:rsidP="00A80869">
      <w:pPr>
        <w:rPr>
          <w:sz w:val="22"/>
          <w:szCs w:val="22"/>
        </w:rPr>
      </w:pPr>
      <w:r w:rsidRPr="004E5C23">
        <w:rPr>
          <w:sz w:val="22"/>
          <w:szCs w:val="22"/>
        </w:rPr>
        <w:fldChar w:fldCharType="end"/>
      </w:r>
    </w:p>
    <w:p w14:paraId="17092E19" w14:textId="563A3226" w:rsidR="00082194" w:rsidRPr="004E5C23" w:rsidRDefault="00082194" w:rsidP="00A80869">
      <w:pPr>
        <w:rPr>
          <w:sz w:val="22"/>
          <w:szCs w:val="22"/>
        </w:rPr>
      </w:pPr>
    </w:p>
    <w:p w14:paraId="11A2B712" w14:textId="0FA888C5" w:rsidR="00082194" w:rsidRPr="004E5C23" w:rsidRDefault="0043183C" w:rsidP="00A80869">
      <w:pPr>
        <w:rPr>
          <w:sz w:val="22"/>
          <w:szCs w:val="22"/>
        </w:rPr>
      </w:pPr>
      <w:r w:rsidRPr="004E5C23">
        <w:rPr>
          <w:sz w:val="22"/>
          <w:szCs w:val="22"/>
        </w:rPr>
        <w:t>References to add manually at end:</w:t>
      </w:r>
    </w:p>
    <w:p w14:paraId="71C17757" w14:textId="77777777" w:rsidR="0043183C" w:rsidRPr="004E5C23" w:rsidRDefault="0043183C" w:rsidP="00A80869">
      <w:pPr>
        <w:rPr>
          <w:color w:val="222222"/>
          <w:sz w:val="22"/>
          <w:szCs w:val="22"/>
          <w:shd w:val="clear" w:color="auto" w:fill="FFFFFF"/>
        </w:rPr>
      </w:pPr>
    </w:p>
    <w:p w14:paraId="4F93B81F" w14:textId="598F83D5" w:rsidR="0043183C" w:rsidRPr="004E5C23" w:rsidRDefault="0043183C" w:rsidP="00A80869">
      <w:pPr>
        <w:rPr>
          <w:sz w:val="22"/>
          <w:szCs w:val="22"/>
        </w:rPr>
      </w:pPr>
      <w:r w:rsidRPr="004E5C23">
        <w:rPr>
          <w:color w:val="222222"/>
          <w:sz w:val="22"/>
          <w:szCs w:val="22"/>
          <w:shd w:val="clear" w:color="auto" w:fill="FFFFFF"/>
        </w:rPr>
        <w:t>Qi, S., Twyford, A. D., Ding, J. Y., Borrell, J. S., Wang, L. Z., Ma, Y. P., &amp; Wang, N. (2022). Natural interploidy hybridization among the key taxa involved in the origin of horticultural chrysanthemums. </w:t>
      </w:r>
      <w:r w:rsidRPr="004E5C23">
        <w:rPr>
          <w:i/>
          <w:iCs/>
          <w:color w:val="222222"/>
          <w:sz w:val="22"/>
          <w:szCs w:val="22"/>
          <w:shd w:val="clear" w:color="auto" w:fill="FFFFFF"/>
        </w:rPr>
        <w:t>Journal of Systematics and Evolution</w:t>
      </w:r>
      <w:r w:rsidRPr="004E5C23">
        <w:rPr>
          <w:color w:val="222222"/>
          <w:sz w:val="22"/>
          <w:szCs w:val="22"/>
          <w:shd w:val="clear" w:color="auto" w:fill="FFFFFF"/>
        </w:rPr>
        <w:t>, </w:t>
      </w:r>
      <w:r w:rsidRPr="004E5C23">
        <w:rPr>
          <w:i/>
          <w:iCs/>
          <w:color w:val="222222"/>
          <w:sz w:val="22"/>
          <w:szCs w:val="22"/>
          <w:shd w:val="clear" w:color="auto" w:fill="FFFFFF"/>
        </w:rPr>
        <w:t>60</w:t>
      </w:r>
      <w:r w:rsidRPr="004E5C23">
        <w:rPr>
          <w:color w:val="222222"/>
          <w:sz w:val="22"/>
          <w:szCs w:val="22"/>
          <w:shd w:val="clear" w:color="auto" w:fill="FFFFFF"/>
        </w:rPr>
        <w:t>(6), 1281-1290.</w:t>
      </w:r>
    </w:p>
    <w:p w14:paraId="0BF5E371" w14:textId="77777777" w:rsidR="0043183C" w:rsidRPr="004E5C23" w:rsidRDefault="0043183C" w:rsidP="0043183C">
      <w:pPr>
        <w:pStyle w:val="CommentText"/>
        <w:rPr>
          <w:color w:val="222222"/>
          <w:sz w:val="22"/>
          <w:szCs w:val="22"/>
          <w:shd w:val="clear" w:color="auto" w:fill="FFFFFF"/>
        </w:rPr>
      </w:pPr>
    </w:p>
    <w:p w14:paraId="7BA3602E" w14:textId="32CD6058" w:rsidR="0043183C" w:rsidRPr="004E5C23" w:rsidRDefault="0043183C" w:rsidP="0043183C">
      <w:pPr>
        <w:pStyle w:val="CommentText"/>
        <w:rPr>
          <w:color w:val="222222"/>
          <w:sz w:val="22"/>
          <w:szCs w:val="22"/>
          <w:shd w:val="clear" w:color="auto" w:fill="FFFFFF"/>
        </w:rPr>
      </w:pPr>
      <w:proofErr w:type="spellStart"/>
      <w:r w:rsidRPr="004E5C23">
        <w:rPr>
          <w:color w:val="222222"/>
          <w:sz w:val="22"/>
          <w:szCs w:val="22"/>
          <w:shd w:val="clear" w:color="auto" w:fill="FFFFFF"/>
        </w:rPr>
        <w:t>Żabicka</w:t>
      </w:r>
      <w:proofErr w:type="spellEnd"/>
      <w:r w:rsidRPr="004E5C23">
        <w:rPr>
          <w:color w:val="222222"/>
          <w:sz w:val="22"/>
          <w:szCs w:val="22"/>
          <w:shd w:val="clear" w:color="auto" w:fill="FFFFFF"/>
        </w:rPr>
        <w:t xml:space="preserve">, J., </w:t>
      </w:r>
      <w:proofErr w:type="spellStart"/>
      <w:r w:rsidRPr="004E5C23">
        <w:rPr>
          <w:color w:val="222222"/>
          <w:sz w:val="22"/>
          <w:szCs w:val="22"/>
          <w:shd w:val="clear" w:color="auto" w:fill="FFFFFF"/>
        </w:rPr>
        <w:t>Migdałek</w:t>
      </w:r>
      <w:proofErr w:type="spellEnd"/>
      <w:r w:rsidRPr="004E5C23">
        <w:rPr>
          <w:color w:val="222222"/>
          <w:sz w:val="22"/>
          <w:szCs w:val="22"/>
          <w:shd w:val="clear" w:color="auto" w:fill="FFFFFF"/>
        </w:rPr>
        <w:t xml:space="preserve">, G., </w:t>
      </w:r>
      <w:proofErr w:type="spellStart"/>
      <w:r w:rsidRPr="004E5C23">
        <w:rPr>
          <w:color w:val="222222"/>
          <w:sz w:val="22"/>
          <w:szCs w:val="22"/>
          <w:shd w:val="clear" w:color="auto" w:fill="FFFFFF"/>
        </w:rPr>
        <w:t>Słomka</w:t>
      </w:r>
      <w:proofErr w:type="spellEnd"/>
      <w:r w:rsidRPr="004E5C23">
        <w:rPr>
          <w:color w:val="222222"/>
          <w:sz w:val="22"/>
          <w:szCs w:val="22"/>
          <w:shd w:val="clear" w:color="auto" w:fill="FFFFFF"/>
        </w:rPr>
        <w:t xml:space="preserve">, A., </w:t>
      </w:r>
      <w:proofErr w:type="spellStart"/>
      <w:r w:rsidRPr="004E5C23">
        <w:rPr>
          <w:color w:val="222222"/>
          <w:sz w:val="22"/>
          <w:szCs w:val="22"/>
          <w:shd w:val="clear" w:color="auto" w:fill="FFFFFF"/>
        </w:rPr>
        <w:t>Sliwinska</w:t>
      </w:r>
      <w:proofErr w:type="spellEnd"/>
      <w:r w:rsidRPr="004E5C23">
        <w:rPr>
          <w:color w:val="222222"/>
          <w:sz w:val="22"/>
          <w:szCs w:val="22"/>
          <w:shd w:val="clear" w:color="auto" w:fill="FFFFFF"/>
        </w:rPr>
        <w:t xml:space="preserve">, E., </w:t>
      </w:r>
      <w:proofErr w:type="spellStart"/>
      <w:r w:rsidRPr="004E5C23">
        <w:rPr>
          <w:color w:val="222222"/>
          <w:sz w:val="22"/>
          <w:szCs w:val="22"/>
          <w:shd w:val="clear" w:color="auto" w:fill="FFFFFF"/>
        </w:rPr>
        <w:t>Mackiewicz</w:t>
      </w:r>
      <w:proofErr w:type="spellEnd"/>
      <w:r w:rsidRPr="004E5C23">
        <w:rPr>
          <w:color w:val="222222"/>
          <w:sz w:val="22"/>
          <w:szCs w:val="22"/>
          <w:shd w:val="clear" w:color="auto" w:fill="FFFFFF"/>
        </w:rPr>
        <w:t xml:space="preserve">, L., </w:t>
      </w:r>
      <w:proofErr w:type="spellStart"/>
      <w:r w:rsidRPr="004E5C23">
        <w:rPr>
          <w:color w:val="222222"/>
          <w:sz w:val="22"/>
          <w:szCs w:val="22"/>
          <w:shd w:val="clear" w:color="auto" w:fill="FFFFFF"/>
        </w:rPr>
        <w:t>Keczyński</w:t>
      </w:r>
      <w:proofErr w:type="spellEnd"/>
      <w:r w:rsidRPr="004E5C23">
        <w:rPr>
          <w:color w:val="222222"/>
          <w:sz w:val="22"/>
          <w:szCs w:val="22"/>
          <w:shd w:val="clear" w:color="auto" w:fill="FFFFFF"/>
        </w:rPr>
        <w:t xml:space="preserve">, A., &amp; </w:t>
      </w:r>
      <w:proofErr w:type="spellStart"/>
      <w:r w:rsidRPr="004E5C23">
        <w:rPr>
          <w:color w:val="222222"/>
          <w:sz w:val="22"/>
          <w:szCs w:val="22"/>
          <w:shd w:val="clear" w:color="auto" w:fill="FFFFFF"/>
        </w:rPr>
        <w:t>Kuta</w:t>
      </w:r>
      <w:proofErr w:type="spellEnd"/>
      <w:r w:rsidRPr="004E5C23">
        <w:rPr>
          <w:color w:val="222222"/>
          <w:sz w:val="22"/>
          <w:szCs w:val="22"/>
          <w:shd w:val="clear" w:color="auto" w:fill="FFFFFF"/>
        </w:rPr>
        <w:t xml:space="preserve">, E. (2020). Interspecific hybridization and introgression influence biodiversity—Based on genetic diversity of Central European Viola </w:t>
      </w:r>
      <w:proofErr w:type="spellStart"/>
      <w:r w:rsidRPr="004E5C23">
        <w:rPr>
          <w:color w:val="222222"/>
          <w:sz w:val="22"/>
          <w:szCs w:val="22"/>
          <w:shd w:val="clear" w:color="auto" w:fill="FFFFFF"/>
        </w:rPr>
        <w:t>epipsila</w:t>
      </w:r>
      <w:proofErr w:type="spellEnd"/>
      <w:r w:rsidRPr="004E5C23">
        <w:rPr>
          <w:color w:val="222222"/>
          <w:sz w:val="22"/>
          <w:szCs w:val="22"/>
          <w:shd w:val="clear" w:color="auto" w:fill="FFFFFF"/>
        </w:rPr>
        <w:t xml:space="preserve">-V. </w:t>
      </w:r>
      <w:proofErr w:type="spellStart"/>
      <w:r w:rsidRPr="004E5C23">
        <w:rPr>
          <w:color w:val="222222"/>
          <w:sz w:val="22"/>
          <w:szCs w:val="22"/>
          <w:shd w:val="clear" w:color="auto" w:fill="FFFFFF"/>
        </w:rPr>
        <w:t>palustris</w:t>
      </w:r>
      <w:proofErr w:type="spellEnd"/>
      <w:r w:rsidRPr="004E5C23">
        <w:rPr>
          <w:color w:val="222222"/>
          <w:sz w:val="22"/>
          <w:szCs w:val="22"/>
          <w:shd w:val="clear" w:color="auto" w:fill="FFFFFF"/>
        </w:rPr>
        <w:t xml:space="preserve"> complex. </w:t>
      </w:r>
      <w:r w:rsidRPr="004E5C23">
        <w:rPr>
          <w:i/>
          <w:iCs/>
          <w:color w:val="222222"/>
          <w:sz w:val="22"/>
          <w:szCs w:val="22"/>
          <w:shd w:val="clear" w:color="auto" w:fill="FFFFFF"/>
        </w:rPr>
        <w:t>Diversity</w:t>
      </w:r>
      <w:r w:rsidRPr="004E5C23">
        <w:rPr>
          <w:color w:val="222222"/>
          <w:sz w:val="22"/>
          <w:szCs w:val="22"/>
          <w:shd w:val="clear" w:color="auto" w:fill="FFFFFF"/>
        </w:rPr>
        <w:t>, </w:t>
      </w:r>
      <w:r w:rsidRPr="004E5C23">
        <w:rPr>
          <w:i/>
          <w:iCs/>
          <w:color w:val="222222"/>
          <w:sz w:val="22"/>
          <w:szCs w:val="22"/>
          <w:shd w:val="clear" w:color="auto" w:fill="FFFFFF"/>
        </w:rPr>
        <w:t>12</w:t>
      </w:r>
      <w:r w:rsidRPr="004E5C23">
        <w:rPr>
          <w:color w:val="222222"/>
          <w:sz w:val="22"/>
          <w:szCs w:val="22"/>
          <w:shd w:val="clear" w:color="auto" w:fill="FFFFFF"/>
        </w:rPr>
        <w:t>(9), 321.</w:t>
      </w:r>
    </w:p>
    <w:p w14:paraId="2696CAB2" w14:textId="77777777" w:rsidR="0043183C" w:rsidRPr="004E5C23" w:rsidRDefault="0043183C" w:rsidP="0043183C">
      <w:pPr>
        <w:rPr>
          <w:color w:val="222222"/>
          <w:sz w:val="22"/>
          <w:szCs w:val="22"/>
          <w:shd w:val="clear" w:color="auto" w:fill="FFFFFF"/>
        </w:rPr>
      </w:pPr>
    </w:p>
    <w:p w14:paraId="3D04D859" w14:textId="728C0718" w:rsidR="00082194" w:rsidRPr="004E5C23" w:rsidRDefault="0043183C" w:rsidP="0043183C">
      <w:pPr>
        <w:rPr>
          <w:sz w:val="22"/>
          <w:szCs w:val="22"/>
        </w:rPr>
      </w:pPr>
      <w:r w:rsidRPr="004E5C23">
        <w:rPr>
          <w:color w:val="222222"/>
          <w:sz w:val="22"/>
          <w:szCs w:val="22"/>
          <w:shd w:val="clear" w:color="auto" w:fill="FFFFFF"/>
        </w:rPr>
        <w:t xml:space="preserve">Clark, L.V., </w:t>
      </w:r>
      <w:proofErr w:type="spellStart"/>
      <w:r w:rsidRPr="004E5C23">
        <w:rPr>
          <w:color w:val="222222"/>
          <w:sz w:val="22"/>
          <w:szCs w:val="22"/>
          <w:shd w:val="clear" w:color="auto" w:fill="FFFFFF"/>
        </w:rPr>
        <w:t>Jin</w:t>
      </w:r>
      <w:proofErr w:type="spellEnd"/>
      <w:r w:rsidRPr="004E5C23">
        <w:rPr>
          <w:color w:val="222222"/>
          <w:sz w:val="22"/>
          <w:szCs w:val="22"/>
          <w:shd w:val="clear" w:color="auto" w:fill="FFFFFF"/>
        </w:rPr>
        <w:t xml:space="preserve">, X., Petersen, K.K., </w:t>
      </w:r>
      <w:proofErr w:type="spellStart"/>
      <w:r w:rsidRPr="004E5C23">
        <w:rPr>
          <w:color w:val="222222"/>
          <w:sz w:val="22"/>
          <w:szCs w:val="22"/>
          <w:shd w:val="clear" w:color="auto" w:fill="FFFFFF"/>
        </w:rPr>
        <w:t>Anzoua</w:t>
      </w:r>
      <w:proofErr w:type="spellEnd"/>
      <w:r w:rsidRPr="004E5C23">
        <w:rPr>
          <w:color w:val="222222"/>
          <w:sz w:val="22"/>
          <w:szCs w:val="22"/>
          <w:shd w:val="clear" w:color="auto" w:fill="FFFFFF"/>
        </w:rPr>
        <w:t xml:space="preserve">, K.G., </w:t>
      </w:r>
      <w:proofErr w:type="spellStart"/>
      <w:r w:rsidRPr="004E5C23">
        <w:rPr>
          <w:color w:val="222222"/>
          <w:sz w:val="22"/>
          <w:szCs w:val="22"/>
          <w:shd w:val="clear" w:color="auto" w:fill="FFFFFF"/>
        </w:rPr>
        <w:t>Bagmet</w:t>
      </w:r>
      <w:proofErr w:type="spellEnd"/>
      <w:r w:rsidRPr="004E5C23">
        <w:rPr>
          <w:color w:val="222222"/>
          <w:sz w:val="22"/>
          <w:szCs w:val="22"/>
          <w:shd w:val="clear" w:color="auto" w:fill="FFFFFF"/>
        </w:rPr>
        <w:t xml:space="preserve">, L., </w:t>
      </w:r>
      <w:proofErr w:type="spellStart"/>
      <w:r w:rsidRPr="004E5C23">
        <w:rPr>
          <w:color w:val="222222"/>
          <w:sz w:val="22"/>
          <w:szCs w:val="22"/>
          <w:shd w:val="clear" w:color="auto" w:fill="FFFFFF"/>
        </w:rPr>
        <w:t>Chebukin</w:t>
      </w:r>
      <w:proofErr w:type="spellEnd"/>
      <w:r w:rsidRPr="004E5C23">
        <w:rPr>
          <w:color w:val="222222"/>
          <w:sz w:val="22"/>
          <w:szCs w:val="22"/>
          <w:shd w:val="clear" w:color="auto" w:fill="FFFFFF"/>
        </w:rPr>
        <w:t xml:space="preserve">, P., </w:t>
      </w:r>
      <w:proofErr w:type="spellStart"/>
      <w:r w:rsidRPr="004E5C23">
        <w:rPr>
          <w:color w:val="222222"/>
          <w:sz w:val="22"/>
          <w:szCs w:val="22"/>
          <w:shd w:val="clear" w:color="auto" w:fill="FFFFFF"/>
        </w:rPr>
        <w:t>Deuter</w:t>
      </w:r>
      <w:proofErr w:type="spellEnd"/>
      <w:r w:rsidRPr="004E5C23">
        <w:rPr>
          <w:color w:val="222222"/>
          <w:sz w:val="22"/>
          <w:szCs w:val="22"/>
          <w:shd w:val="clear" w:color="auto" w:fill="FFFFFF"/>
        </w:rPr>
        <w:t xml:space="preserve">, M., </w:t>
      </w:r>
      <w:proofErr w:type="spellStart"/>
      <w:r w:rsidRPr="004E5C23">
        <w:rPr>
          <w:color w:val="222222"/>
          <w:sz w:val="22"/>
          <w:szCs w:val="22"/>
          <w:shd w:val="clear" w:color="auto" w:fill="FFFFFF"/>
        </w:rPr>
        <w:t>Dzyubenko</w:t>
      </w:r>
      <w:proofErr w:type="spellEnd"/>
      <w:r w:rsidRPr="004E5C23">
        <w:rPr>
          <w:color w:val="222222"/>
          <w:sz w:val="22"/>
          <w:szCs w:val="22"/>
          <w:shd w:val="clear" w:color="auto" w:fill="FFFFFF"/>
        </w:rPr>
        <w:t xml:space="preserve">, E., </w:t>
      </w:r>
      <w:proofErr w:type="spellStart"/>
      <w:r w:rsidRPr="004E5C23">
        <w:rPr>
          <w:color w:val="222222"/>
          <w:sz w:val="22"/>
          <w:szCs w:val="22"/>
          <w:shd w:val="clear" w:color="auto" w:fill="FFFFFF"/>
        </w:rPr>
        <w:t>Dzyubenko</w:t>
      </w:r>
      <w:proofErr w:type="spellEnd"/>
      <w:r w:rsidRPr="004E5C23">
        <w:rPr>
          <w:color w:val="222222"/>
          <w:sz w:val="22"/>
          <w:szCs w:val="22"/>
          <w:shd w:val="clear" w:color="auto" w:fill="FFFFFF"/>
        </w:rPr>
        <w:t xml:space="preserve">, N., </w:t>
      </w:r>
      <w:proofErr w:type="spellStart"/>
      <w:r w:rsidRPr="004E5C23">
        <w:rPr>
          <w:color w:val="222222"/>
          <w:sz w:val="22"/>
          <w:szCs w:val="22"/>
          <w:shd w:val="clear" w:color="auto" w:fill="FFFFFF"/>
        </w:rPr>
        <w:t>Heo</w:t>
      </w:r>
      <w:proofErr w:type="spellEnd"/>
      <w:r w:rsidRPr="004E5C23">
        <w:rPr>
          <w:color w:val="222222"/>
          <w:sz w:val="22"/>
          <w:szCs w:val="22"/>
          <w:shd w:val="clear" w:color="auto" w:fill="FFFFFF"/>
        </w:rPr>
        <w:t xml:space="preserve">, K. and Johnson, D.A., 2019. Population structure of Miscanthus </w:t>
      </w:r>
      <w:proofErr w:type="spellStart"/>
      <w:r w:rsidRPr="004E5C23">
        <w:rPr>
          <w:color w:val="222222"/>
          <w:sz w:val="22"/>
          <w:szCs w:val="22"/>
          <w:shd w:val="clear" w:color="auto" w:fill="FFFFFF"/>
        </w:rPr>
        <w:t>sacchariflorus</w:t>
      </w:r>
      <w:proofErr w:type="spellEnd"/>
      <w:r w:rsidRPr="004E5C23">
        <w:rPr>
          <w:color w:val="222222"/>
          <w:sz w:val="22"/>
          <w:szCs w:val="22"/>
          <w:shd w:val="clear" w:color="auto" w:fill="FFFFFF"/>
        </w:rPr>
        <w:t xml:space="preserve"> reveals two major polyploidization events, tetraploid-mediated unidirectional introgression from diploid M. </w:t>
      </w:r>
      <w:proofErr w:type="spellStart"/>
      <w:r w:rsidRPr="004E5C23">
        <w:rPr>
          <w:color w:val="222222"/>
          <w:sz w:val="22"/>
          <w:szCs w:val="22"/>
          <w:shd w:val="clear" w:color="auto" w:fill="FFFFFF"/>
        </w:rPr>
        <w:t>sinensis</w:t>
      </w:r>
      <w:proofErr w:type="spellEnd"/>
      <w:r w:rsidRPr="004E5C23">
        <w:rPr>
          <w:color w:val="222222"/>
          <w:sz w:val="22"/>
          <w:szCs w:val="22"/>
          <w:shd w:val="clear" w:color="auto" w:fill="FFFFFF"/>
        </w:rPr>
        <w:t>, and diversity centred around the Yellow Sea. </w:t>
      </w:r>
      <w:r w:rsidRPr="004E5C23">
        <w:rPr>
          <w:i/>
          <w:iCs/>
          <w:color w:val="222222"/>
          <w:sz w:val="22"/>
          <w:szCs w:val="22"/>
          <w:shd w:val="clear" w:color="auto" w:fill="FFFFFF"/>
        </w:rPr>
        <w:t>Annals of Botany</w:t>
      </w:r>
      <w:r w:rsidRPr="004E5C23">
        <w:rPr>
          <w:color w:val="222222"/>
          <w:sz w:val="22"/>
          <w:szCs w:val="22"/>
          <w:shd w:val="clear" w:color="auto" w:fill="FFFFFF"/>
        </w:rPr>
        <w:t>, </w:t>
      </w:r>
      <w:r w:rsidRPr="004E5C23">
        <w:rPr>
          <w:i/>
          <w:iCs/>
          <w:color w:val="222222"/>
          <w:sz w:val="22"/>
          <w:szCs w:val="22"/>
          <w:shd w:val="clear" w:color="auto" w:fill="FFFFFF"/>
        </w:rPr>
        <w:t>124</w:t>
      </w:r>
      <w:r w:rsidRPr="004E5C23">
        <w:rPr>
          <w:color w:val="222222"/>
          <w:sz w:val="22"/>
          <w:szCs w:val="22"/>
          <w:shd w:val="clear" w:color="auto" w:fill="FFFFFF"/>
        </w:rPr>
        <w:t>(4), pp.731-748.</w:t>
      </w:r>
    </w:p>
    <w:p w14:paraId="7A4FF96A" w14:textId="69204221" w:rsidR="00082194" w:rsidRPr="004E5C23" w:rsidRDefault="00082194" w:rsidP="00A80869">
      <w:pPr>
        <w:rPr>
          <w:sz w:val="22"/>
          <w:szCs w:val="22"/>
        </w:rPr>
      </w:pPr>
    </w:p>
    <w:p w14:paraId="1595D81D" w14:textId="30908822" w:rsidR="00082194" w:rsidRPr="004E5C23" w:rsidRDefault="00082194" w:rsidP="00A80869">
      <w:pPr>
        <w:rPr>
          <w:sz w:val="22"/>
          <w:szCs w:val="22"/>
        </w:rPr>
      </w:pPr>
    </w:p>
    <w:p w14:paraId="33C351A6" w14:textId="67202A37" w:rsidR="00082194" w:rsidRPr="004E5C23" w:rsidRDefault="00082194" w:rsidP="00A80869">
      <w:pPr>
        <w:rPr>
          <w:sz w:val="22"/>
          <w:szCs w:val="22"/>
        </w:rPr>
      </w:pPr>
    </w:p>
    <w:p w14:paraId="580062CF" w14:textId="77777777" w:rsidR="00082194" w:rsidRPr="004E5C23" w:rsidRDefault="00082194" w:rsidP="00A80869">
      <w:pPr>
        <w:rPr>
          <w:sz w:val="22"/>
          <w:szCs w:val="22"/>
        </w:rPr>
      </w:pPr>
    </w:p>
    <w:p w14:paraId="24768C3E" w14:textId="77777777" w:rsidR="00A80869" w:rsidRPr="004E5C23" w:rsidRDefault="00A80869" w:rsidP="00A80869">
      <w:pPr>
        <w:rPr>
          <w:sz w:val="22"/>
          <w:szCs w:val="22"/>
        </w:rPr>
      </w:pPr>
      <w:r w:rsidRPr="004E5C23">
        <w:rPr>
          <w:b/>
          <w:sz w:val="22"/>
          <w:szCs w:val="22"/>
          <w:u w:val="single"/>
        </w:rPr>
        <w:t>Supplementary:</w:t>
      </w:r>
    </w:p>
    <w:p w14:paraId="72EEEAA1" w14:textId="77777777" w:rsidR="00A80869" w:rsidRPr="004E5C23" w:rsidRDefault="00A80869" w:rsidP="00A80869">
      <w:pPr>
        <w:rPr>
          <w:sz w:val="22"/>
          <w:szCs w:val="22"/>
          <w:u w:val="single"/>
        </w:rPr>
      </w:pPr>
      <w:commentRangeStart w:id="449"/>
      <w:r w:rsidRPr="004E5C23">
        <w:rPr>
          <w:sz w:val="22"/>
          <w:szCs w:val="22"/>
          <w:u w:val="single"/>
        </w:rPr>
        <w:t>Tables of chromosome and ploidy counts for species with single ploidy level, and both</w:t>
      </w:r>
      <w:commentRangeEnd w:id="449"/>
      <w:r w:rsidRPr="004E5C23">
        <w:rPr>
          <w:rStyle w:val="CommentReference"/>
          <w:sz w:val="22"/>
          <w:szCs w:val="22"/>
        </w:rPr>
        <w:commentReference w:id="449"/>
      </w:r>
    </w:p>
    <w:p w14:paraId="52AC26F6" w14:textId="0D0A48B8" w:rsidR="00A80869" w:rsidRDefault="00A80869" w:rsidP="00A80869">
      <w:pPr>
        <w:rPr>
          <w:ins w:id="450" w:author="Microsoft Office User" w:date="2023-10-15T17:30:00Z"/>
          <w:sz w:val="22"/>
          <w:szCs w:val="22"/>
          <w:u w:val="single"/>
        </w:rPr>
      </w:pPr>
      <w:commentRangeStart w:id="451"/>
      <w:r w:rsidRPr="004E5C23">
        <w:rPr>
          <w:sz w:val="22"/>
          <w:szCs w:val="22"/>
          <w:u w:val="single"/>
        </w:rPr>
        <w:t>Websites, Observable notebooks for graphs.</w:t>
      </w:r>
      <w:commentRangeEnd w:id="451"/>
      <w:r w:rsidRPr="004E5C23">
        <w:rPr>
          <w:rStyle w:val="CommentReference"/>
          <w:sz w:val="22"/>
          <w:szCs w:val="22"/>
        </w:rPr>
        <w:commentReference w:id="451"/>
      </w:r>
    </w:p>
    <w:p w14:paraId="5E94640E" w14:textId="6ED9C349" w:rsidR="00431B05" w:rsidRDefault="00431B05" w:rsidP="00A80869">
      <w:pPr>
        <w:rPr>
          <w:ins w:id="452" w:author="Microsoft Office User" w:date="2023-10-15T17:30:00Z"/>
          <w:sz w:val="22"/>
          <w:szCs w:val="22"/>
          <w:u w:val="single"/>
        </w:rPr>
      </w:pPr>
    </w:p>
    <w:p w14:paraId="3325B00C" w14:textId="6EC1F4E2" w:rsidR="00431B05" w:rsidRDefault="00431B05" w:rsidP="00A80869">
      <w:pPr>
        <w:rPr>
          <w:sz w:val="22"/>
          <w:szCs w:val="22"/>
          <w:u w:val="single"/>
        </w:rPr>
      </w:pPr>
      <w:ins w:id="453" w:author="Microsoft Office User" w:date="2023-10-15T17:30:00Z">
        <w:r>
          <w:rPr>
            <w:sz w:val="22"/>
            <w:szCs w:val="22"/>
            <w:u w:val="single"/>
          </w:rPr>
          <w:t xml:space="preserve">Table </w:t>
        </w:r>
      </w:ins>
      <w:ins w:id="454" w:author="Microsoft Office User" w:date="2023-10-16T17:04:00Z">
        <w:r w:rsidR="00A4444D">
          <w:rPr>
            <w:sz w:val="22"/>
            <w:szCs w:val="22"/>
            <w:u w:val="single"/>
          </w:rPr>
          <w:t>1</w:t>
        </w:r>
      </w:ins>
      <w:ins w:id="455" w:author="Microsoft Office User" w:date="2023-10-15T17:30:00Z">
        <w:r>
          <w:rPr>
            <w:sz w:val="22"/>
            <w:szCs w:val="22"/>
            <w:u w:val="single"/>
          </w:rPr>
          <w:t xml:space="preserve"> – All of the pa</w:t>
        </w:r>
      </w:ins>
      <w:ins w:id="456" w:author="Microsoft Office User" w:date="2023-10-15T17:31:00Z">
        <w:r>
          <w:rPr>
            <w:sz w:val="22"/>
            <w:szCs w:val="22"/>
            <w:u w:val="single"/>
          </w:rPr>
          <w:t>rental combinations of plant species in the UK which are of different ploidy level and have produced putative hybrids according to the ‘Hybrid Flora of the British Isles’ (</w:t>
        </w:r>
        <w:proofErr w:type="spellStart"/>
        <w:r>
          <w:rPr>
            <w:sz w:val="22"/>
            <w:szCs w:val="22"/>
            <w:u w:val="single"/>
          </w:rPr>
          <w:t>Stace</w:t>
        </w:r>
        <w:proofErr w:type="spellEnd"/>
        <w:r>
          <w:rPr>
            <w:sz w:val="22"/>
            <w:szCs w:val="22"/>
            <w:u w:val="single"/>
          </w:rPr>
          <w:t>, 2015).</w:t>
        </w:r>
      </w:ins>
    </w:p>
    <w:p w14:paraId="59FEA712" w14:textId="3E4CF05F" w:rsidR="008C3A5F" w:rsidRDefault="008C3A5F" w:rsidP="00A80869">
      <w:pPr>
        <w:rPr>
          <w:sz w:val="22"/>
          <w:szCs w:val="22"/>
          <w:u w:val="single"/>
        </w:rPr>
      </w:pPr>
    </w:p>
    <w:tbl>
      <w:tblPr>
        <w:tblStyle w:val="TableGrid"/>
        <w:tblW w:w="0" w:type="auto"/>
        <w:tblLook w:val="04A0" w:firstRow="1" w:lastRow="0" w:firstColumn="1" w:lastColumn="0" w:noHBand="0" w:noVBand="1"/>
      </w:tblPr>
      <w:tblGrid>
        <w:gridCol w:w="1733"/>
        <w:gridCol w:w="1781"/>
        <w:gridCol w:w="1279"/>
        <w:gridCol w:w="1305"/>
        <w:gridCol w:w="1456"/>
        <w:gridCol w:w="1456"/>
      </w:tblGrid>
      <w:tr w:rsidR="008C3A5F" w:rsidRPr="001921DB" w14:paraId="29724AAB" w14:textId="77777777" w:rsidTr="008C3A5F">
        <w:tc>
          <w:tcPr>
            <w:tcW w:w="1501" w:type="dxa"/>
          </w:tcPr>
          <w:p w14:paraId="129F163B" w14:textId="10FEE6BE" w:rsidR="008C3A5F" w:rsidRPr="00431B05" w:rsidRDefault="008C3A5F" w:rsidP="001921DB">
            <w:pPr>
              <w:rPr>
                <w:u w:val="single"/>
              </w:rPr>
            </w:pPr>
            <w:r>
              <w:rPr>
                <w:u w:val="single"/>
              </w:rPr>
              <w:t>First parent</w:t>
            </w:r>
          </w:p>
        </w:tc>
        <w:tc>
          <w:tcPr>
            <w:tcW w:w="1501" w:type="dxa"/>
          </w:tcPr>
          <w:p w14:paraId="7C248F5A" w14:textId="573D0F51" w:rsidR="008C3A5F" w:rsidRPr="00431B05" w:rsidRDefault="008C3A5F" w:rsidP="001921DB">
            <w:pPr>
              <w:rPr>
                <w:u w:val="single"/>
              </w:rPr>
            </w:pPr>
            <w:r>
              <w:rPr>
                <w:u w:val="single"/>
              </w:rPr>
              <w:t>Second parent</w:t>
            </w:r>
          </w:p>
        </w:tc>
        <w:tc>
          <w:tcPr>
            <w:tcW w:w="1502" w:type="dxa"/>
          </w:tcPr>
          <w:p w14:paraId="219C5932" w14:textId="7F34997A" w:rsidR="008C3A5F" w:rsidRPr="001921DB" w:rsidRDefault="008C3A5F" w:rsidP="001921DB">
            <w:pPr>
              <w:rPr>
                <w:u w:val="single"/>
              </w:rPr>
            </w:pPr>
            <w:r>
              <w:rPr>
                <w:u w:val="single"/>
              </w:rPr>
              <w:t>First parent ploidy</w:t>
            </w:r>
          </w:p>
        </w:tc>
        <w:tc>
          <w:tcPr>
            <w:tcW w:w="1502" w:type="dxa"/>
          </w:tcPr>
          <w:p w14:paraId="0616A36B" w14:textId="3D34A427" w:rsidR="008C3A5F" w:rsidRPr="001921DB" w:rsidRDefault="008C3A5F" w:rsidP="001921DB">
            <w:pPr>
              <w:rPr>
                <w:u w:val="single"/>
              </w:rPr>
            </w:pPr>
            <w:r>
              <w:rPr>
                <w:u w:val="single"/>
              </w:rPr>
              <w:t>Second parent ploidy</w:t>
            </w:r>
          </w:p>
        </w:tc>
        <w:tc>
          <w:tcPr>
            <w:tcW w:w="1502" w:type="dxa"/>
          </w:tcPr>
          <w:p w14:paraId="2D87E197" w14:textId="081BE605" w:rsidR="008C3A5F" w:rsidRPr="001921DB" w:rsidRDefault="008C3A5F" w:rsidP="001921DB">
            <w:pPr>
              <w:rPr>
                <w:u w:val="single"/>
              </w:rPr>
            </w:pPr>
            <w:r>
              <w:rPr>
                <w:u w:val="single"/>
              </w:rPr>
              <w:t>First parent chromosome number</w:t>
            </w:r>
          </w:p>
        </w:tc>
        <w:tc>
          <w:tcPr>
            <w:tcW w:w="1502" w:type="dxa"/>
          </w:tcPr>
          <w:p w14:paraId="50E62DA7" w14:textId="5D5E5C5D" w:rsidR="008C3A5F" w:rsidRPr="001921DB" w:rsidRDefault="008C3A5F" w:rsidP="001921DB">
            <w:pPr>
              <w:rPr>
                <w:u w:val="single"/>
              </w:rPr>
            </w:pPr>
            <w:r>
              <w:rPr>
                <w:u w:val="single"/>
              </w:rPr>
              <w:t>Second parent chromosome number</w:t>
            </w:r>
          </w:p>
        </w:tc>
      </w:tr>
      <w:tr w:rsidR="008C3A5F" w:rsidRPr="001921DB" w14:paraId="78804862" w14:textId="77777777" w:rsidTr="008C3A5F">
        <w:tc>
          <w:tcPr>
            <w:tcW w:w="1501" w:type="dxa"/>
          </w:tcPr>
          <w:p w14:paraId="724C25CE" w14:textId="77777777" w:rsidR="008C3A5F" w:rsidRPr="00431B05" w:rsidRDefault="008C3A5F" w:rsidP="001921DB">
            <w:pPr>
              <w:rPr>
                <w:i/>
                <w:u w:val="single"/>
              </w:rPr>
            </w:pPr>
            <w:r w:rsidRPr="00431B05">
              <w:rPr>
                <w:i/>
                <w:u w:val="single"/>
              </w:rPr>
              <w:t xml:space="preserve">Papaver </w:t>
            </w:r>
            <w:proofErr w:type="spellStart"/>
            <w:r w:rsidRPr="00431B05">
              <w:rPr>
                <w:i/>
                <w:u w:val="single"/>
              </w:rPr>
              <w:t>rhoeas</w:t>
            </w:r>
            <w:proofErr w:type="spellEnd"/>
          </w:p>
        </w:tc>
        <w:tc>
          <w:tcPr>
            <w:tcW w:w="1501" w:type="dxa"/>
          </w:tcPr>
          <w:p w14:paraId="6E5340C0" w14:textId="77777777" w:rsidR="008C3A5F" w:rsidRPr="00431B05" w:rsidRDefault="008C3A5F" w:rsidP="001921DB">
            <w:pPr>
              <w:rPr>
                <w:i/>
                <w:u w:val="single"/>
              </w:rPr>
            </w:pPr>
            <w:r w:rsidRPr="00431B05">
              <w:rPr>
                <w:i/>
                <w:u w:val="single"/>
              </w:rPr>
              <w:t xml:space="preserve">Papaver </w:t>
            </w:r>
            <w:proofErr w:type="spellStart"/>
            <w:r w:rsidRPr="00431B05">
              <w:rPr>
                <w:i/>
                <w:u w:val="single"/>
              </w:rPr>
              <w:t>dubium</w:t>
            </w:r>
            <w:proofErr w:type="spellEnd"/>
          </w:p>
        </w:tc>
        <w:tc>
          <w:tcPr>
            <w:tcW w:w="1502" w:type="dxa"/>
          </w:tcPr>
          <w:p w14:paraId="0AE7FBC4" w14:textId="77777777" w:rsidR="008C3A5F" w:rsidRPr="001921DB" w:rsidRDefault="008C3A5F" w:rsidP="001921DB">
            <w:pPr>
              <w:rPr>
                <w:u w:val="single"/>
              </w:rPr>
            </w:pPr>
            <w:r w:rsidRPr="001921DB">
              <w:rPr>
                <w:u w:val="single"/>
              </w:rPr>
              <w:t>2</w:t>
            </w:r>
          </w:p>
        </w:tc>
        <w:tc>
          <w:tcPr>
            <w:tcW w:w="1502" w:type="dxa"/>
          </w:tcPr>
          <w:p w14:paraId="00B244FB" w14:textId="77777777" w:rsidR="008C3A5F" w:rsidRPr="001921DB" w:rsidRDefault="008C3A5F" w:rsidP="001921DB">
            <w:pPr>
              <w:rPr>
                <w:u w:val="single"/>
              </w:rPr>
            </w:pPr>
            <w:r w:rsidRPr="001921DB">
              <w:rPr>
                <w:u w:val="single"/>
              </w:rPr>
              <w:t>4</w:t>
            </w:r>
          </w:p>
        </w:tc>
        <w:tc>
          <w:tcPr>
            <w:tcW w:w="1502" w:type="dxa"/>
          </w:tcPr>
          <w:p w14:paraId="520CFC31" w14:textId="77777777" w:rsidR="008C3A5F" w:rsidRPr="001921DB" w:rsidRDefault="008C3A5F" w:rsidP="001921DB">
            <w:pPr>
              <w:rPr>
                <w:u w:val="single"/>
              </w:rPr>
            </w:pPr>
            <w:r w:rsidRPr="001921DB">
              <w:rPr>
                <w:u w:val="single"/>
              </w:rPr>
              <w:t>14</w:t>
            </w:r>
          </w:p>
        </w:tc>
        <w:tc>
          <w:tcPr>
            <w:tcW w:w="1502" w:type="dxa"/>
          </w:tcPr>
          <w:p w14:paraId="5733C7AE" w14:textId="77777777" w:rsidR="008C3A5F" w:rsidRPr="001921DB" w:rsidRDefault="008C3A5F" w:rsidP="001921DB">
            <w:pPr>
              <w:rPr>
                <w:u w:val="single"/>
              </w:rPr>
            </w:pPr>
            <w:r w:rsidRPr="001921DB">
              <w:rPr>
                <w:u w:val="single"/>
              </w:rPr>
              <w:t>28</w:t>
            </w:r>
          </w:p>
        </w:tc>
      </w:tr>
      <w:tr w:rsidR="008C3A5F" w:rsidRPr="001921DB" w14:paraId="37CA95BB" w14:textId="77777777" w:rsidTr="008C3A5F">
        <w:tc>
          <w:tcPr>
            <w:tcW w:w="1501" w:type="dxa"/>
          </w:tcPr>
          <w:p w14:paraId="6C65C033"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omiophyllus</w:t>
            </w:r>
            <w:proofErr w:type="spellEnd"/>
          </w:p>
        </w:tc>
        <w:tc>
          <w:tcPr>
            <w:tcW w:w="1501" w:type="dxa"/>
          </w:tcPr>
          <w:p w14:paraId="168B5440"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tripartitus</w:t>
            </w:r>
            <w:proofErr w:type="spellEnd"/>
          </w:p>
        </w:tc>
        <w:tc>
          <w:tcPr>
            <w:tcW w:w="1502" w:type="dxa"/>
          </w:tcPr>
          <w:p w14:paraId="7A2BC821" w14:textId="77777777" w:rsidR="008C3A5F" w:rsidRPr="001921DB" w:rsidRDefault="008C3A5F" w:rsidP="001921DB">
            <w:pPr>
              <w:rPr>
                <w:u w:val="single"/>
              </w:rPr>
            </w:pPr>
            <w:r w:rsidRPr="001921DB">
              <w:rPr>
                <w:u w:val="single"/>
              </w:rPr>
              <w:t>4</w:t>
            </w:r>
          </w:p>
        </w:tc>
        <w:tc>
          <w:tcPr>
            <w:tcW w:w="1502" w:type="dxa"/>
          </w:tcPr>
          <w:p w14:paraId="7CA9929F" w14:textId="77777777" w:rsidR="008C3A5F" w:rsidRPr="001921DB" w:rsidRDefault="008C3A5F" w:rsidP="001921DB">
            <w:pPr>
              <w:rPr>
                <w:u w:val="single"/>
              </w:rPr>
            </w:pPr>
            <w:r w:rsidRPr="001921DB">
              <w:rPr>
                <w:u w:val="single"/>
              </w:rPr>
              <w:t>6</w:t>
            </w:r>
          </w:p>
        </w:tc>
        <w:tc>
          <w:tcPr>
            <w:tcW w:w="1502" w:type="dxa"/>
          </w:tcPr>
          <w:p w14:paraId="106AC8B0" w14:textId="77777777" w:rsidR="008C3A5F" w:rsidRPr="001921DB" w:rsidRDefault="008C3A5F" w:rsidP="001921DB">
            <w:pPr>
              <w:rPr>
                <w:u w:val="single"/>
              </w:rPr>
            </w:pPr>
            <w:r w:rsidRPr="001921DB">
              <w:rPr>
                <w:u w:val="single"/>
              </w:rPr>
              <w:t>32</w:t>
            </w:r>
          </w:p>
        </w:tc>
        <w:tc>
          <w:tcPr>
            <w:tcW w:w="1502" w:type="dxa"/>
          </w:tcPr>
          <w:p w14:paraId="6BA1C334" w14:textId="77777777" w:rsidR="008C3A5F" w:rsidRPr="001921DB" w:rsidRDefault="008C3A5F" w:rsidP="001921DB">
            <w:pPr>
              <w:rPr>
                <w:u w:val="single"/>
              </w:rPr>
            </w:pPr>
            <w:r w:rsidRPr="001921DB">
              <w:rPr>
                <w:u w:val="single"/>
              </w:rPr>
              <w:t>48</w:t>
            </w:r>
          </w:p>
        </w:tc>
      </w:tr>
      <w:tr w:rsidR="008C3A5F" w:rsidRPr="001921DB" w14:paraId="7BE59C1B" w14:textId="77777777" w:rsidTr="008C3A5F">
        <w:tc>
          <w:tcPr>
            <w:tcW w:w="1501" w:type="dxa"/>
          </w:tcPr>
          <w:p w14:paraId="71DEF9E0"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omiophyllus</w:t>
            </w:r>
            <w:proofErr w:type="spellEnd"/>
          </w:p>
        </w:tc>
        <w:tc>
          <w:tcPr>
            <w:tcW w:w="1501" w:type="dxa"/>
          </w:tcPr>
          <w:p w14:paraId="12250981"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peltatus</w:t>
            </w:r>
            <w:proofErr w:type="spellEnd"/>
          </w:p>
        </w:tc>
        <w:tc>
          <w:tcPr>
            <w:tcW w:w="1502" w:type="dxa"/>
          </w:tcPr>
          <w:p w14:paraId="31EA488B" w14:textId="77777777" w:rsidR="008C3A5F" w:rsidRPr="001921DB" w:rsidRDefault="008C3A5F" w:rsidP="001921DB">
            <w:pPr>
              <w:rPr>
                <w:u w:val="single"/>
              </w:rPr>
            </w:pPr>
            <w:r w:rsidRPr="001921DB">
              <w:rPr>
                <w:u w:val="single"/>
              </w:rPr>
              <w:t>4</w:t>
            </w:r>
          </w:p>
        </w:tc>
        <w:tc>
          <w:tcPr>
            <w:tcW w:w="1502" w:type="dxa"/>
          </w:tcPr>
          <w:p w14:paraId="03EDDC8F" w14:textId="77777777" w:rsidR="008C3A5F" w:rsidRPr="001921DB" w:rsidRDefault="008C3A5F" w:rsidP="001921DB">
            <w:pPr>
              <w:rPr>
                <w:u w:val="single"/>
              </w:rPr>
            </w:pPr>
            <w:r w:rsidRPr="001921DB">
              <w:rPr>
                <w:u w:val="single"/>
              </w:rPr>
              <w:t>6</w:t>
            </w:r>
          </w:p>
        </w:tc>
        <w:tc>
          <w:tcPr>
            <w:tcW w:w="1502" w:type="dxa"/>
          </w:tcPr>
          <w:p w14:paraId="5733082E" w14:textId="77777777" w:rsidR="008C3A5F" w:rsidRPr="001921DB" w:rsidRDefault="008C3A5F" w:rsidP="001921DB">
            <w:pPr>
              <w:rPr>
                <w:u w:val="single"/>
              </w:rPr>
            </w:pPr>
            <w:r w:rsidRPr="001921DB">
              <w:rPr>
                <w:u w:val="single"/>
              </w:rPr>
              <w:t>32</w:t>
            </w:r>
          </w:p>
        </w:tc>
        <w:tc>
          <w:tcPr>
            <w:tcW w:w="1502" w:type="dxa"/>
          </w:tcPr>
          <w:p w14:paraId="5BCDA952" w14:textId="77777777" w:rsidR="008C3A5F" w:rsidRPr="001921DB" w:rsidRDefault="008C3A5F" w:rsidP="001921DB">
            <w:pPr>
              <w:rPr>
                <w:u w:val="single"/>
              </w:rPr>
            </w:pPr>
            <w:r w:rsidRPr="001921DB">
              <w:rPr>
                <w:u w:val="single"/>
              </w:rPr>
              <w:t>48</w:t>
            </w:r>
          </w:p>
        </w:tc>
      </w:tr>
      <w:tr w:rsidR="008C3A5F" w:rsidRPr="001921DB" w14:paraId="3F263782" w14:textId="77777777" w:rsidTr="008C3A5F">
        <w:tc>
          <w:tcPr>
            <w:tcW w:w="1501" w:type="dxa"/>
          </w:tcPr>
          <w:p w14:paraId="32A2B889" w14:textId="77777777" w:rsidR="008C3A5F" w:rsidRPr="00431B05" w:rsidRDefault="008C3A5F" w:rsidP="001921DB">
            <w:pPr>
              <w:rPr>
                <w:i/>
                <w:u w:val="single"/>
              </w:rPr>
            </w:pPr>
            <w:proofErr w:type="spellStart"/>
            <w:r w:rsidRPr="00431B05">
              <w:rPr>
                <w:i/>
                <w:u w:val="single"/>
              </w:rPr>
              <w:lastRenderedPageBreak/>
              <w:t>Ranunculus</w:t>
            </w:r>
            <w:proofErr w:type="spellEnd"/>
            <w:r w:rsidRPr="00431B05">
              <w:rPr>
                <w:i/>
                <w:u w:val="single"/>
              </w:rPr>
              <w:t xml:space="preserve"> </w:t>
            </w:r>
            <w:proofErr w:type="spellStart"/>
            <w:r w:rsidRPr="00431B05">
              <w:rPr>
                <w:i/>
                <w:u w:val="single"/>
              </w:rPr>
              <w:t>peltatus</w:t>
            </w:r>
            <w:proofErr w:type="spellEnd"/>
          </w:p>
        </w:tc>
        <w:tc>
          <w:tcPr>
            <w:tcW w:w="1501" w:type="dxa"/>
          </w:tcPr>
          <w:p w14:paraId="278E3C02"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aquatilis</w:t>
            </w:r>
            <w:proofErr w:type="spellEnd"/>
          </w:p>
        </w:tc>
        <w:tc>
          <w:tcPr>
            <w:tcW w:w="1502" w:type="dxa"/>
          </w:tcPr>
          <w:p w14:paraId="16A0E335" w14:textId="77777777" w:rsidR="008C3A5F" w:rsidRPr="001921DB" w:rsidRDefault="008C3A5F" w:rsidP="001921DB">
            <w:pPr>
              <w:rPr>
                <w:u w:val="single"/>
              </w:rPr>
            </w:pPr>
            <w:r w:rsidRPr="001921DB">
              <w:rPr>
                <w:u w:val="single"/>
              </w:rPr>
              <w:t>4</w:t>
            </w:r>
          </w:p>
        </w:tc>
        <w:tc>
          <w:tcPr>
            <w:tcW w:w="1502" w:type="dxa"/>
          </w:tcPr>
          <w:p w14:paraId="353930DC" w14:textId="77777777" w:rsidR="008C3A5F" w:rsidRPr="001921DB" w:rsidRDefault="008C3A5F" w:rsidP="001921DB">
            <w:pPr>
              <w:rPr>
                <w:u w:val="single"/>
              </w:rPr>
            </w:pPr>
            <w:r w:rsidRPr="001921DB">
              <w:rPr>
                <w:u w:val="single"/>
              </w:rPr>
              <w:t>6</w:t>
            </w:r>
          </w:p>
        </w:tc>
        <w:tc>
          <w:tcPr>
            <w:tcW w:w="1502" w:type="dxa"/>
          </w:tcPr>
          <w:p w14:paraId="6E144222" w14:textId="77777777" w:rsidR="008C3A5F" w:rsidRPr="001921DB" w:rsidRDefault="008C3A5F" w:rsidP="001921DB">
            <w:pPr>
              <w:rPr>
                <w:u w:val="single"/>
              </w:rPr>
            </w:pPr>
            <w:r w:rsidRPr="001921DB">
              <w:rPr>
                <w:u w:val="single"/>
              </w:rPr>
              <w:t>32</w:t>
            </w:r>
          </w:p>
        </w:tc>
        <w:tc>
          <w:tcPr>
            <w:tcW w:w="1502" w:type="dxa"/>
          </w:tcPr>
          <w:p w14:paraId="1A3A06DE" w14:textId="77777777" w:rsidR="008C3A5F" w:rsidRPr="001921DB" w:rsidRDefault="008C3A5F" w:rsidP="001921DB">
            <w:pPr>
              <w:rPr>
                <w:u w:val="single"/>
              </w:rPr>
            </w:pPr>
            <w:r w:rsidRPr="001921DB">
              <w:rPr>
                <w:u w:val="single"/>
              </w:rPr>
              <w:t>48</w:t>
            </w:r>
          </w:p>
        </w:tc>
      </w:tr>
      <w:tr w:rsidR="008C3A5F" w:rsidRPr="001921DB" w14:paraId="0409E445" w14:textId="77777777" w:rsidTr="008C3A5F">
        <w:tc>
          <w:tcPr>
            <w:tcW w:w="1501" w:type="dxa"/>
          </w:tcPr>
          <w:p w14:paraId="382C4D4B"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trichophyllus</w:t>
            </w:r>
            <w:proofErr w:type="spellEnd"/>
          </w:p>
        </w:tc>
        <w:tc>
          <w:tcPr>
            <w:tcW w:w="1501" w:type="dxa"/>
          </w:tcPr>
          <w:p w14:paraId="169E12A3"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aquatilis</w:t>
            </w:r>
            <w:proofErr w:type="spellEnd"/>
          </w:p>
        </w:tc>
        <w:tc>
          <w:tcPr>
            <w:tcW w:w="1502" w:type="dxa"/>
          </w:tcPr>
          <w:p w14:paraId="493DA944" w14:textId="77777777" w:rsidR="008C3A5F" w:rsidRPr="001921DB" w:rsidRDefault="008C3A5F" w:rsidP="001921DB">
            <w:pPr>
              <w:rPr>
                <w:u w:val="single"/>
              </w:rPr>
            </w:pPr>
            <w:r w:rsidRPr="001921DB">
              <w:rPr>
                <w:u w:val="single"/>
              </w:rPr>
              <w:t>4</w:t>
            </w:r>
          </w:p>
        </w:tc>
        <w:tc>
          <w:tcPr>
            <w:tcW w:w="1502" w:type="dxa"/>
          </w:tcPr>
          <w:p w14:paraId="5D937C6E" w14:textId="77777777" w:rsidR="008C3A5F" w:rsidRPr="001921DB" w:rsidRDefault="008C3A5F" w:rsidP="001921DB">
            <w:pPr>
              <w:rPr>
                <w:u w:val="single"/>
              </w:rPr>
            </w:pPr>
            <w:r w:rsidRPr="001921DB">
              <w:rPr>
                <w:u w:val="single"/>
              </w:rPr>
              <w:t>6</w:t>
            </w:r>
          </w:p>
        </w:tc>
        <w:tc>
          <w:tcPr>
            <w:tcW w:w="1502" w:type="dxa"/>
          </w:tcPr>
          <w:p w14:paraId="7E1962EC" w14:textId="77777777" w:rsidR="008C3A5F" w:rsidRPr="001921DB" w:rsidRDefault="008C3A5F" w:rsidP="001921DB">
            <w:pPr>
              <w:rPr>
                <w:u w:val="single"/>
              </w:rPr>
            </w:pPr>
            <w:r w:rsidRPr="001921DB">
              <w:rPr>
                <w:u w:val="single"/>
              </w:rPr>
              <w:t>32</w:t>
            </w:r>
          </w:p>
        </w:tc>
        <w:tc>
          <w:tcPr>
            <w:tcW w:w="1502" w:type="dxa"/>
          </w:tcPr>
          <w:p w14:paraId="2EF4E535" w14:textId="77777777" w:rsidR="008C3A5F" w:rsidRPr="001921DB" w:rsidRDefault="008C3A5F" w:rsidP="001921DB">
            <w:pPr>
              <w:rPr>
                <w:u w:val="single"/>
              </w:rPr>
            </w:pPr>
            <w:r w:rsidRPr="001921DB">
              <w:rPr>
                <w:u w:val="single"/>
              </w:rPr>
              <w:t>48</w:t>
            </w:r>
          </w:p>
        </w:tc>
      </w:tr>
      <w:tr w:rsidR="008C3A5F" w:rsidRPr="001921DB" w14:paraId="70AD164E" w14:textId="77777777" w:rsidTr="008C3A5F">
        <w:tc>
          <w:tcPr>
            <w:tcW w:w="1501" w:type="dxa"/>
          </w:tcPr>
          <w:p w14:paraId="0A86DF85"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fluitans</w:t>
            </w:r>
            <w:proofErr w:type="spellEnd"/>
          </w:p>
        </w:tc>
        <w:tc>
          <w:tcPr>
            <w:tcW w:w="1501" w:type="dxa"/>
          </w:tcPr>
          <w:p w14:paraId="7339AA7C"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trichophyllus</w:t>
            </w:r>
            <w:proofErr w:type="spellEnd"/>
          </w:p>
        </w:tc>
        <w:tc>
          <w:tcPr>
            <w:tcW w:w="1502" w:type="dxa"/>
          </w:tcPr>
          <w:p w14:paraId="064E4798" w14:textId="77777777" w:rsidR="008C3A5F" w:rsidRPr="001921DB" w:rsidRDefault="008C3A5F" w:rsidP="001921DB">
            <w:pPr>
              <w:rPr>
                <w:u w:val="single"/>
              </w:rPr>
            </w:pPr>
            <w:r w:rsidRPr="001921DB">
              <w:rPr>
                <w:u w:val="single"/>
              </w:rPr>
              <w:t>2</w:t>
            </w:r>
          </w:p>
        </w:tc>
        <w:tc>
          <w:tcPr>
            <w:tcW w:w="1502" w:type="dxa"/>
          </w:tcPr>
          <w:p w14:paraId="041D3F1B" w14:textId="77777777" w:rsidR="008C3A5F" w:rsidRPr="001921DB" w:rsidRDefault="008C3A5F" w:rsidP="001921DB">
            <w:pPr>
              <w:rPr>
                <w:u w:val="single"/>
              </w:rPr>
            </w:pPr>
            <w:r w:rsidRPr="001921DB">
              <w:rPr>
                <w:u w:val="single"/>
              </w:rPr>
              <w:t>4</w:t>
            </w:r>
          </w:p>
        </w:tc>
        <w:tc>
          <w:tcPr>
            <w:tcW w:w="1502" w:type="dxa"/>
          </w:tcPr>
          <w:p w14:paraId="710A9AB7" w14:textId="77777777" w:rsidR="008C3A5F" w:rsidRPr="001921DB" w:rsidRDefault="008C3A5F" w:rsidP="001921DB">
            <w:pPr>
              <w:rPr>
                <w:u w:val="single"/>
              </w:rPr>
            </w:pPr>
            <w:r w:rsidRPr="001921DB">
              <w:rPr>
                <w:u w:val="single"/>
              </w:rPr>
              <w:t>16</w:t>
            </w:r>
          </w:p>
        </w:tc>
        <w:tc>
          <w:tcPr>
            <w:tcW w:w="1502" w:type="dxa"/>
          </w:tcPr>
          <w:p w14:paraId="3EDE4941" w14:textId="77777777" w:rsidR="008C3A5F" w:rsidRPr="001921DB" w:rsidRDefault="008C3A5F" w:rsidP="001921DB">
            <w:pPr>
              <w:rPr>
                <w:u w:val="single"/>
              </w:rPr>
            </w:pPr>
            <w:r w:rsidRPr="001921DB">
              <w:rPr>
                <w:u w:val="single"/>
              </w:rPr>
              <w:t>32</w:t>
            </w:r>
          </w:p>
        </w:tc>
      </w:tr>
      <w:tr w:rsidR="008C3A5F" w:rsidRPr="001921DB" w14:paraId="46E5EB3A" w14:textId="77777777" w:rsidTr="008C3A5F">
        <w:tc>
          <w:tcPr>
            <w:tcW w:w="1501" w:type="dxa"/>
          </w:tcPr>
          <w:p w14:paraId="3B3DAA6B"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fluitans</w:t>
            </w:r>
            <w:proofErr w:type="spellEnd"/>
          </w:p>
        </w:tc>
        <w:tc>
          <w:tcPr>
            <w:tcW w:w="1501" w:type="dxa"/>
          </w:tcPr>
          <w:p w14:paraId="47BF9CEB"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aquatilis</w:t>
            </w:r>
            <w:proofErr w:type="spellEnd"/>
          </w:p>
        </w:tc>
        <w:tc>
          <w:tcPr>
            <w:tcW w:w="1502" w:type="dxa"/>
          </w:tcPr>
          <w:p w14:paraId="1CF3B93E" w14:textId="77777777" w:rsidR="008C3A5F" w:rsidRPr="001921DB" w:rsidRDefault="008C3A5F" w:rsidP="001921DB">
            <w:pPr>
              <w:rPr>
                <w:u w:val="single"/>
              </w:rPr>
            </w:pPr>
            <w:r w:rsidRPr="001921DB">
              <w:rPr>
                <w:u w:val="single"/>
              </w:rPr>
              <w:t>4</w:t>
            </w:r>
          </w:p>
        </w:tc>
        <w:tc>
          <w:tcPr>
            <w:tcW w:w="1502" w:type="dxa"/>
          </w:tcPr>
          <w:p w14:paraId="4D163925" w14:textId="77777777" w:rsidR="008C3A5F" w:rsidRPr="001921DB" w:rsidRDefault="008C3A5F" w:rsidP="001921DB">
            <w:pPr>
              <w:rPr>
                <w:u w:val="single"/>
              </w:rPr>
            </w:pPr>
            <w:r w:rsidRPr="001921DB">
              <w:rPr>
                <w:u w:val="single"/>
              </w:rPr>
              <w:t>6</w:t>
            </w:r>
          </w:p>
        </w:tc>
        <w:tc>
          <w:tcPr>
            <w:tcW w:w="1502" w:type="dxa"/>
          </w:tcPr>
          <w:p w14:paraId="689B0E11" w14:textId="77777777" w:rsidR="008C3A5F" w:rsidRPr="001921DB" w:rsidRDefault="008C3A5F" w:rsidP="001921DB">
            <w:pPr>
              <w:rPr>
                <w:u w:val="single"/>
              </w:rPr>
            </w:pPr>
            <w:r w:rsidRPr="001921DB">
              <w:rPr>
                <w:u w:val="single"/>
              </w:rPr>
              <w:t>32</w:t>
            </w:r>
          </w:p>
        </w:tc>
        <w:tc>
          <w:tcPr>
            <w:tcW w:w="1502" w:type="dxa"/>
          </w:tcPr>
          <w:p w14:paraId="1F7782E9" w14:textId="77777777" w:rsidR="008C3A5F" w:rsidRPr="001921DB" w:rsidRDefault="008C3A5F" w:rsidP="001921DB">
            <w:pPr>
              <w:rPr>
                <w:u w:val="single"/>
              </w:rPr>
            </w:pPr>
            <w:r w:rsidRPr="001921DB">
              <w:rPr>
                <w:u w:val="single"/>
              </w:rPr>
              <w:t>48</w:t>
            </w:r>
          </w:p>
        </w:tc>
      </w:tr>
      <w:tr w:rsidR="008C3A5F" w:rsidRPr="001921DB" w14:paraId="6399B857" w14:textId="77777777" w:rsidTr="008C3A5F">
        <w:tc>
          <w:tcPr>
            <w:tcW w:w="1501" w:type="dxa"/>
          </w:tcPr>
          <w:p w14:paraId="7D7DEDF4"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trichophyllus</w:t>
            </w:r>
            <w:proofErr w:type="spellEnd"/>
          </w:p>
        </w:tc>
        <w:tc>
          <w:tcPr>
            <w:tcW w:w="1501" w:type="dxa"/>
          </w:tcPr>
          <w:p w14:paraId="631E9A55"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circinatus</w:t>
            </w:r>
            <w:proofErr w:type="spellEnd"/>
          </w:p>
        </w:tc>
        <w:tc>
          <w:tcPr>
            <w:tcW w:w="1502" w:type="dxa"/>
          </w:tcPr>
          <w:p w14:paraId="28138FEA" w14:textId="77777777" w:rsidR="008C3A5F" w:rsidRPr="001921DB" w:rsidRDefault="008C3A5F" w:rsidP="001921DB">
            <w:pPr>
              <w:rPr>
                <w:u w:val="single"/>
              </w:rPr>
            </w:pPr>
            <w:r w:rsidRPr="001921DB">
              <w:rPr>
                <w:u w:val="single"/>
              </w:rPr>
              <w:t>4</w:t>
            </w:r>
          </w:p>
        </w:tc>
        <w:tc>
          <w:tcPr>
            <w:tcW w:w="1502" w:type="dxa"/>
          </w:tcPr>
          <w:p w14:paraId="1184C01A" w14:textId="77777777" w:rsidR="008C3A5F" w:rsidRPr="001921DB" w:rsidRDefault="008C3A5F" w:rsidP="001921DB">
            <w:pPr>
              <w:rPr>
                <w:u w:val="single"/>
              </w:rPr>
            </w:pPr>
            <w:r w:rsidRPr="001921DB">
              <w:rPr>
                <w:u w:val="single"/>
              </w:rPr>
              <w:t>2</w:t>
            </w:r>
          </w:p>
        </w:tc>
        <w:tc>
          <w:tcPr>
            <w:tcW w:w="1502" w:type="dxa"/>
          </w:tcPr>
          <w:p w14:paraId="2CCA72D9" w14:textId="77777777" w:rsidR="008C3A5F" w:rsidRPr="001921DB" w:rsidRDefault="008C3A5F" w:rsidP="001921DB">
            <w:pPr>
              <w:rPr>
                <w:u w:val="single"/>
              </w:rPr>
            </w:pPr>
            <w:r w:rsidRPr="001921DB">
              <w:rPr>
                <w:u w:val="single"/>
              </w:rPr>
              <w:t>32</w:t>
            </w:r>
          </w:p>
        </w:tc>
        <w:tc>
          <w:tcPr>
            <w:tcW w:w="1502" w:type="dxa"/>
          </w:tcPr>
          <w:p w14:paraId="6DA4BAA8" w14:textId="77777777" w:rsidR="008C3A5F" w:rsidRPr="001921DB" w:rsidRDefault="008C3A5F" w:rsidP="001921DB">
            <w:pPr>
              <w:rPr>
                <w:u w:val="single"/>
              </w:rPr>
            </w:pPr>
            <w:r w:rsidRPr="001921DB">
              <w:rPr>
                <w:u w:val="single"/>
              </w:rPr>
              <w:t>16</w:t>
            </w:r>
          </w:p>
        </w:tc>
      </w:tr>
      <w:tr w:rsidR="008C3A5F" w:rsidRPr="001921DB" w14:paraId="3302FC8F" w14:textId="77777777" w:rsidTr="008C3A5F">
        <w:tc>
          <w:tcPr>
            <w:tcW w:w="1501" w:type="dxa"/>
          </w:tcPr>
          <w:p w14:paraId="1B41BE72"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peltatus</w:t>
            </w:r>
            <w:proofErr w:type="spellEnd"/>
          </w:p>
        </w:tc>
        <w:tc>
          <w:tcPr>
            <w:tcW w:w="1501" w:type="dxa"/>
          </w:tcPr>
          <w:p w14:paraId="4433D0EA" w14:textId="77777777" w:rsidR="008C3A5F" w:rsidRPr="00431B05" w:rsidRDefault="008C3A5F" w:rsidP="001921DB">
            <w:pPr>
              <w:rPr>
                <w:i/>
                <w:u w:val="single"/>
              </w:rPr>
            </w:pPr>
            <w:proofErr w:type="spellStart"/>
            <w:r w:rsidRPr="00431B05">
              <w:rPr>
                <w:i/>
                <w:u w:val="single"/>
              </w:rPr>
              <w:t>Ranunculus</w:t>
            </w:r>
            <w:proofErr w:type="spellEnd"/>
            <w:r w:rsidRPr="00431B05">
              <w:rPr>
                <w:i/>
                <w:u w:val="single"/>
              </w:rPr>
              <w:t xml:space="preserve"> </w:t>
            </w:r>
            <w:proofErr w:type="spellStart"/>
            <w:r w:rsidRPr="00431B05">
              <w:rPr>
                <w:i/>
                <w:u w:val="single"/>
              </w:rPr>
              <w:t>fluitans</w:t>
            </w:r>
            <w:proofErr w:type="spellEnd"/>
          </w:p>
        </w:tc>
        <w:tc>
          <w:tcPr>
            <w:tcW w:w="1502" w:type="dxa"/>
          </w:tcPr>
          <w:p w14:paraId="12E26F03" w14:textId="77777777" w:rsidR="008C3A5F" w:rsidRPr="001921DB" w:rsidRDefault="008C3A5F" w:rsidP="001921DB">
            <w:pPr>
              <w:rPr>
                <w:u w:val="single"/>
              </w:rPr>
            </w:pPr>
            <w:r w:rsidRPr="001921DB">
              <w:rPr>
                <w:u w:val="single"/>
              </w:rPr>
              <w:t>6</w:t>
            </w:r>
          </w:p>
        </w:tc>
        <w:tc>
          <w:tcPr>
            <w:tcW w:w="1502" w:type="dxa"/>
          </w:tcPr>
          <w:p w14:paraId="13C97CF1" w14:textId="77777777" w:rsidR="008C3A5F" w:rsidRPr="001921DB" w:rsidRDefault="008C3A5F" w:rsidP="001921DB">
            <w:pPr>
              <w:rPr>
                <w:u w:val="single"/>
              </w:rPr>
            </w:pPr>
            <w:r w:rsidRPr="001921DB">
              <w:rPr>
                <w:u w:val="single"/>
              </w:rPr>
              <w:t>4</w:t>
            </w:r>
          </w:p>
        </w:tc>
        <w:tc>
          <w:tcPr>
            <w:tcW w:w="1502" w:type="dxa"/>
          </w:tcPr>
          <w:p w14:paraId="33CADB87" w14:textId="77777777" w:rsidR="008C3A5F" w:rsidRPr="001921DB" w:rsidRDefault="008C3A5F" w:rsidP="001921DB">
            <w:pPr>
              <w:rPr>
                <w:u w:val="single"/>
              </w:rPr>
            </w:pPr>
            <w:r w:rsidRPr="001921DB">
              <w:rPr>
                <w:u w:val="single"/>
              </w:rPr>
              <w:t>48</w:t>
            </w:r>
          </w:p>
        </w:tc>
        <w:tc>
          <w:tcPr>
            <w:tcW w:w="1502" w:type="dxa"/>
          </w:tcPr>
          <w:p w14:paraId="0854A9CE" w14:textId="77777777" w:rsidR="008C3A5F" w:rsidRPr="001921DB" w:rsidRDefault="008C3A5F" w:rsidP="001921DB">
            <w:pPr>
              <w:rPr>
                <w:u w:val="single"/>
              </w:rPr>
            </w:pPr>
            <w:r w:rsidRPr="001921DB">
              <w:rPr>
                <w:u w:val="single"/>
              </w:rPr>
              <w:t>32</w:t>
            </w:r>
          </w:p>
        </w:tc>
      </w:tr>
      <w:tr w:rsidR="008C3A5F" w:rsidRPr="001921DB" w14:paraId="71C96FA8" w14:textId="77777777" w:rsidTr="008C3A5F">
        <w:tc>
          <w:tcPr>
            <w:tcW w:w="1501" w:type="dxa"/>
          </w:tcPr>
          <w:p w14:paraId="149FC0AF" w14:textId="77777777" w:rsidR="008C3A5F" w:rsidRPr="00431B05" w:rsidRDefault="008C3A5F" w:rsidP="001921DB">
            <w:pPr>
              <w:rPr>
                <w:i/>
                <w:u w:val="single"/>
              </w:rPr>
            </w:pPr>
            <w:proofErr w:type="spellStart"/>
            <w:r w:rsidRPr="00431B05">
              <w:rPr>
                <w:i/>
                <w:u w:val="single"/>
              </w:rPr>
              <w:t>Ulex</w:t>
            </w:r>
            <w:proofErr w:type="spellEnd"/>
            <w:r w:rsidRPr="00431B05">
              <w:rPr>
                <w:i/>
                <w:u w:val="single"/>
              </w:rPr>
              <w:t xml:space="preserve"> </w:t>
            </w:r>
            <w:proofErr w:type="spellStart"/>
            <w:r w:rsidRPr="00431B05">
              <w:rPr>
                <w:i/>
                <w:u w:val="single"/>
              </w:rPr>
              <w:t>europaeus</w:t>
            </w:r>
            <w:proofErr w:type="spellEnd"/>
          </w:p>
        </w:tc>
        <w:tc>
          <w:tcPr>
            <w:tcW w:w="1501" w:type="dxa"/>
          </w:tcPr>
          <w:p w14:paraId="4FAFBF08" w14:textId="77777777" w:rsidR="008C3A5F" w:rsidRPr="00431B05" w:rsidRDefault="008C3A5F" w:rsidP="001921DB">
            <w:pPr>
              <w:rPr>
                <w:i/>
                <w:u w:val="single"/>
              </w:rPr>
            </w:pPr>
            <w:proofErr w:type="spellStart"/>
            <w:r w:rsidRPr="00431B05">
              <w:rPr>
                <w:i/>
                <w:u w:val="single"/>
              </w:rPr>
              <w:t>Ulex</w:t>
            </w:r>
            <w:proofErr w:type="spellEnd"/>
            <w:r w:rsidRPr="00431B05">
              <w:rPr>
                <w:i/>
                <w:u w:val="single"/>
              </w:rPr>
              <w:t xml:space="preserve"> </w:t>
            </w:r>
            <w:proofErr w:type="spellStart"/>
            <w:r w:rsidRPr="00431B05">
              <w:rPr>
                <w:i/>
                <w:u w:val="single"/>
              </w:rPr>
              <w:t>gallii</w:t>
            </w:r>
            <w:proofErr w:type="spellEnd"/>
          </w:p>
        </w:tc>
        <w:tc>
          <w:tcPr>
            <w:tcW w:w="1502" w:type="dxa"/>
          </w:tcPr>
          <w:p w14:paraId="24407E5C" w14:textId="77777777" w:rsidR="008C3A5F" w:rsidRPr="001921DB" w:rsidRDefault="008C3A5F" w:rsidP="001921DB">
            <w:pPr>
              <w:rPr>
                <w:u w:val="single"/>
              </w:rPr>
            </w:pPr>
            <w:r w:rsidRPr="001921DB">
              <w:rPr>
                <w:u w:val="single"/>
              </w:rPr>
              <w:t>6</w:t>
            </w:r>
          </w:p>
        </w:tc>
        <w:tc>
          <w:tcPr>
            <w:tcW w:w="1502" w:type="dxa"/>
          </w:tcPr>
          <w:p w14:paraId="593C4AD7" w14:textId="77777777" w:rsidR="008C3A5F" w:rsidRPr="001921DB" w:rsidRDefault="008C3A5F" w:rsidP="001921DB">
            <w:pPr>
              <w:rPr>
                <w:u w:val="single"/>
              </w:rPr>
            </w:pPr>
            <w:r w:rsidRPr="001921DB">
              <w:rPr>
                <w:u w:val="single"/>
              </w:rPr>
              <w:t>4</w:t>
            </w:r>
          </w:p>
        </w:tc>
        <w:tc>
          <w:tcPr>
            <w:tcW w:w="1502" w:type="dxa"/>
          </w:tcPr>
          <w:p w14:paraId="790FF584" w14:textId="77777777" w:rsidR="008C3A5F" w:rsidRPr="001921DB" w:rsidRDefault="008C3A5F" w:rsidP="001921DB">
            <w:pPr>
              <w:rPr>
                <w:u w:val="single"/>
              </w:rPr>
            </w:pPr>
            <w:r w:rsidRPr="001921DB">
              <w:rPr>
                <w:u w:val="single"/>
              </w:rPr>
              <w:t>96</w:t>
            </w:r>
          </w:p>
        </w:tc>
        <w:tc>
          <w:tcPr>
            <w:tcW w:w="1502" w:type="dxa"/>
          </w:tcPr>
          <w:p w14:paraId="744AB9DE" w14:textId="77777777" w:rsidR="008C3A5F" w:rsidRPr="001921DB" w:rsidRDefault="008C3A5F" w:rsidP="001921DB">
            <w:pPr>
              <w:rPr>
                <w:u w:val="single"/>
              </w:rPr>
            </w:pPr>
          </w:p>
        </w:tc>
      </w:tr>
      <w:tr w:rsidR="008C3A5F" w:rsidRPr="001921DB" w14:paraId="54A9943D" w14:textId="77777777" w:rsidTr="008C3A5F">
        <w:tc>
          <w:tcPr>
            <w:tcW w:w="1501" w:type="dxa"/>
          </w:tcPr>
          <w:p w14:paraId="57CD8387" w14:textId="77777777" w:rsidR="008C3A5F" w:rsidRPr="00431B05" w:rsidRDefault="008C3A5F" w:rsidP="001921DB">
            <w:pPr>
              <w:rPr>
                <w:i/>
                <w:u w:val="single"/>
              </w:rPr>
            </w:pPr>
            <w:proofErr w:type="spellStart"/>
            <w:r w:rsidRPr="00431B05">
              <w:rPr>
                <w:i/>
                <w:u w:val="single"/>
              </w:rPr>
              <w:t>Ulex</w:t>
            </w:r>
            <w:proofErr w:type="spellEnd"/>
            <w:r w:rsidRPr="00431B05">
              <w:rPr>
                <w:i/>
                <w:u w:val="single"/>
              </w:rPr>
              <w:t xml:space="preserve"> </w:t>
            </w:r>
            <w:proofErr w:type="spellStart"/>
            <w:r w:rsidRPr="00431B05">
              <w:rPr>
                <w:i/>
                <w:u w:val="single"/>
              </w:rPr>
              <w:t>gallii</w:t>
            </w:r>
            <w:proofErr w:type="spellEnd"/>
          </w:p>
        </w:tc>
        <w:tc>
          <w:tcPr>
            <w:tcW w:w="1501" w:type="dxa"/>
          </w:tcPr>
          <w:p w14:paraId="023BC9DB" w14:textId="77777777" w:rsidR="008C3A5F" w:rsidRPr="00431B05" w:rsidRDefault="008C3A5F" w:rsidP="001921DB">
            <w:pPr>
              <w:rPr>
                <w:i/>
                <w:u w:val="single"/>
              </w:rPr>
            </w:pPr>
            <w:proofErr w:type="spellStart"/>
            <w:r w:rsidRPr="00431B05">
              <w:rPr>
                <w:i/>
                <w:u w:val="single"/>
              </w:rPr>
              <w:t>Ulex</w:t>
            </w:r>
            <w:proofErr w:type="spellEnd"/>
            <w:r w:rsidRPr="00431B05">
              <w:rPr>
                <w:i/>
                <w:u w:val="single"/>
              </w:rPr>
              <w:t xml:space="preserve"> minor</w:t>
            </w:r>
          </w:p>
        </w:tc>
        <w:tc>
          <w:tcPr>
            <w:tcW w:w="1502" w:type="dxa"/>
          </w:tcPr>
          <w:p w14:paraId="4ABB9B0B" w14:textId="77777777" w:rsidR="008C3A5F" w:rsidRPr="001921DB" w:rsidRDefault="008C3A5F" w:rsidP="001921DB">
            <w:pPr>
              <w:rPr>
                <w:u w:val="single"/>
              </w:rPr>
            </w:pPr>
            <w:r w:rsidRPr="001921DB">
              <w:rPr>
                <w:u w:val="single"/>
              </w:rPr>
              <w:t>4</w:t>
            </w:r>
          </w:p>
        </w:tc>
        <w:tc>
          <w:tcPr>
            <w:tcW w:w="1502" w:type="dxa"/>
          </w:tcPr>
          <w:p w14:paraId="1A37CF97" w14:textId="77777777" w:rsidR="008C3A5F" w:rsidRPr="001921DB" w:rsidRDefault="008C3A5F" w:rsidP="001921DB">
            <w:pPr>
              <w:rPr>
                <w:u w:val="single"/>
              </w:rPr>
            </w:pPr>
            <w:r w:rsidRPr="001921DB">
              <w:rPr>
                <w:u w:val="single"/>
              </w:rPr>
              <w:t>2</w:t>
            </w:r>
          </w:p>
        </w:tc>
        <w:tc>
          <w:tcPr>
            <w:tcW w:w="1502" w:type="dxa"/>
          </w:tcPr>
          <w:p w14:paraId="6A238F1F" w14:textId="77777777" w:rsidR="008C3A5F" w:rsidRPr="001921DB" w:rsidRDefault="008C3A5F" w:rsidP="001921DB">
            <w:pPr>
              <w:rPr>
                <w:u w:val="single"/>
              </w:rPr>
            </w:pPr>
            <w:r w:rsidRPr="001921DB">
              <w:rPr>
                <w:u w:val="single"/>
              </w:rPr>
              <w:t>64</w:t>
            </w:r>
          </w:p>
        </w:tc>
        <w:tc>
          <w:tcPr>
            <w:tcW w:w="1502" w:type="dxa"/>
          </w:tcPr>
          <w:p w14:paraId="71368C19" w14:textId="77777777" w:rsidR="008C3A5F" w:rsidRPr="001921DB" w:rsidRDefault="008C3A5F" w:rsidP="001921DB">
            <w:pPr>
              <w:rPr>
                <w:u w:val="single"/>
              </w:rPr>
            </w:pPr>
            <w:r w:rsidRPr="001921DB">
              <w:rPr>
                <w:u w:val="single"/>
              </w:rPr>
              <w:t>32</w:t>
            </w:r>
          </w:p>
        </w:tc>
      </w:tr>
      <w:tr w:rsidR="008C3A5F" w:rsidRPr="001921DB" w14:paraId="639B92A5" w14:textId="77777777" w:rsidTr="008C3A5F">
        <w:tc>
          <w:tcPr>
            <w:tcW w:w="1501" w:type="dxa"/>
          </w:tcPr>
          <w:p w14:paraId="08A8DD6D" w14:textId="77777777" w:rsidR="008C3A5F" w:rsidRPr="00431B05" w:rsidRDefault="008C3A5F" w:rsidP="001921DB">
            <w:pPr>
              <w:rPr>
                <w:i/>
                <w:u w:val="single"/>
              </w:rPr>
            </w:pPr>
            <w:r w:rsidRPr="00431B05">
              <w:rPr>
                <w:i/>
                <w:u w:val="single"/>
              </w:rPr>
              <w:t>Polygala vulgaris</w:t>
            </w:r>
          </w:p>
        </w:tc>
        <w:tc>
          <w:tcPr>
            <w:tcW w:w="1501" w:type="dxa"/>
          </w:tcPr>
          <w:p w14:paraId="51435C56" w14:textId="77777777" w:rsidR="008C3A5F" w:rsidRPr="00431B05" w:rsidRDefault="008C3A5F" w:rsidP="001921DB">
            <w:pPr>
              <w:rPr>
                <w:i/>
                <w:u w:val="single"/>
              </w:rPr>
            </w:pPr>
            <w:r w:rsidRPr="00431B05">
              <w:rPr>
                <w:i/>
                <w:u w:val="single"/>
              </w:rPr>
              <w:t xml:space="preserve">Polygala </w:t>
            </w:r>
            <w:proofErr w:type="spellStart"/>
            <w:r w:rsidRPr="00431B05">
              <w:rPr>
                <w:i/>
                <w:u w:val="single"/>
              </w:rPr>
              <w:t>calcarea</w:t>
            </w:r>
            <w:proofErr w:type="spellEnd"/>
          </w:p>
        </w:tc>
        <w:tc>
          <w:tcPr>
            <w:tcW w:w="1502" w:type="dxa"/>
          </w:tcPr>
          <w:p w14:paraId="203A42DC" w14:textId="77777777" w:rsidR="008C3A5F" w:rsidRPr="001921DB" w:rsidRDefault="008C3A5F" w:rsidP="001921DB">
            <w:pPr>
              <w:rPr>
                <w:u w:val="single"/>
              </w:rPr>
            </w:pPr>
            <w:r w:rsidRPr="001921DB">
              <w:rPr>
                <w:u w:val="single"/>
              </w:rPr>
              <w:t>4</w:t>
            </w:r>
          </w:p>
        </w:tc>
        <w:tc>
          <w:tcPr>
            <w:tcW w:w="1502" w:type="dxa"/>
          </w:tcPr>
          <w:p w14:paraId="7623AFCF" w14:textId="77777777" w:rsidR="008C3A5F" w:rsidRPr="001921DB" w:rsidRDefault="008C3A5F" w:rsidP="001921DB">
            <w:pPr>
              <w:rPr>
                <w:u w:val="single"/>
              </w:rPr>
            </w:pPr>
            <w:r w:rsidRPr="001921DB">
              <w:rPr>
                <w:u w:val="single"/>
              </w:rPr>
              <w:t>2</w:t>
            </w:r>
          </w:p>
        </w:tc>
        <w:tc>
          <w:tcPr>
            <w:tcW w:w="1502" w:type="dxa"/>
          </w:tcPr>
          <w:p w14:paraId="521C99C0" w14:textId="77777777" w:rsidR="008C3A5F" w:rsidRPr="001921DB" w:rsidRDefault="008C3A5F" w:rsidP="001921DB">
            <w:pPr>
              <w:rPr>
                <w:u w:val="single"/>
              </w:rPr>
            </w:pPr>
            <w:r w:rsidRPr="001921DB">
              <w:rPr>
                <w:u w:val="single"/>
              </w:rPr>
              <w:t>68</w:t>
            </w:r>
          </w:p>
        </w:tc>
        <w:tc>
          <w:tcPr>
            <w:tcW w:w="1502" w:type="dxa"/>
          </w:tcPr>
          <w:p w14:paraId="2E4336D7" w14:textId="77777777" w:rsidR="008C3A5F" w:rsidRPr="001921DB" w:rsidRDefault="008C3A5F" w:rsidP="001921DB">
            <w:pPr>
              <w:rPr>
                <w:u w:val="single"/>
              </w:rPr>
            </w:pPr>
            <w:r w:rsidRPr="001921DB">
              <w:rPr>
                <w:u w:val="single"/>
              </w:rPr>
              <w:t>34</w:t>
            </w:r>
          </w:p>
        </w:tc>
      </w:tr>
      <w:tr w:rsidR="008C3A5F" w:rsidRPr="001921DB" w14:paraId="27102D53" w14:textId="77777777" w:rsidTr="008C3A5F">
        <w:tc>
          <w:tcPr>
            <w:tcW w:w="1501" w:type="dxa"/>
          </w:tcPr>
          <w:p w14:paraId="6255BB27" w14:textId="77777777" w:rsidR="008C3A5F" w:rsidRPr="00431B05" w:rsidRDefault="008C3A5F" w:rsidP="001921DB">
            <w:pPr>
              <w:rPr>
                <w:i/>
                <w:u w:val="single"/>
              </w:rPr>
            </w:pPr>
            <w:r w:rsidRPr="00431B05">
              <w:rPr>
                <w:i/>
                <w:u w:val="single"/>
              </w:rPr>
              <w:t>Polygala vulgaris</w:t>
            </w:r>
          </w:p>
        </w:tc>
        <w:tc>
          <w:tcPr>
            <w:tcW w:w="1501" w:type="dxa"/>
          </w:tcPr>
          <w:p w14:paraId="0DF9A0A3" w14:textId="77777777" w:rsidR="008C3A5F" w:rsidRPr="00431B05" w:rsidRDefault="008C3A5F" w:rsidP="001921DB">
            <w:pPr>
              <w:rPr>
                <w:i/>
                <w:u w:val="single"/>
              </w:rPr>
            </w:pPr>
            <w:r w:rsidRPr="00431B05">
              <w:rPr>
                <w:i/>
                <w:u w:val="single"/>
              </w:rPr>
              <w:t xml:space="preserve">Polygala </w:t>
            </w:r>
            <w:proofErr w:type="spellStart"/>
            <w:r w:rsidRPr="00431B05">
              <w:rPr>
                <w:i/>
                <w:u w:val="single"/>
              </w:rPr>
              <w:t>amarella</w:t>
            </w:r>
            <w:proofErr w:type="spellEnd"/>
          </w:p>
        </w:tc>
        <w:tc>
          <w:tcPr>
            <w:tcW w:w="1502" w:type="dxa"/>
          </w:tcPr>
          <w:p w14:paraId="3C943C0C" w14:textId="77777777" w:rsidR="008C3A5F" w:rsidRPr="001921DB" w:rsidRDefault="008C3A5F" w:rsidP="001921DB">
            <w:pPr>
              <w:rPr>
                <w:u w:val="single"/>
              </w:rPr>
            </w:pPr>
            <w:r w:rsidRPr="001921DB">
              <w:rPr>
                <w:u w:val="single"/>
              </w:rPr>
              <w:t>4</w:t>
            </w:r>
          </w:p>
        </w:tc>
        <w:tc>
          <w:tcPr>
            <w:tcW w:w="1502" w:type="dxa"/>
          </w:tcPr>
          <w:p w14:paraId="1DD05FFE" w14:textId="77777777" w:rsidR="008C3A5F" w:rsidRPr="001921DB" w:rsidRDefault="008C3A5F" w:rsidP="001921DB">
            <w:pPr>
              <w:rPr>
                <w:u w:val="single"/>
              </w:rPr>
            </w:pPr>
            <w:r w:rsidRPr="001921DB">
              <w:rPr>
                <w:u w:val="single"/>
              </w:rPr>
              <w:t>2</w:t>
            </w:r>
          </w:p>
        </w:tc>
        <w:tc>
          <w:tcPr>
            <w:tcW w:w="1502" w:type="dxa"/>
          </w:tcPr>
          <w:p w14:paraId="5DFF5FA0" w14:textId="77777777" w:rsidR="008C3A5F" w:rsidRPr="001921DB" w:rsidRDefault="008C3A5F" w:rsidP="001921DB">
            <w:pPr>
              <w:rPr>
                <w:u w:val="single"/>
              </w:rPr>
            </w:pPr>
            <w:r w:rsidRPr="001921DB">
              <w:rPr>
                <w:u w:val="single"/>
              </w:rPr>
              <w:t>68</w:t>
            </w:r>
          </w:p>
        </w:tc>
        <w:tc>
          <w:tcPr>
            <w:tcW w:w="1502" w:type="dxa"/>
          </w:tcPr>
          <w:p w14:paraId="29045A7D" w14:textId="77777777" w:rsidR="008C3A5F" w:rsidRPr="001921DB" w:rsidRDefault="008C3A5F" w:rsidP="001921DB">
            <w:pPr>
              <w:rPr>
                <w:u w:val="single"/>
              </w:rPr>
            </w:pPr>
            <w:r w:rsidRPr="001921DB">
              <w:rPr>
                <w:u w:val="single"/>
              </w:rPr>
              <w:t>34</w:t>
            </w:r>
          </w:p>
        </w:tc>
      </w:tr>
      <w:tr w:rsidR="008C3A5F" w:rsidRPr="001921DB" w14:paraId="01130E44" w14:textId="77777777" w:rsidTr="008C3A5F">
        <w:tc>
          <w:tcPr>
            <w:tcW w:w="1501" w:type="dxa"/>
          </w:tcPr>
          <w:p w14:paraId="32A7A0AB" w14:textId="77777777" w:rsidR="008C3A5F" w:rsidRPr="00431B05" w:rsidRDefault="008C3A5F" w:rsidP="001921DB">
            <w:pPr>
              <w:rPr>
                <w:i/>
                <w:u w:val="single"/>
              </w:rPr>
            </w:pPr>
            <w:r w:rsidRPr="00431B05">
              <w:rPr>
                <w:i/>
                <w:u w:val="single"/>
              </w:rPr>
              <w:t xml:space="preserve">Prunus </w:t>
            </w:r>
            <w:proofErr w:type="spellStart"/>
            <w:r w:rsidRPr="00431B05">
              <w:rPr>
                <w:i/>
                <w:u w:val="single"/>
              </w:rPr>
              <w:t>spinosa</w:t>
            </w:r>
            <w:proofErr w:type="spellEnd"/>
          </w:p>
        </w:tc>
        <w:tc>
          <w:tcPr>
            <w:tcW w:w="1501" w:type="dxa"/>
          </w:tcPr>
          <w:p w14:paraId="63CB9FF4" w14:textId="77777777" w:rsidR="008C3A5F" w:rsidRPr="00431B05" w:rsidRDefault="008C3A5F" w:rsidP="001921DB">
            <w:pPr>
              <w:rPr>
                <w:i/>
                <w:u w:val="single"/>
              </w:rPr>
            </w:pPr>
            <w:r w:rsidRPr="00431B05">
              <w:rPr>
                <w:i/>
                <w:u w:val="single"/>
              </w:rPr>
              <w:t xml:space="preserve">Prunus </w:t>
            </w:r>
            <w:proofErr w:type="spellStart"/>
            <w:r w:rsidRPr="00431B05">
              <w:rPr>
                <w:i/>
                <w:u w:val="single"/>
              </w:rPr>
              <w:t>cerasifera</w:t>
            </w:r>
            <w:proofErr w:type="spellEnd"/>
          </w:p>
        </w:tc>
        <w:tc>
          <w:tcPr>
            <w:tcW w:w="1502" w:type="dxa"/>
          </w:tcPr>
          <w:p w14:paraId="15C439B2" w14:textId="77777777" w:rsidR="008C3A5F" w:rsidRPr="001921DB" w:rsidRDefault="008C3A5F" w:rsidP="001921DB">
            <w:pPr>
              <w:rPr>
                <w:u w:val="single"/>
              </w:rPr>
            </w:pPr>
            <w:r w:rsidRPr="001921DB">
              <w:rPr>
                <w:u w:val="single"/>
              </w:rPr>
              <w:t>4</w:t>
            </w:r>
          </w:p>
        </w:tc>
        <w:tc>
          <w:tcPr>
            <w:tcW w:w="1502" w:type="dxa"/>
          </w:tcPr>
          <w:p w14:paraId="23E62447" w14:textId="77777777" w:rsidR="008C3A5F" w:rsidRPr="001921DB" w:rsidRDefault="008C3A5F" w:rsidP="001921DB">
            <w:pPr>
              <w:rPr>
                <w:u w:val="single"/>
              </w:rPr>
            </w:pPr>
            <w:r w:rsidRPr="001921DB">
              <w:rPr>
                <w:u w:val="single"/>
              </w:rPr>
              <w:t>2</w:t>
            </w:r>
          </w:p>
        </w:tc>
        <w:tc>
          <w:tcPr>
            <w:tcW w:w="1502" w:type="dxa"/>
          </w:tcPr>
          <w:p w14:paraId="4F0A7DA0" w14:textId="77777777" w:rsidR="008C3A5F" w:rsidRPr="001921DB" w:rsidRDefault="008C3A5F" w:rsidP="001921DB">
            <w:pPr>
              <w:rPr>
                <w:u w:val="single"/>
              </w:rPr>
            </w:pPr>
            <w:r w:rsidRPr="001921DB">
              <w:rPr>
                <w:u w:val="single"/>
              </w:rPr>
              <w:t>32</w:t>
            </w:r>
          </w:p>
        </w:tc>
        <w:tc>
          <w:tcPr>
            <w:tcW w:w="1502" w:type="dxa"/>
          </w:tcPr>
          <w:p w14:paraId="6082480D" w14:textId="77777777" w:rsidR="008C3A5F" w:rsidRPr="001921DB" w:rsidRDefault="008C3A5F" w:rsidP="001921DB">
            <w:pPr>
              <w:rPr>
                <w:u w:val="single"/>
              </w:rPr>
            </w:pPr>
            <w:r w:rsidRPr="001921DB">
              <w:rPr>
                <w:u w:val="single"/>
              </w:rPr>
              <w:t>16</w:t>
            </w:r>
          </w:p>
        </w:tc>
      </w:tr>
      <w:tr w:rsidR="008C3A5F" w:rsidRPr="001921DB" w14:paraId="2A181560" w14:textId="77777777" w:rsidTr="008C3A5F">
        <w:tc>
          <w:tcPr>
            <w:tcW w:w="1501" w:type="dxa"/>
          </w:tcPr>
          <w:p w14:paraId="5316FDA0" w14:textId="77777777" w:rsidR="008C3A5F" w:rsidRPr="00431B05" w:rsidRDefault="008C3A5F" w:rsidP="001921DB">
            <w:pPr>
              <w:rPr>
                <w:i/>
                <w:u w:val="single"/>
              </w:rPr>
            </w:pPr>
            <w:r w:rsidRPr="00431B05">
              <w:rPr>
                <w:i/>
                <w:u w:val="single"/>
              </w:rPr>
              <w:t xml:space="preserve">Prunus </w:t>
            </w:r>
            <w:proofErr w:type="spellStart"/>
            <w:r w:rsidRPr="00431B05">
              <w:rPr>
                <w:i/>
                <w:u w:val="single"/>
              </w:rPr>
              <w:t>spinosa</w:t>
            </w:r>
            <w:proofErr w:type="spellEnd"/>
          </w:p>
        </w:tc>
        <w:tc>
          <w:tcPr>
            <w:tcW w:w="1501" w:type="dxa"/>
          </w:tcPr>
          <w:p w14:paraId="340CC270" w14:textId="77777777" w:rsidR="008C3A5F" w:rsidRPr="00431B05" w:rsidRDefault="008C3A5F" w:rsidP="001921DB">
            <w:pPr>
              <w:rPr>
                <w:i/>
                <w:u w:val="single"/>
              </w:rPr>
            </w:pPr>
            <w:r w:rsidRPr="00431B05">
              <w:rPr>
                <w:i/>
                <w:u w:val="single"/>
              </w:rPr>
              <w:t xml:space="preserve">Prunus </w:t>
            </w:r>
            <w:proofErr w:type="spellStart"/>
            <w:r w:rsidRPr="00431B05">
              <w:rPr>
                <w:i/>
                <w:u w:val="single"/>
              </w:rPr>
              <w:t>domestica</w:t>
            </w:r>
            <w:proofErr w:type="spellEnd"/>
          </w:p>
        </w:tc>
        <w:tc>
          <w:tcPr>
            <w:tcW w:w="1502" w:type="dxa"/>
          </w:tcPr>
          <w:p w14:paraId="688C036C" w14:textId="77777777" w:rsidR="008C3A5F" w:rsidRPr="001921DB" w:rsidRDefault="008C3A5F" w:rsidP="001921DB">
            <w:pPr>
              <w:rPr>
                <w:u w:val="single"/>
              </w:rPr>
            </w:pPr>
            <w:r w:rsidRPr="001921DB">
              <w:rPr>
                <w:u w:val="single"/>
              </w:rPr>
              <w:t>4</w:t>
            </w:r>
          </w:p>
        </w:tc>
        <w:tc>
          <w:tcPr>
            <w:tcW w:w="1502" w:type="dxa"/>
          </w:tcPr>
          <w:p w14:paraId="5E6C440A" w14:textId="77777777" w:rsidR="008C3A5F" w:rsidRPr="001921DB" w:rsidRDefault="008C3A5F" w:rsidP="001921DB">
            <w:pPr>
              <w:rPr>
                <w:u w:val="single"/>
              </w:rPr>
            </w:pPr>
            <w:r w:rsidRPr="001921DB">
              <w:rPr>
                <w:u w:val="single"/>
              </w:rPr>
              <w:t>6</w:t>
            </w:r>
          </w:p>
        </w:tc>
        <w:tc>
          <w:tcPr>
            <w:tcW w:w="1502" w:type="dxa"/>
          </w:tcPr>
          <w:p w14:paraId="7A7B0C7F" w14:textId="77777777" w:rsidR="008C3A5F" w:rsidRPr="001921DB" w:rsidRDefault="008C3A5F" w:rsidP="001921DB">
            <w:pPr>
              <w:rPr>
                <w:u w:val="single"/>
              </w:rPr>
            </w:pPr>
            <w:r w:rsidRPr="001921DB">
              <w:rPr>
                <w:u w:val="single"/>
              </w:rPr>
              <w:t>32</w:t>
            </w:r>
          </w:p>
        </w:tc>
        <w:tc>
          <w:tcPr>
            <w:tcW w:w="1502" w:type="dxa"/>
          </w:tcPr>
          <w:p w14:paraId="5D9B4E4F" w14:textId="77777777" w:rsidR="008C3A5F" w:rsidRPr="001921DB" w:rsidRDefault="008C3A5F" w:rsidP="001921DB">
            <w:pPr>
              <w:rPr>
                <w:u w:val="single"/>
              </w:rPr>
            </w:pPr>
            <w:r w:rsidRPr="001921DB">
              <w:rPr>
                <w:u w:val="single"/>
              </w:rPr>
              <w:t>48</w:t>
            </w:r>
          </w:p>
        </w:tc>
      </w:tr>
      <w:tr w:rsidR="008C3A5F" w:rsidRPr="001921DB" w14:paraId="2EFA3313" w14:textId="77777777" w:rsidTr="008C3A5F">
        <w:tc>
          <w:tcPr>
            <w:tcW w:w="1501" w:type="dxa"/>
          </w:tcPr>
          <w:p w14:paraId="78F8D432"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aucuparia</w:t>
            </w:r>
            <w:proofErr w:type="spellEnd"/>
          </w:p>
        </w:tc>
        <w:tc>
          <w:tcPr>
            <w:tcW w:w="1501" w:type="dxa"/>
          </w:tcPr>
          <w:p w14:paraId="7CF17793"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intermedia</w:t>
            </w:r>
          </w:p>
        </w:tc>
        <w:tc>
          <w:tcPr>
            <w:tcW w:w="1502" w:type="dxa"/>
          </w:tcPr>
          <w:p w14:paraId="56853484" w14:textId="77777777" w:rsidR="008C3A5F" w:rsidRPr="001921DB" w:rsidRDefault="008C3A5F" w:rsidP="001921DB">
            <w:pPr>
              <w:rPr>
                <w:u w:val="single"/>
              </w:rPr>
            </w:pPr>
            <w:r w:rsidRPr="001921DB">
              <w:rPr>
                <w:u w:val="single"/>
              </w:rPr>
              <w:t>2</w:t>
            </w:r>
          </w:p>
        </w:tc>
        <w:tc>
          <w:tcPr>
            <w:tcW w:w="1502" w:type="dxa"/>
          </w:tcPr>
          <w:p w14:paraId="4F3C9E5E" w14:textId="77777777" w:rsidR="008C3A5F" w:rsidRPr="001921DB" w:rsidRDefault="008C3A5F" w:rsidP="001921DB">
            <w:pPr>
              <w:rPr>
                <w:u w:val="single"/>
              </w:rPr>
            </w:pPr>
            <w:r w:rsidRPr="001921DB">
              <w:rPr>
                <w:u w:val="single"/>
              </w:rPr>
              <w:t>4</w:t>
            </w:r>
          </w:p>
        </w:tc>
        <w:tc>
          <w:tcPr>
            <w:tcW w:w="1502" w:type="dxa"/>
          </w:tcPr>
          <w:p w14:paraId="639463FF" w14:textId="77777777" w:rsidR="008C3A5F" w:rsidRPr="001921DB" w:rsidRDefault="008C3A5F" w:rsidP="001921DB">
            <w:pPr>
              <w:rPr>
                <w:u w:val="single"/>
              </w:rPr>
            </w:pPr>
            <w:r w:rsidRPr="001921DB">
              <w:rPr>
                <w:u w:val="single"/>
              </w:rPr>
              <w:t>34</w:t>
            </w:r>
          </w:p>
        </w:tc>
        <w:tc>
          <w:tcPr>
            <w:tcW w:w="1502" w:type="dxa"/>
          </w:tcPr>
          <w:p w14:paraId="4ECD2466" w14:textId="77777777" w:rsidR="008C3A5F" w:rsidRPr="001921DB" w:rsidRDefault="008C3A5F" w:rsidP="001921DB">
            <w:pPr>
              <w:rPr>
                <w:u w:val="single"/>
              </w:rPr>
            </w:pPr>
            <w:r w:rsidRPr="001921DB">
              <w:rPr>
                <w:u w:val="single"/>
              </w:rPr>
              <w:t>68</w:t>
            </w:r>
          </w:p>
        </w:tc>
      </w:tr>
      <w:tr w:rsidR="008C3A5F" w:rsidRPr="001921DB" w14:paraId="16C7E61E" w14:textId="77777777" w:rsidTr="008C3A5F">
        <w:tc>
          <w:tcPr>
            <w:tcW w:w="1501" w:type="dxa"/>
          </w:tcPr>
          <w:p w14:paraId="4F862775"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aucuparia</w:t>
            </w:r>
            <w:proofErr w:type="spellEnd"/>
          </w:p>
        </w:tc>
        <w:tc>
          <w:tcPr>
            <w:tcW w:w="1501" w:type="dxa"/>
          </w:tcPr>
          <w:p w14:paraId="68A49F40"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minima</w:t>
            </w:r>
          </w:p>
        </w:tc>
        <w:tc>
          <w:tcPr>
            <w:tcW w:w="1502" w:type="dxa"/>
          </w:tcPr>
          <w:p w14:paraId="0E7E3BBC" w14:textId="77777777" w:rsidR="008C3A5F" w:rsidRPr="001921DB" w:rsidRDefault="008C3A5F" w:rsidP="001921DB">
            <w:pPr>
              <w:rPr>
                <w:u w:val="single"/>
              </w:rPr>
            </w:pPr>
            <w:r w:rsidRPr="001921DB">
              <w:rPr>
                <w:u w:val="single"/>
              </w:rPr>
              <w:t>2</w:t>
            </w:r>
          </w:p>
        </w:tc>
        <w:tc>
          <w:tcPr>
            <w:tcW w:w="1502" w:type="dxa"/>
          </w:tcPr>
          <w:p w14:paraId="1BC65AD7" w14:textId="77777777" w:rsidR="008C3A5F" w:rsidRPr="001921DB" w:rsidRDefault="008C3A5F" w:rsidP="001921DB">
            <w:pPr>
              <w:rPr>
                <w:u w:val="single"/>
              </w:rPr>
            </w:pPr>
            <w:r w:rsidRPr="001921DB">
              <w:rPr>
                <w:u w:val="single"/>
              </w:rPr>
              <w:t>3</w:t>
            </w:r>
          </w:p>
        </w:tc>
        <w:tc>
          <w:tcPr>
            <w:tcW w:w="1502" w:type="dxa"/>
          </w:tcPr>
          <w:p w14:paraId="23979EC8" w14:textId="77777777" w:rsidR="008C3A5F" w:rsidRPr="001921DB" w:rsidRDefault="008C3A5F" w:rsidP="001921DB">
            <w:pPr>
              <w:rPr>
                <w:u w:val="single"/>
              </w:rPr>
            </w:pPr>
            <w:r w:rsidRPr="001921DB">
              <w:rPr>
                <w:u w:val="single"/>
              </w:rPr>
              <w:t>34</w:t>
            </w:r>
          </w:p>
        </w:tc>
        <w:tc>
          <w:tcPr>
            <w:tcW w:w="1502" w:type="dxa"/>
          </w:tcPr>
          <w:p w14:paraId="0AB32CBC" w14:textId="77777777" w:rsidR="008C3A5F" w:rsidRPr="001921DB" w:rsidRDefault="008C3A5F" w:rsidP="001921DB">
            <w:pPr>
              <w:rPr>
                <w:u w:val="single"/>
              </w:rPr>
            </w:pPr>
            <w:r w:rsidRPr="001921DB">
              <w:rPr>
                <w:u w:val="single"/>
              </w:rPr>
              <w:t>51</w:t>
            </w:r>
          </w:p>
        </w:tc>
      </w:tr>
      <w:tr w:rsidR="008C3A5F" w:rsidRPr="001921DB" w14:paraId="749A8609" w14:textId="77777777" w:rsidTr="008C3A5F">
        <w:tc>
          <w:tcPr>
            <w:tcW w:w="1501" w:type="dxa"/>
          </w:tcPr>
          <w:p w14:paraId="0DD3BAC2"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aucuparia</w:t>
            </w:r>
            <w:proofErr w:type="spellEnd"/>
          </w:p>
        </w:tc>
        <w:tc>
          <w:tcPr>
            <w:tcW w:w="1501" w:type="dxa"/>
          </w:tcPr>
          <w:p w14:paraId="0EB05E40"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leyana</w:t>
            </w:r>
            <w:proofErr w:type="spellEnd"/>
          </w:p>
        </w:tc>
        <w:tc>
          <w:tcPr>
            <w:tcW w:w="1502" w:type="dxa"/>
          </w:tcPr>
          <w:p w14:paraId="1F1C7274" w14:textId="77777777" w:rsidR="008C3A5F" w:rsidRPr="001921DB" w:rsidRDefault="008C3A5F" w:rsidP="001921DB">
            <w:pPr>
              <w:rPr>
                <w:u w:val="single"/>
              </w:rPr>
            </w:pPr>
            <w:r w:rsidRPr="001921DB">
              <w:rPr>
                <w:u w:val="single"/>
              </w:rPr>
              <w:t>2</w:t>
            </w:r>
          </w:p>
        </w:tc>
        <w:tc>
          <w:tcPr>
            <w:tcW w:w="1502" w:type="dxa"/>
          </w:tcPr>
          <w:p w14:paraId="215F7E45" w14:textId="77777777" w:rsidR="008C3A5F" w:rsidRPr="001921DB" w:rsidRDefault="008C3A5F" w:rsidP="001921DB">
            <w:pPr>
              <w:rPr>
                <w:u w:val="single"/>
              </w:rPr>
            </w:pPr>
            <w:r w:rsidRPr="001921DB">
              <w:rPr>
                <w:u w:val="single"/>
              </w:rPr>
              <w:t>3</w:t>
            </w:r>
          </w:p>
        </w:tc>
        <w:tc>
          <w:tcPr>
            <w:tcW w:w="1502" w:type="dxa"/>
          </w:tcPr>
          <w:p w14:paraId="677BE465" w14:textId="77777777" w:rsidR="008C3A5F" w:rsidRPr="001921DB" w:rsidRDefault="008C3A5F" w:rsidP="001921DB">
            <w:pPr>
              <w:rPr>
                <w:u w:val="single"/>
              </w:rPr>
            </w:pPr>
            <w:r w:rsidRPr="001921DB">
              <w:rPr>
                <w:u w:val="single"/>
              </w:rPr>
              <w:t>34</w:t>
            </w:r>
          </w:p>
        </w:tc>
        <w:tc>
          <w:tcPr>
            <w:tcW w:w="1502" w:type="dxa"/>
          </w:tcPr>
          <w:p w14:paraId="16F5F3E6" w14:textId="77777777" w:rsidR="008C3A5F" w:rsidRPr="001921DB" w:rsidRDefault="008C3A5F" w:rsidP="001921DB">
            <w:pPr>
              <w:rPr>
                <w:u w:val="single"/>
              </w:rPr>
            </w:pPr>
          </w:p>
        </w:tc>
      </w:tr>
      <w:tr w:rsidR="008C3A5F" w:rsidRPr="001921DB" w14:paraId="718B9D6F" w14:textId="77777777" w:rsidTr="008C3A5F">
        <w:tc>
          <w:tcPr>
            <w:tcW w:w="1501" w:type="dxa"/>
          </w:tcPr>
          <w:p w14:paraId="6714EC0C"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aria</w:t>
            </w:r>
          </w:p>
        </w:tc>
        <w:tc>
          <w:tcPr>
            <w:tcW w:w="1501" w:type="dxa"/>
          </w:tcPr>
          <w:p w14:paraId="28B06E0A"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eminens</w:t>
            </w:r>
            <w:proofErr w:type="spellEnd"/>
          </w:p>
        </w:tc>
        <w:tc>
          <w:tcPr>
            <w:tcW w:w="1502" w:type="dxa"/>
          </w:tcPr>
          <w:p w14:paraId="137A3BC5" w14:textId="77777777" w:rsidR="008C3A5F" w:rsidRPr="001921DB" w:rsidRDefault="008C3A5F" w:rsidP="001921DB">
            <w:pPr>
              <w:rPr>
                <w:u w:val="single"/>
              </w:rPr>
            </w:pPr>
            <w:r w:rsidRPr="001921DB">
              <w:rPr>
                <w:u w:val="single"/>
              </w:rPr>
              <w:t>2</w:t>
            </w:r>
          </w:p>
        </w:tc>
        <w:tc>
          <w:tcPr>
            <w:tcW w:w="1502" w:type="dxa"/>
          </w:tcPr>
          <w:p w14:paraId="5353A8A4" w14:textId="77777777" w:rsidR="008C3A5F" w:rsidRPr="001921DB" w:rsidRDefault="008C3A5F" w:rsidP="001921DB">
            <w:pPr>
              <w:rPr>
                <w:u w:val="single"/>
              </w:rPr>
            </w:pPr>
            <w:r w:rsidRPr="001921DB">
              <w:rPr>
                <w:u w:val="single"/>
              </w:rPr>
              <w:t>4</w:t>
            </w:r>
          </w:p>
        </w:tc>
        <w:tc>
          <w:tcPr>
            <w:tcW w:w="1502" w:type="dxa"/>
          </w:tcPr>
          <w:p w14:paraId="4B797EA2" w14:textId="77777777" w:rsidR="008C3A5F" w:rsidRPr="001921DB" w:rsidRDefault="008C3A5F" w:rsidP="001921DB">
            <w:pPr>
              <w:rPr>
                <w:u w:val="single"/>
              </w:rPr>
            </w:pPr>
            <w:r w:rsidRPr="001921DB">
              <w:rPr>
                <w:u w:val="single"/>
              </w:rPr>
              <w:t>34</w:t>
            </w:r>
          </w:p>
        </w:tc>
        <w:tc>
          <w:tcPr>
            <w:tcW w:w="1502" w:type="dxa"/>
          </w:tcPr>
          <w:p w14:paraId="0EFBEBA4" w14:textId="77777777" w:rsidR="008C3A5F" w:rsidRPr="001921DB" w:rsidRDefault="008C3A5F" w:rsidP="001921DB">
            <w:pPr>
              <w:rPr>
                <w:u w:val="single"/>
              </w:rPr>
            </w:pPr>
            <w:r w:rsidRPr="001921DB">
              <w:rPr>
                <w:u w:val="single"/>
              </w:rPr>
              <w:t>68</w:t>
            </w:r>
          </w:p>
        </w:tc>
      </w:tr>
      <w:tr w:rsidR="008C3A5F" w:rsidRPr="001921DB" w14:paraId="17FEB362" w14:textId="77777777" w:rsidTr="008C3A5F">
        <w:tc>
          <w:tcPr>
            <w:tcW w:w="1501" w:type="dxa"/>
          </w:tcPr>
          <w:p w14:paraId="1423A7A2"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aria</w:t>
            </w:r>
          </w:p>
        </w:tc>
        <w:tc>
          <w:tcPr>
            <w:tcW w:w="1501" w:type="dxa"/>
          </w:tcPr>
          <w:p w14:paraId="36E2B284"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eminentiformis</w:t>
            </w:r>
            <w:proofErr w:type="spellEnd"/>
          </w:p>
        </w:tc>
        <w:tc>
          <w:tcPr>
            <w:tcW w:w="1502" w:type="dxa"/>
          </w:tcPr>
          <w:p w14:paraId="31E7426D" w14:textId="77777777" w:rsidR="008C3A5F" w:rsidRPr="001921DB" w:rsidRDefault="008C3A5F" w:rsidP="001921DB">
            <w:pPr>
              <w:rPr>
                <w:u w:val="single"/>
              </w:rPr>
            </w:pPr>
            <w:r w:rsidRPr="001921DB">
              <w:rPr>
                <w:u w:val="single"/>
              </w:rPr>
              <w:t>2</w:t>
            </w:r>
          </w:p>
        </w:tc>
        <w:tc>
          <w:tcPr>
            <w:tcW w:w="1502" w:type="dxa"/>
          </w:tcPr>
          <w:p w14:paraId="0FEC2C96" w14:textId="77777777" w:rsidR="008C3A5F" w:rsidRPr="001921DB" w:rsidRDefault="008C3A5F" w:rsidP="001921DB">
            <w:pPr>
              <w:rPr>
                <w:u w:val="single"/>
              </w:rPr>
            </w:pPr>
            <w:r w:rsidRPr="001921DB">
              <w:rPr>
                <w:u w:val="single"/>
              </w:rPr>
              <w:t>4</w:t>
            </w:r>
          </w:p>
        </w:tc>
        <w:tc>
          <w:tcPr>
            <w:tcW w:w="1502" w:type="dxa"/>
          </w:tcPr>
          <w:p w14:paraId="727739ED" w14:textId="77777777" w:rsidR="008C3A5F" w:rsidRPr="001921DB" w:rsidRDefault="008C3A5F" w:rsidP="001921DB">
            <w:pPr>
              <w:rPr>
                <w:u w:val="single"/>
              </w:rPr>
            </w:pPr>
            <w:r w:rsidRPr="001921DB">
              <w:rPr>
                <w:u w:val="single"/>
              </w:rPr>
              <w:t>34</w:t>
            </w:r>
          </w:p>
        </w:tc>
        <w:tc>
          <w:tcPr>
            <w:tcW w:w="1502" w:type="dxa"/>
          </w:tcPr>
          <w:p w14:paraId="62F62538" w14:textId="77777777" w:rsidR="008C3A5F" w:rsidRPr="001921DB" w:rsidRDefault="008C3A5F" w:rsidP="001921DB">
            <w:pPr>
              <w:rPr>
                <w:u w:val="single"/>
              </w:rPr>
            </w:pPr>
            <w:r w:rsidRPr="001921DB">
              <w:rPr>
                <w:u w:val="single"/>
              </w:rPr>
              <w:t>68</w:t>
            </w:r>
          </w:p>
        </w:tc>
      </w:tr>
      <w:tr w:rsidR="008C3A5F" w:rsidRPr="001921DB" w14:paraId="73D1E107" w14:textId="77777777" w:rsidTr="008C3A5F">
        <w:tc>
          <w:tcPr>
            <w:tcW w:w="1501" w:type="dxa"/>
          </w:tcPr>
          <w:p w14:paraId="21346882"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aria</w:t>
            </w:r>
          </w:p>
        </w:tc>
        <w:tc>
          <w:tcPr>
            <w:tcW w:w="1501" w:type="dxa"/>
          </w:tcPr>
          <w:p w14:paraId="7299F5A7"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porrigentiformis</w:t>
            </w:r>
            <w:proofErr w:type="spellEnd"/>
          </w:p>
        </w:tc>
        <w:tc>
          <w:tcPr>
            <w:tcW w:w="1502" w:type="dxa"/>
          </w:tcPr>
          <w:p w14:paraId="1771EAE0" w14:textId="77777777" w:rsidR="008C3A5F" w:rsidRPr="001921DB" w:rsidRDefault="008C3A5F" w:rsidP="001921DB">
            <w:pPr>
              <w:rPr>
                <w:u w:val="single"/>
              </w:rPr>
            </w:pPr>
            <w:r w:rsidRPr="001921DB">
              <w:rPr>
                <w:u w:val="single"/>
              </w:rPr>
              <w:t>2</w:t>
            </w:r>
          </w:p>
        </w:tc>
        <w:tc>
          <w:tcPr>
            <w:tcW w:w="1502" w:type="dxa"/>
          </w:tcPr>
          <w:p w14:paraId="084C59BD" w14:textId="77777777" w:rsidR="008C3A5F" w:rsidRPr="001921DB" w:rsidRDefault="008C3A5F" w:rsidP="001921DB">
            <w:pPr>
              <w:rPr>
                <w:u w:val="single"/>
              </w:rPr>
            </w:pPr>
            <w:r w:rsidRPr="001921DB">
              <w:rPr>
                <w:u w:val="single"/>
              </w:rPr>
              <w:t>4</w:t>
            </w:r>
          </w:p>
        </w:tc>
        <w:tc>
          <w:tcPr>
            <w:tcW w:w="1502" w:type="dxa"/>
          </w:tcPr>
          <w:p w14:paraId="741B4A46" w14:textId="77777777" w:rsidR="008C3A5F" w:rsidRPr="001921DB" w:rsidRDefault="008C3A5F" w:rsidP="001921DB">
            <w:pPr>
              <w:rPr>
                <w:u w:val="single"/>
              </w:rPr>
            </w:pPr>
            <w:r w:rsidRPr="001921DB">
              <w:rPr>
                <w:u w:val="single"/>
              </w:rPr>
              <w:t>34</w:t>
            </w:r>
          </w:p>
        </w:tc>
        <w:tc>
          <w:tcPr>
            <w:tcW w:w="1502" w:type="dxa"/>
          </w:tcPr>
          <w:p w14:paraId="55FD5C7C" w14:textId="77777777" w:rsidR="008C3A5F" w:rsidRPr="001921DB" w:rsidRDefault="008C3A5F" w:rsidP="001921DB">
            <w:pPr>
              <w:rPr>
                <w:u w:val="single"/>
              </w:rPr>
            </w:pPr>
            <w:r w:rsidRPr="001921DB">
              <w:rPr>
                <w:u w:val="single"/>
              </w:rPr>
              <w:t>68</w:t>
            </w:r>
          </w:p>
        </w:tc>
      </w:tr>
      <w:tr w:rsidR="008C3A5F" w:rsidRPr="001921DB" w14:paraId="743892B8" w14:textId="77777777" w:rsidTr="008C3A5F">
        <w:tc>
          <w:tcPr>
            <w:tcW w:w="1501" w:type="dxa"/>
          </w:tcPr>
          <w:p w14:paraId="55B2BD88"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aria</w:t>
            </w:r>
          </w:p>
        </w:tc>
        <w:tc>
          <w:tcPr>
            <w:tcW w:w="1501" w:type="dxa"/>
          </w:tcPr>
          <w:p w14:paraId="451DEB24"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bristoliensis</w:t>
            </w:r>
            <w:proofErr w:type="spellEnd"/>
          </w:p>
        </w:tc>
        <w:tc>
          <w:tcPr>
            <w:tcW w:w="1502" w:type="dxa"/>
          </w:tcPr>
          <w:p w14:paraId="27D28AAA" w14:textId="77777777" w:rsidR="008C3A5F" w:rsidRPr="001921DB" w:rsidRDefault="008C3A5F" w:rsidP="001921DB">
            <w:pPr>
              <w:rPr>
                <w:u w:val="single"/>
              </w:rPr>
            </w:pPr>
            <w:r w:rsidRPr="001921DB">
              <w:rPr>
                <w:u w:val="single"/>
              </w:rPr>
              <w:t>2</w:t>
            </w:r>
          </w:p>
        </w:tc>
        <w:tc>
          <w:tcPr>
            <w:tcW w:w="1502" w:type="dxa"/>
          </w:tcPr>
          <w:p w14:paraId="531E5347" w14:textId="77777777" w:rsidR="008C3A5F" w:rsidRPr="001921DB" w:rsidRDefault="008C3A5F" w:rsidP="001921DB">
            <w:pPr>
              <w:rPr>
                <w:u w:val="single"/>
              </w:rPr>
            </w:pPr>
            <w:r w:rsidRPr="001921DB">
              <w:rPr>
                <w:u w:val="single"/>
              </w:rPr>
              <w:t>3</w:t>
            </w:r>
          </w:p>
        </w:tc>
        <w:tc>
          <w:tcPr>
            <w:tcW w:w="1502" w:type="dxa"/>
          </w:tcPr>
          <w:p w14:paraId="4D6DBB7C" w14:textId="77777777" w:rsidR="008C3A5F" w:rsidRPr="001921DB" w:rsidRDefault="008C3A5F" w:rsidP="001921DB">
            <w:pPr>
              <w:rPr>
                <w:u w:val="single"/>
              </w:rPr>
            </w:pPr>
            <w:r w:rsidRPr="001921DB">
              <w:rPr>
                <w:u w:val="single"/>
              </w:rPr>
              <w:t>34</w:t>
            </w:r>
          </w:p>
        </w:tc>
        <w:tc>
          <w:tcPr>
            <w:tcW w:w="1502" w:type="dxa"/>
          </w:tcPr>
          <w:p w14:paraId="05BE6515" w14:textId="77777777" w:rsidR="008C3A5F" w:rsidRPr="001921DB" w:rsidRDefault="008C3A5F" w:rsidP="001921DB">
            <w:pPr>
              <w:rPr>
                <w:u w:val="single"/>
              </w:rPr>
            </w:pPr>
            <w:r w:rsidRPr="001921DB">
              <w:rPr>
                <w:u w:val="single"/>
              </w:rPr>
              <w:t>51</w:t>
            </w:r>
          </w:p>
        </w:tc>
      </w:tr>
      <w:tr w:rsidR="008C3A5F" w:rsidRPr="001921DB" w14:paraId="3622C7AF" w14:textId="77777777" w:rsidTr="008C3A5F">
        <w:tc>
          <w:tcPr>
            <w:tcW w:w="1501" w:type="dxa"/>
          </w:tcPr>
          <w:p w14:paraId="3961909C"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porrigentiformis</w:t>
            </w:r>
            <w:proofErr w:type="spellEnd"/>
          </w:p>
        </w:tc>
        <w:tc>
          <w:tcPr>
            <w:tcW w:w="1501" w:type="dxa"/>
          </w:tcPr>
          <w:p w14:paraId="6EF57C92"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torminalis</w:t>
            </w:r>
            <w:proofErr w:type="spellEnd"/>
          </w:p>
        </w:tc>
        <w:tc>
          <w:tcPr>
            <w:tcW w:w="1502" w:type="dxa"/>
          </w:tcPr>
          <w:p w14:paraId="5AB8ED51" w14:textId="77777777" w:rsidR="008C3A5F" w:rsidRPr="001921DB" w:rsidRDefault="008C3A5F" w:rsidP="001921DB">
            <w:pPr>
              <w:rPr>
                <w:u w:val="single"/>
              </w:rPr>
            </w:pPr>
            <w:r w:rsidRPr="001921DB">
              <w:rPr>
                <w:u w:val="single"/>
              </w:rPr>
              <w:t>4</w:t>
            </w:r>
          </w:p>
        </w:tc>
        <w:tc>
          <w:tcPr>
            <w:tcW w:w="1502" w:type="dxa"/>
          </w:tcPr>
          <w:p w14:paraId="03751512" w14:textId="77777777" w:rsidR="008C3A5F" w:rsidRPr="001921DB" w:rsidRDefault="008C3A5F" w:rsidP="001921DB">
            <w:pPr>
              <w:rPr>
                <w:u w:val="single"/>
              </w:rPr>
            </w:pPr>
            <w:r w:rsidRPr="001921DB">
              <w:rPr>
                <w:u w:val="single"/>
              </w:rPr>
              <w:t>2</w:t>
            </w:r>
          </w:p>
        </w:tc>
        <w:tc>
          <w:tcPr>
            <w:tcW w:w="1502" w:type="dxa"/>
          </w:tcPr>
          <w:p w14:paraId="3DB60272" w14:textId="77777777" w:rsidR="008C3A5F" w:rsidRPr="001921DB" w:rsidRDefault="008C3A5F" w:rsidP="001921DB">
            <w:pPr>
              <w:rPr>
                <w:u w:val="single"/>
              </w:rPr>
            </w:pPr>
            <w:r w:rsidRPr="001921DB">
              <w:rPr>
                <w:u w:val="single"/>
              </w:rPr>
              <w:t>68</w:t>
            </w:r>
          </w:p>
        </w:tc>
        <w:tc>
          <w:tcPr>
            <w:tcW w:w="1502" w:type="dxa"/>
          </w:tcPr>
          <w:p w14:paraId="0A889E04" w14:textId="77777777" w:rsidR="008C3A5F" w:rsidRPr="001921DB" w:rsidRDefault="008C3A5F" w:rsidP="001921DB">
            <w:pPr>
              <w:rPr>
                <w:u w:val="single"/>
              </w:rPr>
            </w:pPr>
            <w:r w:rsidRPr="001921DB">
              <w:rPr>
                <w:u w:val="single"/>
              </w:rPr>
              <w:t>34</w:t>
            </w:r>
          </w:p>
        </w:tc>
      </w:tr>
      <w:tr w:rsidR="008C3A5F" w:rsidRPr="001921DB" w14:paraId="5D846791" w14:textId="77777777" w:rsidTr="008C3A5F">
        <w:tc>
          <w:tcPr>
            <w:tcW w:w="1501" w:type="dxa"/>
          </w:tcPr>
          <w:p w14:paraId="6F53624F"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rupicola</w:t>
            </w:r>
          </w:p>
        </w:tc>
        <w:tc>
          <w:tcPr>
            <w:tcW w:w="1501" w:type="dxa"/>
          </w:tcPr>
          <w:p w14:paraId="6CEF5374" w14:textId="77777777" w:rsidR="008C3A5F" w:rsidRPr="00431B05" w:rsidRDefault="008C3A5F" w:rsidP="001921DB">
            <w:pPr>
              <w:rPr>
                <w:i/>
                <w:u w:val="single"/>
              </w:rPr>
            </w:pPr>
            <w:proofErr w:type="spellStart"/>
            <w:r w:rsidRPr="00431B05">
              <w:rPr>
                <w:i/>
                <w:u w:val="single"/>
              </w:rPr>
              <w:t>Sorbus</w:t>
            </w:r>
            <w:proofErr w:type="spellEnd"/>
            <w:r w:rsidRPr="00431B05">
              <w:rPr>
                <w:i/>
                <w:u w:val="single"/>
              </w:rPr>
              <w:t xml:space="preserve"> </w:t>
            </w:r>
            <w:proofErr w:type="spellStart"/>
            <w:r w:rsidRPr="00431B05">
              <w:rPr>
                <w:i/>
                <w:u w:val="single"/>
              </w:rPr>
              <w:t>torminalis</w:t>
            </w:r>
            <w:proofErr w:type="spellEnd"/>
          </w:p>
        </w:tc>
        <w:tc>
          <w:tcPr>
            <w:tcW w:w="1502" w:type="dxa"/>
          </w:tcPr>
          <w:p w14:paraId="34617291" w14:textId="77777777" w:rsidR="008C3A5F" w:rsidRPr="001921DB" w:rsidRDefault="008C3A5F" w:rsidP="001921DB">
            <w:pPr>
              <w:rPr>
                <w:u w:val="single"/>
              </w:rPr>
            </w:pPr>
            <w:r w:rsidRPr="001921DB">
              <w:rPr>
                <w:u w:val="single"/>
              </w:rPr>
              <w:t>4</w:t>
            </w:r>
          </w:p>
        </w:tc>
        <w:tc>
          <w:tcPr>
            <w:tcW w:w="1502" w:type="dxa"/>
          </w:tcPr>
          <w:p w14:paraId="1974EE09" w14:textId="77777777" w:rsidR="008C3A5F" w:rsidRPr="001921DB" w:rsidRDefault="008C3A5F" w:rsidP="001921DB">
            <w:pPr>
              <w:rPr>
                <w:u w:val="single"/>
              </w:rPr>
            </w:pPr>
            <w:r w:rsidRPr="001921DB">
              <w:rPr>
                <w:u w:val="single"/>
              </w:rPr>
              <w:t>2</w:t>
            </w:r>
          </w:p>
        </w:tc>
        <w:tc>
          <w:tcPr>
            <w:tcW w:w="1502" w:type="dxa"/>
          </w:tcPr>
          <w:p w14:paraId="35DC7C14" w14:textId="77777777" w:rsidR="008C3A5F" w:rsidRPr="001921DB" w:rsidRDefault="008C3A5F" w:rsidP="001921DB">
            <w:pPr>
              <w:rPr>
                <w:u w:val="single"/>
              </w:rPr>
            </w:pPr>
          </w:p>
        </w:tc>
        <w:tc>
          <w:tcPr>
            <w:tcW w:w="1502" w:type="dxa"/>
          </w:tcPr>
          <w:p w14:paraId="6690D691" w14:textId="77777777" w:rsidR="008C3A5F" w:rsidRPr="001921DB" w:rsidRDefault="008C3A5F" w:rsidP="001921DB">
            <w:pPr>
              <w:rPr>
                <w:u w:val="single"/>
              </w:rPr>
            </w:pPr>
            <w:r w:rsidRPr="001921DB">
              <w:rPr>
                <w:u w:val="single"/>
              </w:rPr>
              <w:t>34</w:t>
            </w:r>
          </w:p>
        </w:tc>
      </w:tr>
      <w:tr w:rsidR="008C3A5F" w:rsidRPr="001921DB" w14:paraId="25795D80" w14:textId="77777777" w:rsidTr="008C3A5F">
        <w:tc>
          <w:tcPr>
            <w:tcW w:w="1501" w:type="dxa"/>
          </w:tcPr>
          <w:p w14:paraId="3B861F49" w14:textId="77777777" w:rsidR="008C3A5F" w:rsidRPr="00431B05" w:rsidRDefault="008C3A5F" w:rsidP="001921DB">
            <w:pPr>
              <w:rPr>
                <w:i/>
                <w:u w:val="single"/>
              </w:rPr>
            </w:pPr>
            <w:proofErr w:type="spellStart"/>
            <w:r w:rsidRPr="00431B05">
              <w:rPr>
                <w:i/>
                <w:u w:val="single"/>
              </w:rPr>
              <w:t>Crataegus</w:t>
            </w:r>
            <w:proofErr w:type="spellEnd"/>
            <w:r w:rsidRPr="00431B05">
              <w:rPr>
                <w:i/>
                <w:u w:val="single"/>
              </w:rPr>
              <w:t xml:space="preserve"> </w:t>
            </w:r>
            <w:proofErr w:type="spellStart"/>
            <w:r w:rsidRPr="00431B05">
              <w:rPr>
                <w:i/>
                <w:u w:val="single"/>
              </w:rPr>
              <w:t>monogyna</w:t>
            </w:r>
            <w:proofErr w:type="spellEnd"/>
          </w:p>
        </w:tc>
        <w:tc>
          <w:tcPr>
            <w:tcW w:w="1501" w:type="dxa"/>
          </w:tcPr>
          <w:p w14:paraId="236B05CB" w14:textId="77777777" w:rsidR="008C3A5F" w:rsidRPr="00431B05" w:rsidRDefault="008C3A5F" w:rsidP="001921DB">
            <w:pPr>
              <w:rPr>
                <w:i/>
                <w:u w:val="single"/>
              </w:rPr>
            </w:pPr>
            <w:proofErr w:type="spellStart"/>
            <w:r w:rsidRPr="00431B05">
              <w:rPr>
                <w:i/>
                <w:u w:val="single"/>
              </w:rPr>
              <w:t>Crataegus</w:t>
            </w:r>
            <w:proofErr w:type="spellEnd"/>
            <w:r w:rsidRPr="00431B05">
              <w:rPr>
                <w:i/>
                <w:u w:val="single"/>
              </w:rPr>
              <w:t xml:space="preserve"> </w:t>
            </w:r>
            <w:proofErr w:type="spellStart"/>
            <w:r w:rsidRPr="00431B05">
              <w:rPr>
                <w:i/>
                <w:u w:val="single"/>
              </w:rPr>
              <w:t>rhipidophylla</w:t>
            </w:r>
            <w:proofErr w:type="spellEnd"/>
          </w:p>
        </w:tc>
        <w:tc>
          <w:tcPr>
            <w:tcW w:w="1502" w:type="dxa"/>
          </w:tcPr>
          <w:p w14:paraId="5BCA0127" w14:textId="77777777" w:rsidR="008C3A5F" w:rsidRPr="001921DB" w:rsidRDefault="008C3A5F" w:rsidP="001921DB">
            <w:pPr>
              <w:rPr>
                <w:u w:val="single"/>
              </w:rPr>
            </w:pPr>
            <w:r w:rsidRPr="001921DB">
              <w:rPr>
                <w:u w:val="single"/>
              </w:rPr>
              <w:t>2</w:t>
            </w:r>
          </w:p>
        </w:tc>
        <w:tc>
          <w:tcPr>
            <w:tcW w:w="1502" w:type="dxa"/>
          </w:tcPr>
          <w:p w14:paraId="6F9B2F26" w14:textId="77777777" w:rsidR="008C3A5F" w:rsidRPr="001921DB" w:rsidRDefault="008C3A5F" w:rsidP="001921DB">
            <w:pPr>
              <w:rPr>
                <w:u w:val="single"/>
              </w:rPr>
            </w:pPr>
            <w:r w:rsidRPr="001921DB">
              <w:rPr>
                <w:u w:val="single"/>
              </w:rPr>
              <w:t>4</w:t>
            </w:r>
          </w:p>
        </w:tc>
        <w:tc>
          <w:tcPr>
            <w:tcW w:w="1502" w:type="dxa"/>
          </w:tcPr>
          <w:p w14:paraId="2F6CB9EB" w14:textId="77777777" w:rsidR="008C3A5F" w:rsidRPr="001921DB" w:rsidRDefault="008C3A5F" w:rsidP="001921DB">
            <w:pPr>
              <w:rPr>
                <w:u w:val="single"/>
              </w:rPr>
            </w:pPr>
            <w:r w:rsidRPr="001921DB">
              <w:rPr>
                <w:u w:val="single"/>
              </w:rPr>
              <w:t>34</w:t>
            </w:r>
          </w:p>
        </w:tc>
        <w:tc>
          <w:tcPr>
            <w:tcW w:w="1502" w:type="dxa"/>
          </w:tcPr>
          <w:p w14:paraId="7925429C" w14:textId="77777777" w:rsidR="008C3A5F" w:rsidRPr="001921DB" w:rsidRDefault="008C3A5F" w:rsidP="001921DB">
            <w:pPr>
              <w:rPr>
                <w:u w:val="single"/>
              </w:rPr>
            </w:pPr>
            <w:r w:rsidRPr="001921DB">
              <w:rPr>
                <w:u w:val="single"/>
              </w:rPr>
              <w:t>68</w:t>
            </w:r>
          </w:p>
        </w:tc>
      </w:tr>
      <w:tr w:rsidR="008C3A5F" w:rsidRPr="001921DB" w14:paraId="693DE665" w14:textId="77777777" w:rsidTr="008C3A5F">
        <w:tc>
          <w:tcPr>
            <w:tcW w:w="1501" w:type="dxa"/>
          </w:tcPr>
          <w:p w14:paraId="3C04B0AC" w14:textId="77777777" w:rsidR="008C3A5F" w:rsidRPr="00431B05" w:rsidRDefault="008C3A5F" w:rsidP="001921DB">
            <w:pPr>
              <w:rPr>
                <w:i/>
                <w:u w:val="single"/>
              </w:rPr>
            </w:pPr>
            <w:proofErr w:type="spellStart"/>
            <w:r w:rsidRPr="00431B05">
              <w:rPr>
                <w:i/>
                <w:u w:val="single"/>
              </w:rPr>
              <w:t>Rubus</w:t>
            </w:r>
            <w:proofErr w:type="spellEnd"/>
            <w:r w:rsidRPr="00431B05">
              <w:rPr>
                <w:i/>
                <w:u w:val="single"/>
              </w:rPr>
              <w:t xml:space="preserve"> </w:t>
            </w:r>
            <w:proofErr w:type="spellStart"/>
            <w:r w:rsidRPr="00431B05">
              <w:rPr>
                <w:i/>
                <w:u w:val="single"/>
              </w:rPr>
              <w:t>idaeus</w:t>
            </w:r>
            <w:proofErr w:type="spellEnd"/>
          </w:p>
        </w:tc>
        <w:tc>
          <w:tcPr>
            <w:tcW w:w="1501" w:type="dxa"/>
          </w:tcPr>
          <w:p w14:paraId="1AFA80AA" w14:textId="77777777" w:rsidR="008C3A5F" w:rsidRPr="00431B05" w:rsidRDefault="008C3A5F" w:rsidP="001921DB">
            <w:pPr>
              <w:rPr>
                <w:i/>
                <w:u w:val="single"/>
              </w:rPr>
            </w:pPr>
            <w:proofErr w:type="spellStart"/>
            <w:r w:rsidRPr="00431B05">
              <w:rPr>
                <w:i/>
                <w:u w:val="single"/>
              </w:rPr>
              <w:t>Rubus</w:t>
            </w:r>
            <w:proofErr w:type="spellEnd"/>
            <w:r w:rsidRPr="00431B05">
              <w:rPr>
                <w:i/>
                <w:u w:val="single"/>
              </w:rPr>
              <w:t xml:space="preserve"> </w:t>
            </w:r>
            <w:proofErr w:type="spellStart"/>
            <w:r w:rsidRPr="00431B05">
              <w:rPr>
                <w:i/>
                <w:u w:val="single"/>
              </w:rPr>
              <w:t>caesius</w:t>
            </w:r>
            <w:proofErr w:type="spellEnd"/>
          </w:p>
        </w:tc>
        <w:tc>
          <w:tcPr>
            <w:tcW w:w="1502" w:type="dxa"/>
          </w:tcPr>
          <w:p w14:paraId="1726CCDB" w14:textId="77777777" w:rsidR="008C3A5F" w:rsidRPr="001921DB" w:rsidRDefault="008C3A5F" w:rsidP="001921DB">
            <w:pPr>
              <w:rPr>
                <w:u w:val="single"/>
              </w:rPr>
            </w:pPr>
            <w:r w:rsidRPr="001921DB">
              <w:rPr>
                <w:u w:val="single"/>
              </w:rPr>
              <w:t>2</w:t>
            </w:r>
          </w:p>
        </w:tc>
        <w:tc>
          <w:tcPr>
            <w:tcW w:w="1502" w:type="dxa"/>
          </w:tcPr>
          <w:p w14:paraId="468DB1E5" w14:textId="77777777" w:rsidR="008C3A5F" w:rsidRPr="001921DB" w:rsidRDefault="008C3A5F" w:rsidP="001921DB">
            <w:pPr>
              <w:rPr>
                <w:u w:val="single"/>
              </w:rPr>
            </w:pPr>
            <w:r w:rsidRPr="001921DB">
              <w:rPr>
                <w:u w:val="single"/>
              </w:rPr>
              <w:t>4</w:t>
            </w:r>
          </w:p>
        </w:tc>
        <w:tc>
          <w:tcPr>
            <w:tcW w:w="1502" w:type="dxa"/>
          </w:tcPr>
          <w:p w14:paraId="44EE6AD8" w14:textId="77777777" w:rsidR="008C3A5F" w:rsidRPr="001921DB" w:rsidRDefault="008C3A5F" w:rsidP="001921DB">
            <w:pPr>
              <w:rPr>
                <w:u w:val="single"/>
              </w:rPr>
            </w:pPr>
            <w:r w:rsidRPr="001921DB">
              <w:rPr>
                <w:u w:val="single"/>
              </w:rPr>
              <w:t>14</w:t>
            </w:r>
          </w:p>
        </w:tc>
        <w:tc>
          <w:tcPr>
            <w:tcW w:w="1502" w:type="dxa"/>
          </w:tcPr>
          <w:p w14:paraId="0985B358" w14:textId="77777777" w:rsidR="008C3A5F" w:rsidRPr="001921DB" w:rsidRDefault="008C3A5F" w:rsidP="001921DB">
            <w:pPr>
              <w:rPr>
                <w:u w:val="single"/>
              </w:rPr>
            </w:pPr>
            <w:r w:rsidRPr="001921DB">
              <w:rPr>
                <w:u w:val="single"/>
              </w:rPr>
              <w:t>28</w:t>
            </w:r>
          </w:p>
        </w:tc>
      </w:tr>
      <w:tr w:rsidR="008C3A5F" w:rsidRPr="001921DB" w14:paraId="3D0F1CE9" w14:textId="77777777" w:rsidTr="008C3A5F">
        <w:tc>
          <w:tcPr>
            <w:tcW w:w="1501" w:type="dxa"/>
          </w:tcPr>
          <w:p w14:paraId="06BCB013" w14:textId="77777777" w:rsidR="008C3A5F" w:rsidRPr="00431B05" w:rsidRDefault="008C3A5F" w:rsidP="001921DB">
            <w:pPr>
              <w:rPr>
                <w:i/>
                <w:u w:val="single"/>
              </w:rPr>
            </w:pPr>
            <w:proofErr w:type="spellStart"/>
            <w:r w:rsidRPr="00431B05">
              <w:rPr>
                <w:i/>
                <w:u w:val="single"/>
              </w:rPr>
              <w:t>Rubus</w:t>
            </w:r>
            <w:proofErr w:type="spellEnd"/>
            <w:r w:rsidRPr="00431B05">
              <w:rPr>
                <w:i/>
                <w:u w:val="single"/>
              </w:rPr>
              <w:t xml:space="preserve"> </w:t>
            </w:r>
            <w:proofErr w:type="spellStart"/>
            <w:r w:rsidRPr="00431B05">
              <w:rPr>
                <w:i/>
                <w:u w:val="single"/>
              </w:rPr>
              <w:t>ulmifolius</w:t>
            </w:r>
            <w:proofErr w:type="spellEnd"/>
          </w:p>
        </w:tc>
        <w:tc>
          <w:tcPr>
            <w:tcW w:w="1501" w:type="dxa"/>
          </w:tcPr>
          <w:p w14:paraId="0FBB744A" w14:textId="77777777" w:rsidR="008C3A5F" w:rsidRPr="00431B05" w:rsidRDefault="008C3A5F" w:rsidP="001921DB">
            <w:pPr>
              <w:rPr>
                <w:i/>
                <w:u w:val="single"/>
              </w:rPr>
            </w:pPr>
            <w:proofErr w:type="spellStart"/>
            <w:r w:rsidRPr="00431B05">
              <w:rPr>
                <w:i/>
                <w:u w:val="single"/>
              </w:rPr>
              <w:t>Rubus</w:t>
            </w:r>
            <w:proofErr w:type="spellEnd"/>
            <w:r w:rsidRPr="00431B05">
              <w:rPr>
                <w:i/>
                <w:u w:val="single"/>
              </w:rPr>
              <w:t xml:space="preserve"> </w:t>
            </w:r>
            <w:proofErr w:type="spellStart"/>
            <w:r w:rsidRPr="00431B05">
              <w:rPr>
                <w:i/>
                <w:u w:val="single"/>
              </w:rPr>
              <w:t>caesius</w:t>
            </w:r>
            <w:proofErr w:type="spellEnd"/>
          </w:p>
        </w:tc>
        <w:tc>
          <w:tcPr>
            <w:tcW w:w="1502" w:type="dxa"/>
          </w:tcPr>
          <w:p w14:paraId="2568F4E1" w14:textId="77777777" w:rsidR="008C3A5F" w:rsidRPr="001921DB" w:rsidRDefault="008C3A5F" w:rsidP="001921DB">
            <w:pPr>
              <w:rPr>
                <w:u w:val="single"/>
              </w:rPr>
            </w:pPr>
            <w:r w:rsidRPr="001921DB">
              <w:rPr>
                <w:u w:val="single"/>
              </w:rPr>
              <w:t>2</w:t>
            </w:r>
          </w:p>
        </w:tc>
        <w:tc>
          <w:tcPr>
            <w:tcW w:w="1502" w:type="dxa"/>
          </w:tcPr>
          <w:p w14:paraId="468725D8" w14:textId="77777777" w:rsidR="008C3A5F" w:rsidRPr="001921DB" w:rsidRDefault="008C3A5F" w:rsidP="001921DB">
            <w:pPr>
              <w:rPr>
                <w:u w:val="single"/>
              </w:rPr>
            </w:pPr>
            <w:r w:rsidRPr="001921DB">
              <w:rPr>
                <w:u w:val="single"/>
              </w:rPr>
              <w:t>4</w:t>
            </w:r>
          </w:p>
        </w:tc>
        <w:tc>
          <w:tcPr>
            <w:tcW w:w="1502" w:type="dxa"/>
          </w:tcPr>
          <w:p w14:paraId="49C39B98" w14:textId="77777777" w:rsidR="008C3A5F" w:rsidRPr="001921DB" w:rsidRDefault="008C3A5F" w:rsidP="001921DB">
            <w:pPr>
              <w:rPr>
                <w:u w:val="single"/>
              </w:rPr>
            </w:pPr>
            <w:r w:rsidRPr="001921DB">
              <w:rPr>
                <w:u w:val="single"/>
              </w:rPr>
              <w:t>14</w:t>
            </w:r>
          </w:p>
        </w:tc>
        <w:tc>
          <w:tcPr>
            <w:tcW w:w="1502" w:type="dxa"/>
          </w:tcPr>
          <w:p w14:paraId="70350509" w14:textId="77777777" w:rsidR="008C3A5F" w:rsidRPr="001921DB" w:rsidRDefault="008C3A5F" w:rsidP="001921DB">
            <w:pPr>
              <w:rPr>
                <w:u w:val="single"/>
              </w:rPr>
            </w:pPr>
            <w:r w:rsidRPr="001921DB">
              <w:rPr>
                <w:u w:val="single"/>
              </w:rPr>
              <w:t>28</w:t>
            </w:r>
          </w:p>
        </w:tc>
      </w:tr>
      <w:tr w:rsidR="008C3A5F" w:rsidRPr="001921DB" w14:paraId="0BDE3DB6" w14:textId="77777777" w:rsidTr="008C3A5F">
        <w:tc>
          <w:tcPr>
            <w:tcW w:w="1501" w:type="dxa"/>
          </w:tcPr>
          <w:p w14:paraId="07D4ED31" w14:textId="77777777" w:rsidR="008C3A5F" w:rsidRPr="00431B05" w:rsidRDefault="008C3A5F" w:rsidP="001921DB">
            <w:pPr>
              <w:rPr>
                <w:i/>
                <w:u w:val="single"/>
              </w:rPr>
            </w:pPr>
            <w:proofErr w:type="spellStart"/>
            <w:r w:rsidRPr="00431B05">
              <w:rPr>
                <w:i/>
                <w:u w:val="single"/>
              </w:rPr>
              <w:t>Potentilla</w:t>
            </w:r>
            <w:proofErr w:type="spellEnd"/>
            <w:r w:rsidRPr="00431B05">
              <w:rPr>
                <w:i/>
                <w:u w:val="single"/>
              </w:rPr>
              <w:t xml:space="preserve"> </w:t>
            </w:r>
            <w:proofErr w:type="spellStart"/>
            <w:r w:rsidRPr="00431B05">
              <w:rPr>
                <w:i/>
                <w:u w:val="single"/>
              </w:rPr>
              <w:t>erecta</w:t>
            </w:r>
            <w:proofErr w:type="spellEnd"/>
          </w:p>
        </w:tc>
        <w:tc>
          <w:tcPr>
            <w:tcW w:w="1501" w:type="dxa"/>
          </w:tcPr>
          <w:p w14:paraId="0E9C1C6A" w14:textId="77777777" w:rsidR="008C3A5F" w:rsidRPr="00431B05" w:rsidRDefault="008C3A5F" w:rsidP="001921DB">
            <w:pPr>
              <w:rPr>
                <w:i/>
                <w:u w:val="single"/>
              </w:rPr>
            </w:pPr>
            <w:proofErr w:type="spellStart"/>
            <w:r w:rsidRPr="00431B05">
              <w:rPr>
                <w:i/>
                <w:u w:val="single"/>
              </w:rPr>
              <w:t>Potentilla</w:t>
            </w:r>
            <w:proofErr w:type="spellEnd"/>
            <w:r w:rsidRPr="00431B05">
              <w:rPr>
                <w:i/>
                <w:u w:val="single"/>
              </w:rPr>
              <w:t xml:space="preserve"> </w:t>
            </w:r>
            <w:proofErr w:type="spellStart"/>
            <w:r w:rsidRPr="00431B05">
              <w:rPr>
                <w:i/>
                <w:u w:val="single"/>
              </w:rPr>
              <w:t>anglica</w:t>
            </w:r>
            <w:proofErr w:type="spellEnd"/>
          </w:p>
        </w:tc>
        <w:tc>
          <w:tcPr>
            <w:tcW w:w="1502" w:type="dxa"/>
          </w:tcPr>
          <w:p w14:paraId="15FAB70C" w14:textId="77777777" w:rsidR="008C3A5F" w:rsidRPr="001921DB" w:rsidRDefault="008C3A5F" w:rsidP="001921DB">
            <w:pPr>
              <w:rPr>
                <w:u w:val="single"/>
              </w:rPr>
            </w:pPr>
            <w:r w:rsidRPr="001921DB">
              <w:rPr>
                <w:u w:val="single"/>
              </w:rPr>
              <w:t>4</w:t>
            </w:r>
          </w:p>
        </w:tc>
        <w:tc>
          <w:tcPr>
            <w:tcW w:w="1502" w:type="dxa"/>
          </w:tcPr>
          <w:p w14:paraId="4E4D051A" w14:textId="77777777" w:rsidR="008C3A5F" w:rsidRPr="001921DB" w:rsidRDefault="008C3A5F" w:rsidP="001921DB">
            <w:pPr>
              <w:rPr>
                <w:u w:val="single"/>
              </w:rPr>
            </w:pPr>
            <w:r w:rsidRPr="001921DB">
              <w:rPr>
                <w:u w:val="single"/>
              </w:rPr>
              <w:t>8</w:t>
            </w:r>
          </w:p>
        </w:tc>
        <w:tc>
          <w:tcPr>
            <w:tcW w:w="1502" w:type="dxa"/>
          </w:tcPr>
          <w:p w14:paraId="7BC983B1" w14:textId="77777777" w:rsidR="008C3A5F" w:rsidRPr="001921DB" w:rsidRDefault="008C3A5F" w:rsidP="001921DB">
            <w:pPr>
              <w:rPr>
                <w:u w:val="single"/>
              </w:rPr>
            </w:pPr>
            <w:r w:rsidRPr="001921DB">
              <w:rPr>
                <w:u w:val="single"/>
              </w:rPr>
              <w:t>28</w:t>
            </w:r>
          </w:p>
        </w:tc>
        <w:tc>
          <w:tcPr>
            <w:tcW w:w="1502" w:type="dxa"/>
          </w:tcPr>
          <w:p w14:paraId="7CCE27EA" w14:textId="77777777" w:rsidR="008C3A5F" w:rsidRPr="001921DB" w:rsidRDefault="008C3A5F" w:rsidP="001921DB">
            <w:pPr>
              <w:rPr>
                <w:u w:val="single"/>
              </w:rPr>
            </w:pPr>
            <w:r w:rsidRPr="001921DB">
              <w:rPr>
                <w:u w:val="single"/>
              </w:rPr>
              <w:t>56</w:t>
            </w:r>
          </w:p>
        </w:tc>
      </w:tr>
      <w:tr w:rsidR="008C3A5F" w:rsidRPr="001921DB" w14:paraId="0110EA54" w14:textId="77777777" w:rsidTr="008C3A5F">
        <w:tc>
          <w:tcPr>
            <w:tcW w:w="1501" w:type="dxa"/>
          </w:tcPr>
          <w:p w14:paraId="67F232C6" w14:textId="77777777" w:rsidR="008C3A5F" w:rsidRPr="00431B05" w:rsidRDefault="008C3A5F" w:rsidP="001921DB">
            <w:pPr>
              <w:rPr>
                <w:i/>
                <w:u w:val="single"/>
              </w:rPr>
            </w:pPr>
            <w:proofErr w:type="spellStart"/>
            <w:r w:rsidRPr="00431B05">
              <w:rPr>
                <w:i/>
                <w:u w:val="single"/>
              </w:rPr>
              <w:t>Potentilla</w:t>
            </w:r>
            <w:proofErr w:type="spellEnd"/>
            <w:r w:rsidRPr="00431B05">
              <w:rPr>
                <w:i/>
                <w:u w:val="single"/>
              </w:rPr>
              <w:t xml:space="preserve"> </w:t>
            </w:r>
            <w:proofErr w:type="spellStart"/>
            <w:r w:rsidRPr="00431B05">
              <w:rPr>
                <w:i/>
                <w:u w:val="single"/>
              </w:rPr>
              <w:t>anglica</w:t>
            </w:r>
            <w:proofErr w:type="spellEnd"/>
          </w:p>
        </w:tc>
        <w:tc>
          <w:tcPr>
            <w:tcW w:w="1501" w:type="dxa"/>
          </w:tcPr>
          <w:p w14:paraId="5192D6F5" w14:textId="77777777" w:rsidR="008C3A5F" w:rsidRPr="00431B05" w:rsidRDefault="008C3A5F" w:rsidP="001921DB">
            <w:pPr>
              <w:rPr>
                <w:i/>
                <w:u w:val="single"/>
              </w:rPr>
            </w:pPr>
            <w:proofErr w:type="spellStart"/>
            <w:r w:rsidRPr="00431B05">
              <w:rPr>
                <w:i/>
                <w:u w:val="single"/>
              </w:rPr>
              <w:t>Potentilla</w:t>
            </w:r>
            <w:proofErr w:type="spellEnd"/>
            <w:r w:rsidRPr="00431B05">
              <w:rPr>
                <w:i/>
                <w:u w:val="single"/>
              </w:rPr>
              <w:t xml:space="preserve"> </w:t>
            </w:r>
            <w:proofErr w:type="spellStart"/>
            <w:r w:rsidRPr="00431B05">
              <w:rPr>
                <w:i/>
                <w:u w:val="single"/>
              </w:rPr>
              <w:t>reptans</w:t>
            </w:r>
            <w:proofErr w:type="spellEnd"/>
          </w:p>
        </w:tc>
        <w:tc>
          <w:tcPr>
            <w:tcW w:w="1502" w:type="dxa"/>
          </w:tcPr>
          <w:p w14:paraId="094D469B" w14:textId="77777777" w:rsidR="008C3A5F" w:rsidRPr="001921DB" w:rsidRDefault="008C3A5F" w:rsidP="001921DB">
            <w:pPr>
              <w:rPr>
                <w:u w:val="single"/>
              </w:rPr>
            </w:pPr>
            <w:r w:rsidRPr="001921DB">
              <w:rPr>
                <w:u w:val="single"/>
              </w:rPr>
              <w:t>8</w:t>
            </w:r>
          </w:p>
        </w:tc>
        <w:tc>
          <w:tcPr>
            <w:tcW w:w="1502" w:type="dxa"/>
          </w:tcPr>
          <w:p w14:paraId="749A545D" w14:textId="77777777" w:rsidR="008C3A5F" w:rsidRPr="001921DB" w:rsidRDefault="008C3A5F" w:rsidP="001921DB">
            <w:pPr>
              <w:rPr>
                <w:u w:val="single"/>
              </w:rPr>
            </w:pPr>
            <w:r w:rsidRPr="001921DB">
              <w:rPr>
                <w:u w:val="single"/>
              </w:rPr>
              <w:t>4</w:t>
            </w:r>
          </w:p>
        </w:tc>
        <w:tc>
          <w:tcPr>
            <w:tcW w:w="1502" w:type="dxa"/>
          </w:tcPr>
          <w:p w14:paraId="5FA36C7E" w14:textId="77777777" w:rsidR="008C3A5F" w:rsidRPr="001921DB" w:rsidRDefault="008C3A5F" w:rsidP="001921DB">
            <w:pPr>
              <w:rPr>
                <w:u w:val="single"/>
              </w:rPr>
            </w:pPr>
            <w:r w:rsidRPr="001921DB">
              <w:rPr>
                <w:u w:val="single"/>
              </w:rPr>
              <w:t>56</w:t>
            </w:r>
          </w:p>
        </w:tc>
        <w:tc>
          <w:tcPr>
            <w:tcW w:w="1502" w:type="dxa"/>
          </w:tcPr>
          <w:p w14:paraId="1B860F98" w14:textId="77777777" w:rsidR="008C3A5F" w:rsidRPr="001921DB" w:rsidRDefault="008C3A5F" w:rsidP="001921DB">
            <w:pPr>
              <w:rPr>
                <w:u w:val="single"/>
              </w:rPr>
            </w:pPr>
            <w:r w:rsidRPr="001921DB">
              <w:rPr>
                <w:u w:val="single"/>
              </w:rPr>
              <w:t>28</w:t>
            </w:r>
          </w:p>
        </w:tc>
      </w:tr>
      <w:tr w:rsidR="008C3A5F" w:rsidRPr="001921DB" w14:paraId="0EFC5F62" w14:textId="77777777" w:rsidTr="008C3A5F">
        <w:tc>
          <w:tcPr>
            <w:tcW w:w="1501" w:type="dxa"/>
          </w:tcPr>
          <w:p w14:paraId="00FA3D29" w14:textId="77777777" w:rsidR="008C3A5F" w:rsidRPr="00431B05" w:rsidRDefault="008C3A5F" w:rsidP="001921DB">
            <w:pPr>
              <w:rPr>
                <w:i/>
                <w:u w:val="single"/>
              </w:rPr>
            </w:pPr>
            <w:proofErr w:type="spellStart"/>
            <w:r w:rsidRPr="00431B05">
              <w:rPr>
                <w:i/>
                <w:u w:val="single"/>
              </w:rPr>
              <w:t>Agrimonia</w:t>
            </w:r>
            <w:proofErr w:type="spellEnd"/>
            <w:r w:rsidRPr="00431B05">
              <w:rPr>
                <w:i/>
                <w:u w:val="single"/>
              </w:rPr>
              <w:t xml:space="preserve"> </w:t>
            </w:r>
            <w:proofErr w:type="spellStart"/>
            <w:r w:rsidRPr="00431B05">
              <w:rPr>
                <w:i/>
                <w:u w:val="single"/>
              </w:rPr>
              <w:t>eupatoria</w:t>
            </w:r>
            <w:proofErr w:type="spellEnd"/>
          </w:p>
        </w:tc>
        <w:tc>
          <w:tcPr>
            <w:tcW w:w="1501" w:type="dxa"/>
          </w:tcPr>
          <w:p w14:paraId="1B08FA8E" w14:textId="77777777" w:rsidR="008C3A5F" w:rsidRPr="00431B05" w:rsidRDefault="008C3A5F" w:rsidP="001921DB">
            <w:pPr>
              <w:rPr>
                <w:i/>
                <w:u w:val="single"/>
              </w:rPr>
            </w:pPr>
            <w:proofErr w:type="spellStart"/>
            <w:r w:rsidRPr="00431B05">
              <w:rPr>
                <w:i/>
                <w:u w:val="single"/>
              </w:rPr>
              <w:t>Agrimonia</w:t>
            </w:r>
            <w:proofErr w:type="spellEnd"/>
            <w:r w:rsidRPr="00431B05">
              <w:rPr>
                <w:i/>
                <w:u w:val="single"/>
              </w:rPr>
              <w:t xml:space="preserve"> </w:t>
            </w:r>
            <w:proofErr w:type="spellStart"/>
            <w:r w:rsidRPr="00431B05">
              <w:rPr>
                <w:i/>
                <w:u w:val="single"/>
              </w:rPr>
              <w:t>procera</w:t>
            </w:r>
            <w:proofErr w:type="spellEnd"/>
          </w:p>
        </w:tc>
        <w:tc>
          <w:tcPr>
            <w:tcW w:w="1502" w:type="dxa"/>
          </w:tcPr>
          <w:p w14:paraId="4280E274" w14:textId="77777777" w:rsidR="008C3A5F" w:rsidRPr="001921DB" w:rsidRDefault="008C3A5F" w:rsidP="001921DB">
            <w:pPr>
              <w:rPr>
                <w:u w:val="single"/>
              </w:rPr>
            </w:pPr>
            <w:r w:rsidRPr="001921DB">
              <w:rPr>
                <w:u w:val="single"/>
              </w:rPr>
              <w:t>2</w:t>
            </w:r>
          </w:p>
        </w:tc>
        <w:tc>
          <w:tcPr>
            <w:tcW w:w="1502" w:type="dxa"/>
          </w:tcPr>
          <w:p w14:paraId="657C448F" w14:textId="77777777" w:rsidR="008C3A5F" w:rsidRPr="001921DB" w:rsidRDefault="008C3A5F" w:rsidP="001921DB">
            <w:pPr>
              <w:rPr>
                <w:u w:val="single"/>
              </w:rPr>
            </w:pPr>
            <w:r w:rsidRPr="001921DB">
              <w:rPr>
                <w:u w:val="single"/>
              </w:rPr>
              <w:t>4</w:t>
            </w:r>
          </w:p>
        </w:tc>
        <w:tc>
          <w:tcPr>
            <w:tcW w:w="1502" w:type="dxa"/>
          </w:tcPr>
          <w:p w14:paraId="6B5EFDF5" w14:textId="77777777" w:rsidR="008C3A5F" w:rsidRPr="001921DB" w:rsidRDefault="008C3A5F" w:rsidP="001921DB">
            <w:pPr>
              <w:rPr>
                <w:u w:val="single"/>
              </w:rPr>
            </w:pPr>
            <w:r w:rsidRPr="001921DB">
              <w:rPr>
                <w:u w:val="single"/>
              </w:rPr>
              <w:t>28</w:t>
            </w:r>
          </w:p>
        </w:tc>
        <w:tc>
          <w:tcPr>
            <w:tcW w:w="1502" w:type="dxa"/>
          </w:tcPr>
          <w:p w14:paraId="3641A24E" w14:textId="77777777" w:rsidR="008C3A5F" w:rsidRPr="001921DB" w:rsidRDefault="008C3A5F" w:rsidP="001921DB">
            <w:pPr>
              <w:rPr>
                <w:u w:val="single"/>
              </w:rPr>
            </w:pPr>
            <w:r w:rsidRPr="001921DB">
              <w:rPr>
                <w:u w:val="single"/>
              </w:rPr>
              <w:t>56</w:t>
            </w:r>
          </w:p>
        </w:tc>
      </w:tr>
      <w:tr w:rsidR="008C3A5F" w:rsidRPr="001921DB" w14:paraId="76F38B78" w14:textId="77777777" w:rsidTr="008C3A5F">
        <w:tc>
          <w:tcPr>
            <w:tcW w:w="1501" w:type="dxa"/>
          </w:tcPr>
          <w:p w14:paraId="02E3EC4D" w14:textId="77777777" w:rsidR="008C3A5F" w:rsidRPr="00431B05" w:rsidRDefault="008C3A5F" w:rsidP="001921DB">
            <w:pPr>
              <w:rPr>
                <w:i/>
                <w:u w:val="single"/>
              </w:rPr>
            </w:pPr>
            <w:r w:rsidRPr="00431B05">
              <w:rPr>
                <w:i/>
                <w:u w:val="single"/>
              </w:rPr>
              <w:t>Rosa multiflora</w:t>
            </w:r>
          </w:p>
        </w:tc>
        <w:tc>
          <w:tcPr>
            <w:tcW w:w="1501" w:type="dxa"/>
          </w:tcPr>
          <w:p w14:paraId="7CECF433" w14:textId="77777777" w:rsidR="008C3A5F" w:rsidRPr="00431B05" w:rsidRDefault="008C3A5F" w:rsidP="001921DB">
            <w:pPr>
              <w:rPr>
                <w:i/>
                <w:u w:val="single"/>
              </w:rPr>
            </w:pPr>
            <w:r w:rsidRPr="00431B05">
              <w:rPr>
                <w:i/>
                <w:u w:val="single"/>
              </w:rPr>
              <w:t xml:space="preserve">Rosa </w:t>
            </w:r>
            <w:proofErr w:type="spellStart"/>
            <w:r w:rsidRPr="00431B05">
              <w:rPr>
                <w:i/>
                <w:u w:val="single"/>
              </w:rPr>
              <w:t>rubiginosa</w:t>
            </w:r>
            <w:proofErr w:type="spellEnd"/>
          </w:p>
        </w:tc>
        <w:tc>
          <w:tcPr>
            <w:tcW w:w="1502" w:type="dxa"/>
          </w:tcPr>
          <w:p w14:paraId="29614B82" w14:textId="77777777" w:rsidR="008C3A5F" w:rsidRPr="001921DB" w:rsidRDefault="008C3A5F" w:rsidP="001921DB">
            <w:pPr>
              <w:rPr>
                <w:u w:val="single"/>
              </w:rPr>
            </w:pPr>
            <w:r w:rsidRPr="001921DB">
              <w:rPr>
                <w:u w:val="single"/>
              </w:rPr>
              <w:t>2</w:t>
            </w:r>
          </w:p>
        </w:tc>
        <w:tc>
          <w:tcPr>
            <w:tcW w:w="1502" w:type="dxa"/>
          </w:tcPr>
          <w:p w14:paraId="149A71E7" w14:textId="77777777" w:rsidR="008C3A5F" w:rsidRPr="001921DB" w:rsidRDefault="008C3A5F" w:rsidP="001921DB">
            <w:pPr>
              <w:rPr>
                <w:u w:val="single"/>
              </w:rPr>
            </w:pPr>
            <w:r w:rsidRPr="001921DB">
              <w:rPr>
                <w:u w:val="single"/>
              </w:rPr>
              <w:t>5</w:t>
            </w:r>
          </w:p>
        </w:tc>
        <w:tc>
          <w:tcPr>
            <w:tcW w:w="1502" w:type="dxa"/>
          </w:tcPr>
          <w:p w14:paraId="04105CD3" w14:textId="77777777" w:rsidR="008C3A5F" w:rsidRPr="001921DB" w:rsidRDefault="008C3A5F" w:rsidP="001921DB">
            <w:pPr>
              <w:rPr>
                <w:u w:val="single"/>
              </w:rPr>
            </w:pPr>
          </w:p>
        </w:tc>
        <w:tc>
          <w:tcPr>
            <w:tcW w:w="1502" w:type="dxa"/>
          </w:tcPr>
          <w:p w14:paraId="02C5BD15" w14:textId="77777777" w:rsidR="008C3A5F" w:rsidRPr="001921DB" w:rsidRDefault="008C3A5F" w:rsidP="001921DB">
            <w:pPr>
              <w:rPr>
                <w:u w:val="single"/>
              </w:rPr>
            </w:pPr>
          </w:p>
        </w:tc>
      </w:tr>
      <w:tr w:rsidR="008C3A5F" w:rsidRPr="001921DB" w14:paraId="24C701DC" w14:textId="77777777" w:rsidTr="008C3A5F">
        <w:tc>
          <w:tcPr>
            <w:tcW w:w="1501" w:type="dxa"/>
          </w:tcPr>
          <w:p w14:paraId="783A6750" w14:textId="77777777" w:rsidR="008C3A5F" w:rsidRPr="00431B05" w:rsidRDefault="008C3A5F" w:rsidP="001921DB">
            <w:pPr>
              <w:rPr>
                <w:i/>
                <w:u w:val="single"/>
              </w:rPr>
            </w:pPr>
            <w:r w:rsidRPr="00431B05">
              <w:rPr>
                <w:i/>
                <w:u w:val="single"/>
              </w:rPr>
              <w:t>Rosa arvensis</w:t>
            </w:r>
          </w:p>
        </w:tc>
        <w:tc>
          <w:tcPr>
            <w:tcW w:w="1501" w:type="dxa"/>
          </w:tcPr>
          <w:p w14:paraId="739A6E68" w14:textId="77777777" w:rsidR="008C3A5F" w:rsidRPr="00431B05" w:rsidRDefault="008C3A5F" w:rsidP="001921DB">
            <w:pPr>
              <w:rPr>
                <w:i/>
                <w:u w:val="single"/>
              </w:rPr>
            </w:pPr>
            <w:r w:rsidRPr="00431B05">
              <w:rPr>
                <w:i/>
                <w:u w:val="single"/>
              </w:rPr>
              <w:t xml:space="preserve">Rosa </w:t>
            </w:r>
            <w:proofErr w:type="spellStart"/>
            <w:r w:rsidRPr="00431B05">
              <w:rPr>
                <w:i/>
                <w:u w:val="single"/>
              </w:rPr>
              <w:t>canina</w:t>
            </w:r>
            <w:proofErr w:type="spellEnd"/>
          </w:p>
        </w:tc>
        <w:tc>
          <w:tcPr>
            <w:tcW w:w="1502" w:type="dxa"/>
          </w:tcPr>
          <w:p w14:paraId="068A7FD9" w14:textId="77777777" w:rsidR="008C3A5F" w:rsidRPr="001921DB" w:rsidRDefault="008C3A5F" w:rsidP="001921DB">
            <w:pPr>
              <w:rPr>
                <w:u w:val="single"/>
              </w:rPr>
            </w:pPr>
            <w:r w:rsidRPr="001921DB">
              <w:rPr>
                <w:u w:val="single"/>
              </w:rPr>
              <w:t>2</w:t>
            </w:r>
          </w:p>
        </w:tc>
        <w:tc>
          <w:tcPr>
            <w:tcW w:w="1502" w:type="dxa"/>
          </w:tcPr>
          <w:p w14:paraId="0A57693F" w14:textId="77777777" w:rsidR="008C3A5F" w:rsidRPr="001921DB" w:rsidRDefault="008C3A5F" w:rsidP="001921DB">
            <w:pPr>
              <w:rPr>
                <w:u w:val="single"/>
              </w:rPr>
            </w:pPr>
            <w:r w:rsidRPr="001921DB">
              <w:rPr>
                <w:u w:val="single"/>
              </w:rPr>
              <w:t>5</w:t>
            </w:r>
          </w:p>
        </w:tc>
        <w:tc>
          <w:tcPr>
            <w:tcW w:w="1502" w:type="dxa"/>
          </w:tcPr>
          <w:p w14:paraId="566D5F51" w14:textId="77777777" w:rsidR="008C3A5F" w:rsidRPr="001921DB" w:rsidRDefault="008C3A5F" w:rsidP="001921DB">
            <w:pPr>
              <w:rPr>
                <w:u w:val="single"/>
              </w:rPr>
            </w:pPr>
            <w:r w:rsidRPr="001921DB">
              <w:rPr>
                <w:u w:val="single"/>
              </w:rPr>
              <w:t>14</w:t>
            </w:r>
          </w:p>
        </w:tc>
        <w:tc>
          <w:tcPr>
            <w:tcW w:w="1502" w:type="dxa"/>
          </w:tcPr>
          <w:p w14:paraId="3CEE8091" w14:textId="77777777" w:rsidR="008C3A5F" w:rsidRPr="001921DB" w:rsidRDefault="008C3A5F" w:rsidP="001921DB">
            <w:pPr>
              <w:rPr>
                <w:u w:val="single"/>
              </w:rPr>
            </w:pPr>
            <w:r w:rsidRPr="001921DB">
              <w:rPr>
                <w:u w:val="single"/>
              </w:rPr>
              <w:t>35</w:t>
            </w:r>
          </w:p>
        </w:tc>
      </w:tr>
      <w:tr w:rsidR="008C3A5F" w:rsidRPr="001921DB" w14:paraId="183CCDAF" w14:textId="77777777" w:rsidTr="008C3A5F">
        <w:tc>
          <w:tcPr>
            <w:tcW w:w="1501" w:type="dxa"/>
          </w:tcPr>
          <w:p w14:paraId="019F1DD5" w14:textId="77777777" w:rsidR="008C3A5F" w:rsidRPr="00431B05" w:rsidRDefault="008C3A5F" w:rsidP="001921DB">
            <w:pPr>
              <w:rPr>
                <w:i/>
                <w:u w:val="single"/>
              </w:rPr>
            </w:pPr>
            <w:r w:rsidRPr="00431B05">
              <w:rPr>
                <w:i/>
                <w:u w:val="single"/>
              </w:rPr>
              <w:t>Rosa arvensis</w:t>
            </w:r>
          </w:p>
        </w:tc>
        <w:tc>
          <w:tcPr>
            <w:tcW w:w="1501" w:type="dxa"/>
          </w:tcPr>
          <w:p w14:paraId="50481DBD" w14:textId="77777777" w:rsidR="008C3A5F" w:rsidRPr="00431B05" w:rsidRDefault="008C3A5F" w:rsidP="001921DB">
            <w:pPr>
              <w:rPr>
                <w:i/>
                <w:u w:val="single"/>
              </w:rPr>
            </w:pPr>
            <w:r w:rsidRPr="00431B05">
              <w:rPr>
                <w:i/>
                <w:u w:val="single"/>
              </w:rPr>
              <w:t xml:space="preserve">Rosa </w:t>
            </w:r>
            <w:proofErr w:type="spellStart"/>
            <w:r w:rsidRPr="00431B05">
              <w:rPr>
                <w:i/>
                <w:u w:val="single"/>
              </w:rPr>
              <w:t>caesia</w:t>
            </w:r>
            <w:proofErr w:type="spellEnd"/>
          </w:p>
        </w:tc>
        <w:tc>
          <w:tcPr>
            <w:tcW w:w="1502" w:type="dxa"/>
          </w:tcPr>
          <w:p w14:paraId="79A9BFB0" w14:textId="77777777" w:rsidR="008C3A5F" w:rsidRPr="001921DB" w:rsidRDefault="008C3A5F" w:rsidP="001921DB">
            <w:pPr>
              <w:rPr>
                <w:u w:val="single"/>
              </w:rPr>
            </w:pPr>
            <w:r w:rsidRPr="001921DB">
              <w:rPr>
                <w:u w:val="single"/>
              </w:rPr>
              <w:t>2</w:t>
            </w:r>
          </w:p>
        </w:tc>
        <w:tc>
          <w:tcPr>
            <w:tcW w:w="1502" w:type="dxa"/>
          </w:tcPr>
          <w:p w14:paraId="002BBB0D" w14:textId="77777777" w:rsidR="008C3A5F" w:rsidRPr="001921DB" w:rsidRDefault="008C3A5F" w:rsidP="001921DB">
            <w:pPr>
              <w:rPr>
                <w:u w:val="single"/>
              </w:rPr>
            </w:pPr>
            <w:r w:rsidRPr="001921DB">
              <w:rPr>
                <w:u w:val="single"/>
              </w:rPr>
              <w:t>5</w:t>
            </w:r>
          </w:p>
        </w:tc>
        <w:tc>
          <w:tcPr>
            <w:tcW w:w="1502" w:type="dxa"/>
          </w:tcPr>
          <w:p w14:paraId="28B39BCB" w14:textId="77777777" w:rsidR="008C3A5F" w:rsidRPr="001921DB" w:rsidRDefault="008C3A5F" w:rsidP="001921DB">
            <w:pPr>
              <w:rPr>
                <w:u w:val="single"/>
              </w:rPr>
            </w:pPr>
            <w:r w:rsidRPr="001921DB">
              <w:rPr>
                <w:u w:val="single"/>
              </w:rPr>
              <w:t>14</w:t>
            </w:r>
          </w:p>
        </w:tc>
        <w:tc>
          <w:tcPr>
            <w:tcW w:w="1502" w:type="dxa"/>
          </w:tcPr>
          <w:p w14:paraId="0D6C8BD3" w14:textId="77777777" w:rsidR="008C3A5F" w:rsidRPr="001921DB" w:rsidRDefault="008C3A5F" w:rsidP="001921DB">
            <w:pPr>
              <w:rPr>
                <w:u w:val="single"/>
              </w:rPr>
            </w:pPr>
            <w:r w:rsidRPr="001921DB">
              <w:rPr>
                <w:u w:val="single"/>
              </w:rPr>
              <w:t>35</w:t>
            </w:r>
          </w:p>
        </w:tc>
      </w:tr>
      <w:tr w:rsidR="008C3A5F" w:rsidRPr="001921DB" w14:paraId="7EC928E3" w14:textId="77777777" w:rsidTr="008C3A5F">
        <w:tc>
          <w:tcPr>
            <w:tcW w:w="1501" w:type="dxa"/>
          </w:tcPr>
          <w:p w14:paraId="6FAB769B" w14:textId="77777777" w:rsidR="008C3A5F" w:rsidRPr="00431B05" w:rsidRDefault="008C3A5F" w:rsidP="001921DB">
            <w:pPr>
              <w:rPr>
                <w:i/>
                <w:u w:val="single"/>
              </w:rPr>
            </w:pPr>
            <w:r w:rsidRPr="00431B05">
              <w:rPr>
                <w:i/>
                <w:u w:val="single"/>
              </w:rPr>
              <w:t>Rosa arvensis</w:t>
            </w:r>
          </w:p>
        </w:tc>
        <w:tc>
          <w:tcPr>
            <w:tcW w:w="1501" w:type="dxa"/>
          </w:tcPr>
          <w:p w14:paraId="1FF215D1" w14:textId="77777777" w:rsidR="008C3A5F" w:rsidRPr="00431B05" w:rsidRDefault="008C3A5F" w:rsidP="001921DB">
            <w:pPr>
              <w:rPr>
                <w:i/>
                <w:u w:val="single"/>
              </w:rPr>
            </w:pPr>
            <w:r w:rsidRPr="00431B05">
              <w:rPr>
                <w:i/>
                <w:u w:val="single"/>
              </w:rPr>
              <w:t xml:space="preserve">Rosa </w:t>
            </w:r>
            <w:proofErr w:type="spellStart"/>
            <w:r w:rsidRPr="00431B05">
              <w:rPr>
                <w:i/>
                <w:u w:val="single"/>
              </w:rPr>
              <w:t>tomentella</w:t>
            </w:r>
            <w:proofErr w:type="spellEnd"/>
          </w:p>
        </w:tc>
        <w:tc>
          <w:tcPr>
            <w:tcW w:w="1502" w:type="dxa"/>
          </w:tcPr>
          <w:p w14:paraId="253BAFFF" w14:textId="77777777" w:rsidR="008C3A5F" w:rsidRPr="001921DB" w:rsidRDefault="008C3A5F" w:rsidP="001921DB">
            <w:pPr>
              <w:rPr>
                <w:u w:val="single"/>
              </w:rPr>
            </w:pPr>
            <w:r w:rsidRPr="001921DB">
              <w:rPr>
                <w:u w:val="single"/>
              </w:rPr>
              <w:t>2</w:t>
            </w:r>
          </w:p>
        </w:tc>
        <w:tc>
          <w:tcPr>
            <w:tcW w:w="1502" w:type="dxa"/>
          </w:tcPr>
          <w:p w14:paraId="7DDB7E88" w14:textId="77777777" w:rsidR="008C3A5F" w:rsidRPr="001921DB" w:rsidRDefault="008C3A5F" w:rsidP="001921DB">
            <w:pPr>
              <w:rPr>
                <w:u w:val="single"/>
              </w:rPr>
            </w:pPr>
            <w:r w:rsidRPr="001921DB">
              <w:rPr>
                <w:u w:val="single"/>
              </w:rPr>
              <w:t>5</w:t>
            </w:r>
          </w:p>
        </w:tc>
        <w:tc>
          <w:tcPr>
            <w:tcW w:w="1502" w:type="dxa"/>
          </w:tcPr>
          <w:p w14:paraId="689230BF" w14:textId="77777777" w:rsidR="008C3A5F" w:rsidRPr="001921DB" w:rsidRDefault="008C3A5F" w:rsidP="001921DB">
            <w:pPr>
              <w:rPr>
                <w:u w:val="single"/>
              </w:rPr>
            </w:pPr>
            <w:r w:rsidRPr="001921DB">
              <w:rPr>
                <w:u w:val="single"/>
              </w:rPr>
              <w:t>14</w:t>
            </w:r>
          </w:p>
        </w:tc>
        <w:tc>
          <w:tcPr>
            <w:tcW w:w="1502" w:type="dxa"/>
          </w:tcPr>
          <w:p w14:paraId="4B650DA4" w14:textId="77777777" w:rsidR="008C3A5F" w:rsidRPr="001921DB" w:rsidRDefault="008C3A5F" w:rsidP="001921DB">
            <w:pPr>
              <w:rPr>
                <w:u w:val="single"/>
              </w:rPr>
            </w:pPr>
            <w:r w:rsidRPr="001921DB">
              <w:rPr>
                <w:u w:val="single"/>
              </w:rPr>
              <w:t>35</w:t>
            </w:r>
          </w:p>
        </w:tc>
      </w:tr>
      <w:tr w:rsidR="008C3A5F" w:rsidRPr="001921DB" w14:paraId="2136E68E" w14:textId="77777777" w:rsidTr="008C3A5F">
        <w:tc>
          <w:tcPr>
            <w:tcW w:w="1501" w:type="dxa"/>
          </w:tcPr>
          <w:p w14:paraId="06328447" w14:textId="77777777" w:rsidR="008C3A5F" w:rsidRPr="00431B05" w:rsidRDefault="008C3A5F" w:rsidP="001921DB">
            <w:pPr>
              <w:rPr>
                <w:i/>
                <w:u w:val="single"/>
              </w:rPr>
            </w:pPr>
            <w:r w:rsidRPr="00431B05">
              <w:rPr>
                <w:i/>
                <w:u w:val="single"/>
              </w:rPr>
              <w:lastRenderedPageBreak/>
              <w:t>Rosa arvensis</w:t>
            </w:r>
          </w:p>
        </w:tc>
        <w:tc>
          <w:tcPr>
            <w:tcW w:w="1501" w:type="dxa"/>
          </w:tcPr>
          <w:p w14:paraId="5B095C5A" w14:textId="77777777" w:rsidR="008C3A5F" w:rsidRPr="00431B05" w:rsidRDefault="008C3A5F" w:rsidP="001921DB">
            <w:pPr>
              <w:rPr>
                <w:i/>
                <w:u w:val="single"/>
              </w:rPr>
            </w:pPr>
            <w:r w:rsidRPr="00431B05">
              <w:rPr>
                <w:i/>
                <w:u w:val="single"/>
              </w:rPr>
              <w:t xml:space="preserve">Rosa </w:t>
            </w:r>
            <w:proofErr w:type="spellStart"/>
            <w:r w:rsidRPr="00431B05">
              <w:rPr>
                <w:i/>
                <w:u w:val="single"/>
              </w:rPr>
              <w:t>tomentosa</w:t>
            </w:r>
            <w:proofErr w:type="spellEnd"/>
          </w:p>
        </w:tc>
        <w:tc>
          <w:tcPr>
            <w:tcW w:w="1502" w:type="dxa"/>
          </w:tcPr>
          <w:p w14:paraId="1128CA41" w14:textId="77777777" w:rsidR="008C3A5F" w:rsidRPr="001921DB" w:rsidRDefault="008C3A5F" w:rsidP="001921DB">
            <w:pPr>
              <w:rPr>
                <w:u w:val="single"/>
              </w:rPr>
            </w:pPr>
            <w:r w:rsidRPr="001921DB">
              <w:rPr>
                <w:u w:val="single"/>
              </w:rPr>
              <w:t>2</w:t>
            </w:r>
          </w:p>
        </w:tc>
        <w:tc>
          <w:tcPr>
            <w:tcW w:w="1502" w:type="dxa"/>
          </w:tcPr>
          <w:p w14:paraId="64E3E61E" w14:textId="77777777" w:rsidR="008C3A5F" w:rsidRPr="001921DB" w:rsidRDefault="008C3A5F" w:rsidP="001921DB">
            <w:pPr>
              <w:rPr>
                <w:u w:val="single"/>
              </w:rPr>
            </w:pPr>
            <w:r w:rsidRPr="001921DB">
              <w:rPr>
                <w:u w:val="single"/>
              </w:rPr>
              <w:t>5</w:t>
            </w:r>
          </w:p>
        </w:tc>
        <w:tc>
          <w:tcPr>
            <w:tcW w:w="1502" w:type="dxa"/>
          </w:tcPr>
          <w:p w14:paraId="16000A2E" w14:textId="77777777" w:rsidR="008C3A5F" w:rsidRPr="001921DB" w:rsidRDefault="008C3A5F" w:rsidP="001921DB">
            <w:pPr>
              <w:rPr>
                <w:u w:val="single"/>
              </w:rPr>
            </w:pPr>
            <w:r w:rsidRPr="001921DB">
              <w:rPr>
                <w:u w:val="single"/>
              </w:rPr>
              <w:t>14</w:t>
            </w:r>
          </w:p>
        </w:tc>
        <w:tc>
          <w:tcPr>
            <w:tcW w:w="1502" w:type="dxa"/>
          </w:tcPr>
          <w:p w14:paraId="1A93552A" w14:textId="77777777" w:rsidR="008C3A5F" w:rsidRPr="001921DB" w:rsidRDefault="008C3A5F" w:rsidP="001921DB">
            <w:pPr>
              <w:rPr>
                <w:u w:val="single"/>
              </w:rPr>
            </w:pPr>
            <w:r w:rsidRPr="001921DB">
              <w:rPr>
                <w:u w:val="single"/>
              </w:rPr>
              <w:t>35</w:t>
            </w:r>
          </w:p>
        </w:tc>
      </w:tr>
      <w:tr w:rsidR="008C3A5F" w:rsidRPr="001921DB" w14:paraId="2B0E03D5" w14:textId="77777777" w:rsidTr="008C3A5F">
        <w:tc>
          <w:tcPr>
            <w:tcW w:w="1501" w:type="dxa"/>
          </w:tcPr>
          <w:p w14:paraId="52379533" w14:textId="77777777" w:rsidR="008C3A5F" w:rsidRPr="00431B05" w:rsidRDefault="008C3A5F" w:rsidP="001921DB">
            <w:pPr>
              <w:rPr>
                <w:i/>
                <w:u w:val="single"/>
              </w:rPr>
            </w:pPr>
            <w:r w:rsidRPr="00431B05">
              <w:rPr>
                <w:i/>
                <w:u w:val="single"/>
              </w:rPr>
              <w:t>Rosa arvensis</w:t>
            </w:r>
          </w:p>
        </w:tc>
        <w:tc>
          <w:tcPr>
            <w:tcW w:w="1501" w:type="dxa"/>
          </w:tcPr>
          <w:p w14:paraId="3963A789" w14:textId="77777777" w:rsidR="008C3A5F" w:rsidRPr="00431B05" w:rsidRDefault="008C3A5F" w:rsidP="001921DB">
            <w:pPr>
              <w:rPr>
                <w:i/>
                <w:u w:val="single"/>
              </w:rPr>
            </w:pPr>
            <w:r w:rsidRPr="00431B05">
              <w:rPr>
                <w:i/>
                <w:u w:val="single"/>
              </w:rPr>
              <w:t xml:space="preserve">Rosa </w:t>
            </w:r>
            <w:proofErr w:type="spellStart"/>
            <w:r w:rsidRPr="00431B05">
              <w:rPr>
                <w:i/>
                <w:u w:val="single"/>
              </w:rPr>
              <w:t>rubiginosa</w:t>
            </w:r>
            <w:proofErr w:type="spellEnd"/>
          </w:p>
        </w:tc>
        <w:tc>
          <w:tcPr>
            <w:tcW w:w="1502" w:type="dxa"/>
          </w:tcPr>
          <w:p w14:paraId="3F1EFCB9" w14:textId="77777777" w:rsidR="008C3A5F" w:rsidRPr="001921DB" w:rsidRDefault="008C3A5F" w:rsidP="001921DB">
            <w:pPr>
              <w:rPr>
                <w:u w:val="single"/>
              </w:rPr>
            </w:pPr>
            <w:r w:rsidRPr="001921DB">
              <w:rPr>
                <w:u w:val="single"/>
              </w:rPr>
              <w:t>2</w:t>
            </w:r>
          </w:p>
        </w:tc>
        <w:tc>
          <w:tcPr>
            <w:tcW w:w="1502" w:type="dxa"/>
          </w:tcPr>
          <w:p w14:paraId="22D229C3" w14:textId="77777777" w:rsidR="008C3A5F" w:rsidRPr="001921DB" w:rsidRDefault="008C3A5F" w:rsidP="001921DB">
            <w:pPr>
              <w:rPr>
                <w:u w:val="single"/>
              </w:rPr>
            </w:pPr>
            <w:r w:rsidRPr="001921DB">
              <w:rPr>
                <w:u w:val="single"/>
              </w:rPr>
              <w:t>5</w:t>
            </w:r>
          </w:p>
        </w:tc>
        <w:tc>
          <w:tcPr>
            <w:tcW w:w="1502" w:type="dxa"/>
          </w:tcPr>
          <w:p w14:paraId="7398EE89" w14:textId="77777777" w:rsidR="008C3A5F" w:rsidRPr="001921DB" w:rsidRDefault="008C3A5F" w:rsidP="001921DB">
            <w:pPr>
              <w:rPr>
                <w:u w:val="single"/>
              </w:rPr>
            </w:pPr>
            <w:r w:rsidRPr="001921DB">
              <w:rPr>
                <w:u w:val="single"/>
              </w:rPr>
              <w:t>14</w:t>
            </w:r>
          </w:p>
        </w:tc>
        <w:tc>
          <w:tcPr>
            <w:tcW w:w="1502" w:type="dxa"/>
          </w:tcPr>
          <w:p w14:paraId="4D03EFA9" w14:textId="77777777" w:rsidR="008C3A5F" w:rsidRPr="001921DB" w:rsidRDefault="008C3A5F" w:rsidP="001921DB">
            <w:pPr>
              <w:rPr>
                <w:u w:val="single"/>
              </w:rPr>
            </w:pPr>
            <w:r w:rsidRPr="001921DB">
              <w:rPr>
                <w:u w:val="single"/>
              </w:rPr>
              <w:t>35</w:t>
            </w:r>
          </w:p>
        </w:tc>
      </w:tr>
      <w:tr w:rsidR="008C3A5F" w:rsidRPr="001921DB" w14:paraId="011EE275" w14:textId="77777777" w:rsidTr="008C3A5F">
        <w:tc>
          <w:tcPr>
            <w:tcW w:w="1501" w:type="dxa"/>
          </w:tcPr>
          <w:p w14:paraId="53B5C943" w14:textId="77777777" w:rsidR="008C3A5F" w:rsidRPr="00431B05" w:rsidRDefault="008C3A5F" w:rsidP="001921DB">
            <w:pPr>
              <w:rPr>
                <w:i/>
                <w:u w:val="single"/>
              </w:rPr>
            </w:pPr>
            <w:r w:rsidRPr="00431B05">
              <w:rPr>
                <w:i/>
                <w:u w:val="single"/>
              </w:rPr>
              <w:t xml:space="preserve">Rosa </w:t>
            </w:r>
            <w:proofErr w:type="spellStart"/>
            <w:r w:rsidRPr="00431B05">
              <w:rPr>
                <w:i/>
                <w:u w:val="single"/>
              </w:rPr>
              <w:t>spinosissima</w:t>
            </w:r>
            <w:proofErr w:type="spellEnd"/>
          </w:p>
        </w:tc>
        <w:tc>
          <w:tcPr>
            <w:tcW w:w="1501" w:type="dxa"/>
          </w:tcPr>
          <w:p w14:paraId="7FF6E2BB" w14:textId="77777777" w:rsidR="008C3A5F" w:rsidRPr="00431B05" w:rsidRDefault="008C3A5F" w:rsidP="001921DB">
            <w:pPr>
              <w:rPr>
                <w:i/>
                <w:u w:val="single"/>
              </w:rPr>
            </w:pPr>
            <w:r w:rsidRPr="00431B05">
              <w:rPr>
                <w:i/>
                <w:u w:val="single"/>
              </w:rPr>
              <w:t xml:space="preserve">Rosa </w:t>
            </w:r>
            <w:proofErr w:type="spellStart"/>
            <w:r w:rsidRPr="00431B05">
              <w:rPr>
                <w:i/>
                <w:u w:val="single"/>
              </w:rPr>
              <w:t>canina</w:t>
            </w:r>
            <w:proofErr w:type="spellEnd"/>
          </w:p>
        </w:tc>
        <w:tc>
          <w:tcPr>
            <w:tcW w:w="1502" w:type="dxa"/>
          </w:tcPr>
          <w:p w14:paraId="3D652681" w14:textId="77777777" w:rsidR="008C3A5F" w:rsidRPr="001921DB" w:rsidRDefault="008C3A5F" w:rsidP="001921DB">
            <w:pPr>
              <w:rPr>
                <w:u w:val="single"/>
              </w:rPr>
            </w:pPr>
            <w:r w:rsidRPr="001921DB">
              <w:rPr>
                <w:u w:val="single"/>
              </w:rPr>
              <w:t>4</w:t>
            </w:r>
          </w:p>
        </w:tc>
        <w:tc>
          <w:tcPr>
            <w:tcW w:w="1502" w:type="dxa"/>
          </w:tcPr>
          <w:p w14:paraId="6C830564" w14:textId="77777777" w:rsidR="008C3A5F" w:rsidRPr="001921DB" w:rsidRDefault="008C3A5F" w:rsidP="001921DB">
            <w:pPr>
              <w:rPr>
                <w:u w:val="single"/>
              </w:rPr>
            </w:pPr>
            <w:r w:rsidRPr="001921DB">
              <w:rPr>
                <w:u w:val="single"/>
              </w:rPr>
              <w:t>5</w:t>
            </w:r>
          </w:p>
        </w:tc>
        <w:tc>
          <w:tcPr>
            <w:tcW w:w="1502" w:type="dxa"/>
          </w:tcPr>
          <w:p w14:paraId="7972C80F" w14:textId="77777777" w:rsidR="008C3A5F" w:rsidRPr="001921DB" w:rsidRDefault="008C3A5F" w:rsidP="001921DB">
            <w:pPr>
              <w:rPr>
                <w:u w:val="single"/>
              </w:rPr>
            </w:pPr>
            <w:r w:rsidRPr="001921DB">
              <w:rPr>
                <w:u w:val="single"/>
              </w:rPr>
              <w:t>28</w:t>
            </w:r>
          </w:p>
        </w:tc>
        <w:tc>
          <w:tcPr>
            <w:tcW w:w="1502" w:type="dxa"/>
          </w:tcPr>
          <w:p w14:paraId="4371D5AB" w14:textId="77777777" w:rsidR="008C3A5F" w:rsidRPr="001921DB" w:rsidRDefault="008C3A5F" w:rsidP="001921DB">
            <w:pPr>
              <w:rPr>
                <w:u w:val="single"/>
              </w:rPr>
            </w:pPr>
            <w:r w:rsidRPr="001921DB">
              <w:rPr>
                <w:u w:val="single"/>
              </w:rPr>
              <w:t>35</w:t>
            </w:r>
          </w:p>
        </w:tc>
      </w:tr>
      <w:tr w:rsidR="008C3A5F" w:rsidRPr="001921DB" w14:paraId="61F774CE" w14:textId="77777777" w:rsidTr="008C3A5F">
        <w:tc>
          <w:tcPr>
            <w:tcW w:w="1501" w:type="dxa"/>
          </w:tcPr>
          <w:p w14:paraId="18E2541C" w14:textId="77777777" w:rsidR="008C3A5F" w:rsidRPr="00431B05" w:rsidRDefault="008C3A5F" w:rsidP="001921DB">
            <w:pPr>
              <w:rPr>
                <w:i/>
                <w:u w:val="single"/>
              </w:rPr>
            </w:pPr>
            <w:r w:rsidRPr="00431B05">
              <w:rPr>
                <w:i/>
                <w:u w:val="single"/>
              </w:rPr>
              <w:t xml:space="preserve">Rosa </w:t>
            </w:r>
            <w:proofErr w:type="spellStart"/>
            <w:r w:rsidRPr="00431B05">
              <w:rPr>
                <w:i/>
                <w:u w:val="single"/>
              </w:rPr>
              <w:t>spinosissima</w:t>
            </w:r>
            <w:proofErr w:type="spellEnd"/>
          </w:p>
        </w:tc>
        <w:tc>
          <w:tcPr>
            <w:tcW w:w="1501" w:type="dxa"/>
          </w:tcPr>
          <w:p w14:paraId="3DC17317" w14:textId="77777777" w:rsidR="008C3A5F" w:rsidRPr="00431B05" w:rsidRDefault="008C3A5F" w:rsidP="001921DB">
            <w:pPr>
              <w:rPr>
                <w:i/>
                <w:u w:val="single"/>
              </w:rPr>
            </w:pPr>
            <w:r w:rsidRPr="00431B05">
              <w:rPr>
                <w:i/>
                <w:u w:val="single"/>
              </w:rPr>
              <w:t xml:space="preserve">Rosa </w:t>
            </w:r>
            <w:proofErr w:type="spellStart"/>
            <w:r w:rsidRPr="00431B05">
              <w:rPr>
                <w:i/>
                <w:u w:val="single"/>
              </w:rPr>
              <w:t>caesia</w:t>
            </w:r>
            <w:proofErr w:type="spellEnd"/>
          </w:p>
        </w:tc>
        <w:tc>
          <w:tcPr>
            <w:tcW w:w="1502" w:type="dxa"/>
          </w:tcPr>
          <w:p w14:paraId="4169122F" w14:textId="77777777" w:rsidR="008C3A5F" w:rsidRPr="001921DB" w:rsidRDefault="008C3A5F" w:rsidP="001921DB">
            <w:pPr>
              <w:rPr>
                <w:u w:val="single"/>
              </w:rPr>
            </w:pPr>
            <w:r w:rsidRPr="001921DB">
              <w:rPr>
                <w:u w:val="single"/>
              </w:rPr>
              <w:t>4</w:t>
            </w:r>
          </w:p>
        </w:tc>
        <w:tc>
          <w:tcPr>
            <w:tcW w:w="1502" w:type="dxa"/>
          </w:tcPr>
          <w:p w14:paraId="76EB688B" w14:textId="77777777" w:rsidR="008C3A5F" w:rsidRPr="001921DB" w:rsidRDefault="008C3A5F" w:rsidP="001921DB">
            <w:pPr>
              <w:rPr>
                <w:u w:val="single"/>
              </w:rPr>
            </w:pPr>
            <w:r w:rsidRPr="001921DB">
              <w:rPr>
                <w:u w:val="single"/>
              </w:rPr>
              <w:t>5</w:t>
            </w:r>
          </w:p>
        </w:tc>
        <w:tc>
          <w:tcPr>
            <w:tcW w:w="1502" w:type="dxa"/>
          </w:tcPr>
          <w:p w14:paraId="401683AC" w14:textId="77777777" w:rsidR="008C3A5F" w:rsidRPr="001921DB" w:rsidRDefault="008C3A5F" w:rsidP="001921DB">
            <w:pPr>
              <w:rPr>
                <w:u w:val="single"/>
              </w:rPr>
            </w:pPr>
            <w:r w:rsidRPr="001921DB">
              <w:rPr>
                <w:u w:val="single"/>
              </w:rPr>
              <w:t>28</w:t>
            </w:r>
          </w:p>
        </w:tc>
        <w:tc>
          <w:tcPr>
            <w:tcW w:w="1502" w:type="dxa"/>
          </w:tcPr>
          <w:p w14:paraId="3AC63BF8" w14:textId="77777777" w:rsidR="008C3A5F" w:rsidRPr="001921DB" w:rsidRDefault="008C3A5F" w:rsidP="001921DB">
            <w:pPr>
              <w:rPr>
                <w:u w:val="single"/>
              </w:rPr>
            </w:pPr>
            <w:r w:rsidRPr="001921DB">
              <w:rPr>
                <w:u w:val="single"/>
              </w:rPr>
              <w:t>35</w:t>
            </w:r>
          </w:p>
        </w:tc>
      </w:tr>
      <w:tr w:rsidR="008C3A5F" w:rsidRPr="001921DB" w14:paraId="5FFDEDD3" w14:textId="77777777" w:rsidTr="008C3A5F">
        <w:tc>
          <w:tcPr>
            <w:tcW w:w="1501" w:type="dxa"/>
          </w:tcPr>
          <w:p w14:paraId="6D48E943" w14:textId="77777777" w:rsidR="008C3A5F" w:rsidRPr="00431B05" w:rsidRDefault="008C3A5F" w:rsidP="001921DB">
            <w:pPr>
              <w:rPr>
                <w:i/>
                <w:u w:val="single"/>
              </w:rPr>
            </w:pPr>
            <w:r w:rsidRPr="00431B05">
              <w:rPr>
                <w:i/>
                <w:u w:val="single"/>
              </w:rPr>
              <w:t xml:space="preserve">Rosa </w:t>
            </w:r>
            <w:proofErr w:type="spellStart"/>
            <w:r w:rsidRPr="00431B05">
              <w:rPr>
                <w:i/>
                <w:u w:val="single"/>
              </w:rPr>
              <w:t>spinosissima</w:t>
            </w:r>
            <w:proofErr w:type="spellEnd"/>
          </w:p>
        </w:tc>
        <w:tc>
          <w:tcPr>
            <w:tcW w:w="1501" w:type="dxa"/>
          </w:tcPr>
          <w:p w14:paraId="212994CC" w14:textId="77777777" w:rsidR="008C3A5F" w:rsidRPr="00431B05" w:rsidRDefault="008C3A5F" w:rsidP="001921DB">
            <w:pPr>
              <w:rPr>
                <w:i/>
                <w:u w:val="single"/>
              </w:rPr>
            </w:pPr>
            <w:r w:rsidRPr="00431B05">
              <w:rPr>
                <w:i/>
                <w:u w:val="single"/>
              </w:rPr>
              <w:t xml:space="preserve">Rosa </w:t>
            </w:r>
            <w:proofErr w:type="spellStart"/>
            <w:r w:rsidRPr="00431B05">
              <w:rPr>
                <w:i/>
                <w:u w:val="single"/>
              </w:rPr>
              <w:t>tomentosa</w:t>
            </w:r>
            <w:proofErr w:type="spellEnd"/>
          </w:p>
        </w:tc>
        <w:tc>
          <w:tcPr>
            <w:tcW w:w="1502" w:type="dxa"/>
          </w:tcPr>
          <w:p w14:paraId="533E077C" w14:textId="77777777" w:rsidR="008C3A5F" w:rsidRPr="001921DB" w:rsidRDefault="008C3A5F" w:rsidP="001921DB">
            <w:pPr>
              <w:rPr>
                <w:u w:val="single"/>
              </w:rPr>
            </w:pPr>
            <w:r w:rsidRPr="001921DB">
              <w:rPr>
                <w:u w:val="single"/>
              </w:rPr>
              <w:t>4</w:t>
            </w:r>
          </w:p>
        </w:tc>
        <w:tc>
          <w:tcPr>
            <w:tcW w:w="1502" w:type="dxa"/>
          </w:tcPr>
          <w:p w14:paraId="0DB214CA" w14:textId="77777777" w:rsidR="008C3A5F" w:rsidRPr="001921DB" w:rsidRDefault="008C3A5F" w:rsidP="001921DB">
            <w:pPr>
              <w:rPr>
                <w:u w:val="single"/>
              </w:rPr>
            </w:pPr>
            <w:r w:rsidRPr="001921DB">
              <w:rPr>
                <w:u w:val="single"/>
              </w:rPr>
              <w:t>5</w:t>
            </w:r>
          </w:p>
        </w:tc>
        <w:tc>
          <w:tcPr>
            <w:tcW w:w="1502" w:type="dxa"/>
          </w:tcPr>
          <w:p w14:paraId="03D43CB6" w14:textId="77777777" w:rsidR="008C3A5F" w:rsidRPr="001921DB" w:rsidRDefault="008C3A5F" w:rsidP="001921DB">
            <w:pPr>
              <w:rPr>
                <w:u w:val="single"/>
              </w:rPr>
            </w:pPr>
            <w:r w:rsidRPr="001921DB">
              <w:rPr>
                <w:u w:val="single"/>
              </w:rPr>
              <w:t>28</w:t>
            </w:r>
          </w:p>
        </w:tc>
        <w:tc>
          <w:tcPr>
            <w:tcW w:w="1502" w:type="dxa"/>
          </w:tcPr>
          <w:p w14:paraId="0029D5DB" w14:textId="77777777" w:rsidR="008C3A5F" w:rsidRPr="001921DB" w:rsidRDefault="008C3A5F" w:rsidP="001921DB">
            <w:pPr>
              <w:rPr>
                <w:u w:val="single"/>
              </w:rPr>
            </w:pPr>
            <w:r w:rsidRPr="001921DB">
              <w:rPr>
                <w:u w:val="single"/>
              </w:rPr>
              <w:t>35</w:t>
            </w:r>
          </w:p>
        </w:tc>
      </w:tr>
      <w:tr w:rsidR="008C3A5F" w:rsidRPr="001921DB" w14:paraId="4297AB13" w14:textId="77777777" w:rsidTr="008C3A5F">
        <w:tc>
          <w:tcPr>
            <w:tcW w:w="1501" w:type="dxa"/>
          </w:tcPr>
          <w:p w14:paraId="2B99AB7F" w14:textId="77777777" w:rsidR="008C3A5F" w:rsidRPr="00431B05" w:rsidRDefault="008C3A5F" w:rsidP="001921DB">
            <w:pPr>
              <w:rPr>
                <w:i/>
                <w:u w:val="single"/>
              </w:rPr>
            </w:pPr>
            <w:r w:rsidRPr="00431B05">
              <w:rPr>
                <w:i/>
                <w:u w:val="single"/>
              </w:rPr>
              <w:t xml:space="preserve">Rosa </w:t>
            </w:r>
            <w:proofErr w:type="spellStart"/>
            <w:r w:rsidRPr="00431B05">
              <w:rPr>
                <w:i/>
                <w:u w:val="single"/>
              </w:rPr>
              <w:t>spinosissima</w:t>
            </w:r>
            <w:proofErr w:type="spellEnd"/>
          </w:p>
        </w:tc>
        <w:tc>
          <w:tcPr>
            <w:tcW w:w="1501" w:type="dxa"/>
          </w:tcPr>
          <w:p w14:paraId="4154E1F5" w14:textId="77777777" w:rsidR="008C3A5F" w:rsidRPr="00431B05" w:rsidRDefault="008C3A5F" w:rsidP="001921DB">
            <w:pPr>
              <w:rPr>
                <w:i/>
                <w:u w:val="single"/>
              </w:rPr>
            </w:pPr>
            <w:r w:rsidRPr="00431B05">
              <w:rPr>
                <w:i/>
                <w:u w:val="single"/>
              </w:rPr>
              <w:t xml:space="preserve">Rosa </w:t>
            </w:r>
            <w:proofErr w:type="spellStart"/>
            <w:r w:rsidRPr="00431B05">
              <w:rPr>
                <w:i/>
                <w:u w:val="single"/>
              </w:rPr>
              <w:t>rubiginosa</w:t>
            </w:r>
            <w:proofErr w:type="spellEnd"/>
          </w:p>
        </w:tc>
        <w:tc>
          <w:tcPr>
            <w:tcW w:w="1502" w:type="dxa"/>
          </w:tcPr>
          <w:p w14:paraId="706D3E08" w14:textId="77777777" w:rsidR="008C3A5F" w:rsidRPr="001921DB" w:rsidRDefault="008C3A5F" w:rsidP="001921DB">
            <w:pPr>
              <w:rPr>
                <w:u w:val="single"/>
              </w:rPr>
            </w:pPr>
            <w:r w:rsidRPr="001921DB">
              <w:rPr>
                <w:u w:val="single"/>
              </w:rPr>
              <w:t>4</w:t>
            </w:r>
          </w:p>
        </w:tc>
        <w:tc>
          <w:tcPr>
            <w:tcW w:w="1502" w:type="dxa"/>
          </w:tcPr>
          <w:p w14:paraId="29F1A46E" w14:textId="77777777" w:rsidR="008C3A5F" w:rsidRPr="001921DB" w:rsidRDefault="008C3A5F" w:rsidP="001921DB">
            <w:pPr>
              <w:rPr>
                <w:u w:val="single"/>
              </w:rPr>
            </w:pPr>
            <w:r w:rsidRPr="001921DB">
              <w:rPr>
                <w:u w:val="single"/>
              </w:rPr>
              <w:t>5</w:t>
            </w:r>
          </w:p>
        </w:tc>
        <w:tc>
          <w:tcPr>
            <w:tcW w:w="1502" w:type="dxa"/>
          </w:tcPr>
          <w:p w14:paraId="363DDC9D" w14:textId="77777777" w:rsidR="008C3A5F" w:rsidRPr="001921DB" w:rsidRDefault="008C3A5F" w:rsidP="001921DB">
            <w:pPr>
              <w:rPr>
                <w:u w:val="single"/>
              </w:rPr>
            </w:pPr>
            <w:r w:rsidRPr="001921DB">
              <w:rPr>
                <w:u w:val="single"/>
              </w:rPr>
              <w:t>28</w:t>
            </w:r>
          </w:p>
        </w:tc>
        <w:tc>
          <w:tcPr>
            <w:tcW w:w="1502" w:type="dxa"/>
          </w:tcPr>
          <w:p w14:paraId="7E4545E7" w14:textId="77777777" w:rsidR="008C3A5F" w:rsidRPr="001921DB" w:rsidRDefault="008C3A5F" w:rsidP="001921DB">
            <w:pPr>
              <w:rPr>
                <w:u w:val="single"/>
              </w:rPr>
            </w:pPr>
            <w:r w:rsidRPr="001921DB">
              <w:rPr>
                <w:u w:val="single"/>
              </w:rPr>
              <w:t>35</w:t>
            </w:r>
          </w:p>
        </w:tc>
      </w:tr>
      <w:tr w:rsidR="008C3A5F" w:rsidRPr="001921DB" w14:paraId="4BB54220" w14:textId="77777777" w:rsidTr="008C3A5F">
        <w:tc>
          <w:tcPr>
            <w:tcW w:w="1501" w:type="dxa"/>
          </w:tcPr>
          <w:p w14:paraId="4F8AD0FE" w14:textId="77777777" w:rsidR="008C3A5F" w:rsidRPr="00431B05" w:rsidRDefault="008C3A5F" w:rsidP="001921DB">
            <w:pPr>
              <w:rPr>
                <w:i/>
                <w:u w:val="single"/>
              </w:rPr>
            </w:pPr>
            <w:r w:rsidRPr="00431B05">
              <w:rPr>
                <w:i/>
                <w:u w:val="single"/>
              </w:rPr>
              <w:t>Betula pendula</w:t>
            </w:r>
          </w:p>
        </w:tc>
        <w:tc>
          <w:tcPr>
            <w:tcW w:w="1501" w:type="dxa"/>
          </w:tcPr>
          <w:p w14:paraId="1B8078FE" w14:textId="77777777" w:rsidR="008C3A5F" w:rsidRPr="00431B05" w:rsidRDefault="008C3A5F" w:rsidP="001921DB">
            <w:pPr>
              <w:rPr>
                <w:i/>
                <w:u w:val="single"/>
              </w:rPr>
            </w:pPr>
            <w:r w:rsidRPr="00431B05">
              <w:rPr>
                <w:i/>
                <w:u w:val="single"/>
              </w:rPr>
              <w:t xml:space="preserve">Betula </w:t>
            </w:r>
            <w:proofErr w:type="spellStart"/>
            <w:r w:rsidRPr="00431B05">
              <w:rPr>
                <w:i/>
                <w:u w:val="single"/>
              </w:rPr>
              <w:t>pubescens</w:t>
            </w:r>
            <w:proofErr w:type="spellEnd"/>
          </w:p>
        </w:tc>
        <w:tc>
          <w:tcPr>
            <w:tcW w:w="1502" w:type="dxa"/>
          </w:tcPr>
          <w:p w14:paraId="2AAE5E26" w14:textId="77777777" w:rsidR="008C3A5F" w:rsidRPr="001921DB" w:rsidRDefault="008C3A5F" w:rsidP="001921DB">
            <w:pPr>
              <w:rPr>
                <w:u w:val="single"/>
              </w:rPr>
            </w:pPr>
            <w:r w:rsidRPr="001921DB">
              <w:rPr>
                <w:u w:val="single"/>
              </w:rPr>
              <w:t>2</w:t>
            </w:r>
          </w:p>
        </w:tc>
        <w:tc>
          <w:tcPr>
            <w:tcW w:w="1502" w:type="dxa"/>
          </w:tcPr>
          <w:p w14:paraId="7E5EA248" w14:textId="77777777" w:rsidR="008C3A5F" w:rsidRPr="001921DB" w:rsidRDefault="008C3A5F" w:rsidP="001921DB">
            <w:pPr>
              <w:rPr>
                <w:u w:val="single"/>
              </w:rPr>
            </w:pPr>
            <w:r w:rsidRPr="001921DB">
              <w:rPr>
                <w:u w:val="single"/>
              </w:rPr>
              <w:t>4</w:t>
            </w:r>
          </w:p>
        </w:tc>
        <w:tc>
          <w:tcPr>
            <w:tcW w:w="1502" w:type="dxa"/>
          </w:tcPr>
          <w:p w14:paraId="0F849321" w14:textId="77777777" w:rsidR="008C3A5F" w:rsidRPr="001921DB" w:rsidRDefault="008C3A5F" w:rsidP="001921DB">
            <w:pPr>
              <w:rPr>
                <w:u w:val="single"/>
              </w:rPr>
            </w:pPr>
            <w:r w:rsidRPr="001921DB">
              <w:rPr>
                <w:u w:val="single"/>
              </w:rPr>
              <w:t>28</w:t>
            </w:r>
          </w:p>
        </w:tc>
        <w:tc>
          <w:tcPr>
            <w:tcW w:w="1502" w:type="dxa"/>
          </w:tcPr>
          <w:p w14:paraId="6C0D0CE9" w14:textId="77777777" w:rsidR="008C3A5F" w:rsidRPr="001921DB" w:rsidRDefault="008C3A5F" w:rsidP="001921DB">
            <w:pPr>
              <w:rPr>
                <w:u w:val="single"/>
              </w:rPr>
            </w:pPr>
            <w:r w:rsidRPr="001921DB">
              <w:rPr>
                <w:u w:val="single"/>
              </w:rPr>
              <w:t>56</w:t>
            </w:r>
          </w:p>
        </w:tc>
      </w:tr>
      <w:tr w:rsidR="008C3A5F" w:rsidRPr="001921DB" w14:paraId="3550660D" w14:textId="77777777" w:rsidTr="008C3A5F">
        <w:tc>
          <w:tcPr>
            <w:tcW w:w="1501" w:type="dxa"/>
          </w:tcPr>
          <w:p w14:paraId="03B6ACA8" w14:textId="77777777" w:rsidR="008C3A5F" w:rsidRPr="00431B05" w:rsidRDefault="008C3A5F" w:rsidP="001921DB">
            <w:pPr>
              <w:rPr>
                <w:i/>
                <w:u w:val="single"/>
              </w:rPr>
            </w:pPr>
            <w:r w:rsidRPr="00431B05">
              <w:rPr>
                <w:i/>
                <w:u w:val="single"/>
              </w:rPr>
              <w:t xml:space="preserve">Betula </w:t>
            </w:r>
            <w:proofErr w:type="spellStart"/>
            <w:r w:rsidRPr="00431B05">
              <w:rPr>
                <w:i/>
                <w:u w:val="single"/>
              </w:rPr>
              <w:t>pubescens</w:t>
            </w:r>
            <w:proofErr w:type="spellEnd"/>
          </w:p>
        </w:tc>
        <w:tc>
          <w:tcPr>
            <w:tcW w:w="1501" w:type="dxa"/>
          </w:tcPr>
          <w:p w14:paraId="120A5325" w14:textId="77777777" w:rsidR="008C3A5F" w:rsidRPr="00431B05" w:rsidRDefault="008C3A5F" w:rsidP="001921DB">
            <w:pPr>
              <w:rPr>
                <w:i/>
                <w:u w:val="single"/>
              </w:rPr>
            </w:pPr>
            <w:r w:rsidRPr="00431B05">
              <w:rPr>
                <w:i/>
                <w:u w:val="single"/>
              </w:rPr>
              <w:t>Betula nana</w:t>
            </w:r>
          </w:p>
        </w:tc>
        <w:tc>
          <w:tcPr>
            <w:tcW w:w="1502" w:type="dxa"/>
          </w:tcPr>
          <w:p w14:paraId="31246911" w14:textId="77777777" w:rsidR="008C3A5F" w:rsidRPr="001921DB" w:rsidRDefault="008C3A5F" w:rsidP="001921DB">
            <w:pPr>
              <w:rPr>
                <w:u w:val="single"/>
              </w:rPr>
            </w:pPr>
            <w:r w:rsidRPr="001921DB">
              <w:rPr>
                <w:u w:val="single"/>
              </w:rPr>
              <w:t>4</w:t>
            </w:r>
          </w:p>
        </w:tc>
        <w:tc>
          <w:tcPr>
            <w:tcW w:w="1502" w:type="dxa"/>
          </w:tcPr>
          <w:p w14:paraId="5CDF749C" w14:textId="77777777" w:rsidR="008C3A5F" w:rsidRPr="001921DB" w:rsidRDefault="008C3A5F" w:rsidP="001921DB">
            <w:pPr>
              <w:rPr>
                <w:u w:val="single"/>
              </w:rPr>
            </w:pPr>
            <w:r w:rsidRPr="001921DB">
              <w:rPr>
                <w:u w:val="single"/>
              </w:rPr>
              <w:t>2</w:t>
            </w:r>
          </w:p>
        </w:tc>
        <w:tc>
          <w:tcPr>
            <w:tcW w:w="1502" w:type="dxa"/>
          </w:tcPr>
          <w:p w14:paraId="038970CC" w14:textId="77777777" w:rsidR="008C3A5F" w:rsidRPr="001921DB" w:rsidRDefault="008C3A5F" w:rsidP="001921DB">
            <w:pPr>
              <w:rPr>
                <w:u w:val="single"/>
              </w:rPr>
            </w:pPr>
            <w:r w:rsidRPr="001921DB">
              <w:rPr>
                <w:u w:val="single"/>
              </w:rPr>
              <w:t>56</w:t>
            </w:r>
          </w:p>
        </w:tc>
        <w:tc>
          <w:tcPr>
            <w:tcW w:w="1502" w:type="dxa"/>
          </w:tcPr>
          <w:p w14:paraId="4AB8F9B5" w14:textId="77777777" w:rsidR="008C3A5F" w:rsidRPr="001921DB" w:rsidRDefault="008C3A5F" w:rsidP="001921DB">
            <w:pPr>
              <w:rPr>
                <w:u w:val="single"/>
              </w:rPr>
            </w:pPr>
            <w:r w:rsidRPr="001921DB">
              <w:rPr>
                <w:u w:val="single"/>
              </w:rPr>
              <w:t>28</w:t>
            </w:r>
          </w:p>
        </w:tc>
      </w:tr>
      <w:tr w:rsidR="008C3A5F" w:rsidRPr="001921DB" w14:paraId="494D86CA" w14:textId="77777777" w:rsidTr="008C3A5F">
        <w:tc>
          <w:tcPr>
            <w:tcW w:w="1501" w:type="dxa"/>
          </w:tcPr>
          <w:p w14:paraId="6867DDA2" w14:textId="77777777" w:rsidR="008C3A5F" w:rsidRPr="00431B05" w:rsidRDefault="008C3A5F" w:rsidP="001921DB">
            <w:pPr>
              <w:rPr>
                <w:i/>
                <w:u w:val="single"/>
              </w:rPr>
            </w:pPr>
            <w:r w:rsidRPr="00431B05">
              <w:rPr>
                <w:i/>
                <w:u w:val="single"/>
              </w:rPr>
              <w:t xml:space="preserve">Salix </w:t>
            </w:r>
            <w:proofErr w:type="spellStart"/>
            <w:r w:rsidRPr="00431B05">
              <w:rPr>
                <w:i/>
                <w:u w:val="single"/>
              </w:rPr>
              <w:t>purpurea</w:t>
            </w:r>
            <w:proofErr w:type="spellEnd"/>
          </w:p>
        </w:tc>
        <w:tc>
          <w:tcPr>
            <w:tcW w:w="1501" w:type="dxa"/>
          </w:tcPr>
          <w:p w14:paraId="73AE72AE" w14:textId="77777777" w:rsidR="008C3A5F" w:rsidRPr="00431B05" w:rsidRDefault="008C3A5F" w:rsidP="001921DB">
            <w:pPr>
              <w:rPr>
                <w:i/>
                <w:u w:val="single"/>
              </w:rPr>
            </w:pPr>
            <w:r w:rsidRPr="00431B05">
              <w:rPr>
                <w:i/>
                <w:u w:val="single"/>
              </w:rPr>
              <w:t xml:space="preserve">Salix </w:t>
            </w:r>
            <w:proofErr w:type="spellStart"/>
            <w:r w:rsidRPr="00431B05">
              <w:rPr>
                <w:i/>
                <w:u w:val="single"/>
              </w:rPr>
              <w:t>cinerea</w:t>
            </w:r>
            <w:proofErr w:type="spellEnd"/>
          </w:p>
        </w:tc>
        <w:tc>
          <w:tcPr>
            <w:tcW w:w="1502" w:type="dxa"/>
          </w:tcPr>
          <w:p w14:paraId="06726D75" w14:textId="77777777" w:rsidR="008C3A5F" w:rsidRPr="001921DB" w:rsidRDefault="008C3A5F" w:rsidP="001921DB">
            <w:pPr>
              <w:rPr>
                <w:u w:val="single"/>
              </w:rPr>
            </w:pPr>
            <w:r w:rsidRPr="001921DB">
              <w:rPr>
                <w:u w:val="single"/>
              </w:rPr>
              <w:t>2</w:t>
            </w:r>
          </w:p>
        </w:tc>
        <w:tc>
          <w:tcPr>
            <w:tcW w:w="1502" w:type="dxa"/>
          </w:tcPr>
          <w:p w14:paraId="6EDDD8E0" w14:textId="77777777" w:rsidR="008C3A5F" w:rsidRPr="001921DB" w:rsidRDefault="008C3A5F" w:rsidP="001921DB">
            <w:pPr>
              <w:rPr>
                <w:u w:val="single"/>
              </w:rPr>
            </w:pPr>
            <w:r w:rsidRPr="001921DB">
              <w:rPr>
                <w:u w:val="single"/>
              </w:rPr>
              <w:t>4</w:t>
            </w:r>
          </w:p>
        </w:tc>
        <w:tc>
          <w:tcPr>
            <w:tcW w:w="1502" w:type="dxa"/>
          </w:tcPr>
          <w:p w14:paraId="4FD5EC21" w14:textId="77777777" w:rsidR="008C3A5F" w:rsidRPr="001921DB" w:rsidRDefault="008C3A5F" w:rsidP="001921DB">
            <w:pPr>
              <w:rPr>
                <w:u w:val="single"/>
              </w:rPr>
            </w:pPr>
            <w:r w:rsidRPr="001921DB">
              <w:rPr>
                <w:u w:val="single"/>
              </w:rPr>
              <w:t>38</w:t>
            </w:r>
          </w:p>
        </w:tc>
        <w:tc>
          <w:tcPr>
            <w:tcW w:w="1502" w:type="dxa"/>
          </w:tcPr>
          <w:p w14:paraId="5CD09769" w14:textId="77777777" w:rsidR="008C3A5F" w:rsidRPr="001921DB" w:rsidRDefault="008C3A5F" w:rsidP="001921DB">
            <w:pPr>
              <w:rPr>
                <w:u w:val="single"/>
              </w:rPr>
            </w:pPr>
            <w:r w:rsidRPr="001921DB">
              <w:rPr>
                <w:u w:val="single"/>
              </w:rPr>
              <w:t>76</w:t>
            </w:r>
          </w:p>
        </w:tc>
      </w:tr>
      <w:tr w:rsidR="008C3A5F" w:rsidRPr="001921DB" w14:paraId="4C869A7B" w14:textId="77777777" w:rsidTr="008C3A5F">
        <w:tc>
          <w:tcPr>
            <w:tcW w:w="1501" w:type="dxa"/>
          </w:tcPr>
          <w:p w14:paraId="3E38BF96" w14:textId="77777777" w:rsidR="008C3A5F" w:rsidRPr="00431B05" w:rsidRDefault="008C3A5F" w:rsidP="001921DB">
            <w:pPr>
              <w:rPr>
                <w:i/>
                <w:u w:val="single"/>
              </w:rPr>
            </w:pPr>
            <w:r w:rsidRPr="00431B05">
              <w:rPr>
                <w:i/>
                <w:u w:val="single"/>
              </w:rPr>
              <w:t xml:space="preserve">Salix </w:t>
            </w:r>
            <w:proofErr w:type="spellStart"/>
            <w:r w:rsidRPr="00431B05">
              <w:rPr>
                <w:i/>
                <w:u w:val="single"/>
              </w:rPr>
              <w:t>purpurea</w:t>
            </w:r>
            <w:proofErr w:type="spellEnd"/>
          </w:p>
        </w:tc>
        <w:tc>
          <w:tcPr>
            <w:tcW w:w="1501" w:type="dxa"/>
          </w:tcPr>
          <w:p w14:paraId="221AACEB"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2" w:type="dxa"/>
          </w:tcPr>
          <w:p w14:paraId="74687B86" w14:textId="77777777" w:rsidR="008C3A5F" w:rsidRPr="001921DB" w:rsidRDefault="008C3A5F" w:rsidP="001921DB">
            <w:pPr>
              <w:rPr>
                <w:u w:val="single"/>
              </w:rPr>
            </w:pPr>
            <w:r w:rsidRPr="001921DB">
              <w:rPr>
                <w:u w:val="single"/>
              </w:rPr>
              <w:t>2</w:t>
            </w:r>
          </w:p>
        </w:tc>
        <w:tc>
          <w:tcPr>
            <w:tcW w:w="1502" w:type="dxa"/>
          </w:tcPr>
          <w:p w14:paraId="6757C0CF" w14:textId="77777777" w:rsidR="008C3A5F" w:rsidRPr="001921DB" w:rsidRDefault="008C3A5F" w:rsidP="001921DB">
            <w:pPr>
              <w:rPr>
                <w:u w:val="single"/>
              </w:rPr>
            </w:pPr>
            <w:r w:rsidRPr="001921DB">
              <w:rPr>
                <w:u w:val="single"/>
              </w:rPr>
              <w:t>4</w:t>
            </w:r>
          </w:p>
        </w:tc>
        <w:tc>
          <w:tcPr>
            <w:tcW w:w="1502" w:type="dxa"/>
          </w:tcPr>
          <w:p w14:paraId="2C8CAC3A" w14:textId="77777777" w:rsidR="008C3A5F" w:rsidRPr="001921DB" w:rsidRDefault="008C3A5F" w:rsidP="001921DB">
            <w:pPr>
              <w:rPr>
                <w:u w:val="single"/>
              </w:rPr>
            </w:pPr>
            <w:r w:rsidRPr="001921DB">
              <w:rPr>
                <w:u w:val="single"/>
              </w:rPr>
              <w:t>38</w:t>
            </w:r>
          </w:p>
        </w:tc>
        <w:tc>
          <w:tcPr>
            <w:tcW w:w="1502" w:type="dxa"/>
          </w:tcPr>
          <w:p w14:paraId="2BB7FD8B" w14:textId="77777777" w:rsidR="008C3A5F" w:rsidRPr="001921DB" w:rsidRDefault="008C3A5F" w:rsidP="001921DB">
            <w:pPr>
              <w:rPr>
                <w:u w:val="single"/>
              </w:rPr>
            </w:pPr>
          </w:p>
        </w:tc>
      </w:tr>
      <w:tr w:rsidR="008C3A5F" w:rsidRPr="001921DB" w14:paraId="71DEE060" w14:textId="77777777" w:rsidTr="008C3A5F">
        <w:tc>
          <w:tcPr>
            <w:tcW w:w="1501" w:type="dxa"/>
          </w:tcPr>
          <w:p w14:paraId="62E14A7B" w14:textId="77777777" w:rsidR="008C3A5F" w:rsidRPr="00431B05" w:rsidRDefault="008C3A5F" w:rsidP="001921DB">
            <w:pPr>
              <w:rPr>
                <w:i/>
                <w:u w:val="single"/>
              </w:rPr>
            </w:pPr>
            <w:r w:rsidRPr="00431B05">
              <w:rPr>
                <w:i/>
                <w:u w:val="single"/>
              </w:rPr>
              <w:t xml:space="preserve">Salix </w:t>
            </w:r>
            <w:proofErr w:type="spellStart"/>
            <w:r w:rsidRPr="00431B05">
              <w:rPr>
                <w:i/>
                <w:u w:val="single"/>
              </w:rPr>
              <w:t>purpurea</w:t>
            </w:r>
            <w:proofErr w:type="spellEnd"/>
          </w:p>
        </w:tc>
        <w:tc>
          <w:tcPr>
            <w:tcW w:w="1501" w:type="dxa"/>
          </w:tcPr>
          <w:p w14:paraId="77F33CCD"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2" w:type="dxa"/>
          </w:tcPr>
          <w:p w14:paraId="497088CC" w14:textId="77777777" w:rsidR="008C3A5F" w:rsidRPr="001921DB" w:rsidRDefault="008C3A5F" w:rsidP="001921DB">
            <w:pPr>
              <w:rPr>
                <w:u w:val="single"/>
              </w:rPr>
            </w:pPr>
            <w:r w:rsidRPr="001921DB">
              <w:rPr>
                <w:u w:val="single"/>
              </w:rPr>
              <w:t>2</w:t>
            </w:r>
          </w:p>
        </w:tc>
        <w:tc>
          <w:tcPr>
            <w:tcW w:w="1502" w:type="dxa"/>
          </w:tcPr>
          <w:p w14:paraId="7D3CCB8E" w14:textId="77777777" w:rsidR="008C3A5F" w:rsidRPr="001921DB" w:rsidRDefault="008C3A5F" w:rsidP="001921DB">
            <w:pPr>
              <w:rPr>
                <w:u w:val="single"/>
              </w:rPr>
            </w:pPr>
            <w:r w:rsidRPr="001921DB">
              <w:rPr>
                <w:u w:val="single"/>
              </w:rPr>
              <w:t>6</w:t>
            </w:r>
          </w:p>
        </w:tc>
        <w:tc>
          <w:tcPr>
            <w:tcW w:w="1502" w:type="dxa"/>
          </w:tcPr>
          <w:p w14:paraId="2059F170" w14:textId="77777777" w:rsidR="008C3A5F" w:rsidRPr="001921DB" w:rsidRDefault="008C3A5F" w:rsidP="001921DB">
            <w:pPr>
              <w:rPr>
                <w:u w:val="single"/>
              </w:rPr>
            </w:pPr>
            <w:r w:rsidRPr="001921DB">
              <w:rPr>
                <w:u w:val="single"/>
              </w:rPr>
              <w:t>38</w:t>
            </w:r>
          </w:p>
        </w:tc>
        <w:tc>
          <w:tcPr>
            <w:tcW w:w="1502" w:type="dxa"/>
          </w:tcPr>
          <w:p w14:paraId="35900A10" w14:textId="77777777" w:rsidR="008C3A5F" w:rsidRPr="001921DB" w:rsidRDefault="008C3A5F" w:rsidP="001921DB">
            <w:pPr>
              <w:rPr>
                <w:u w:val="single"/>
              </w:rPr>
            </w:pPr>
            <w:r w:rsidRPr="001921DB">
              <w:rPr>
                <w:u w:val="single"/>
              </w:rPr>
              <w:t>114</w:t>
            </w:r>
          </w:p>
        </w:tc>
      </w:tr>
      <w:tr w:rsidR="008C3A5F" w:rsidRPr="001921DB" w14:paraId="57BCC022" w14:textId="77777777" w:rsidTr="008C3A5F">
        <w:tc>
          <w:tcPr>
            <w:tcW w:w="1501" w:type="dxa"/>
          </w:tcPr>
          <w:p w14:paraId="0E52B78B" w14:textId="77777777" w:rsidR="008C3A5F" w:rsidRPr="00431B05" w:rsidRDefault="008C3A5F" w:rsidP="001921DB">
            <w:pPr>
              <w:rPr>
                <w:i/>
                <w:u w:val="single"/>
              </w:rPr>
            </w:pPr>
            <w:r w:rsidRPr="00431B05">
              <w:rPr>
                <w:i/>
                <w:u w:val="single"/>
              </w:rPr>
              <w:t xml:space="preserve">Salix </w:t>
            </w:r>
            <w:proofErr w:type="spellStart"/>
            <w:r w:rsidRPr="00431B05">
              <w:rPr>
                <w:i/>
                <w:u w:val="single"/>
              </w:rPr>
              <w:t>viminalis</w:t>
            </w:r>
            <w:proofErr w:type="spellEnd"/>
          </w:p>
        </w:tc>
        <w:tc>
          <w:tcPr>
            <w:tcW w:w="1501" w:type="dxa"/>
          </w:tcPr>
          <w:p w14:paraId="1657FBEE" w14:textId="77777777" w:rsidR="008C3A5F" w:rsidRPr="00431B05" w:rsidRDefault="008C3A5F" w:rsidP="001921DB">
            <w:pPr>
              <w:rPr>
                <w:i/>
                <w:u w:val="single"/>
              </w:rPr>
            </w:pPr>
            <w:r w:rsidRPr="00431B05">
              <w:rPr>
                <w:i/>
                <w:u w:val="single"/>
              </w:rPr>
              <w:t xml:space="preserve">Salix </w:t>
            </w:r>
            <w:proofErr w:type="spellStart"/>
            <w:r w:rsidRPr="00431B05">
              <w:rPr>
                <w:i/>
                <w:u w:val="single"/>
              </w:rPr>
              <w:t>cinerea</w:t>
            </w:r>
            <w:proofErr w:type="spellEnd"/>
          </w:p>
        </w:tc>
        <w:tc>
          <w:tcPr>
            <w:tcW w:w="1502" w:type="dxa"/>
          </w:tcPr>
          <w:p w14:paraId="4868A849" w14:textId="77777777" w:rsidR="008C3A5F" w:rsidRPr="001921DB" w:rsidRDefault="008C3A5F" w:rsidP="001921DB">
            <w:pPr>
              <w:rPr>
                <w:u w:val="single"/>
              </w:rPr>
            </w:pPr>
            <w:r w:rsidRPr="001921DB">
              <w:rPr>
                <w:u w:val="single"/>
              </w:rPr>
              <w:t>2</w:t>
            </w:r>
          </w:p>
        </w:tc>
        <w:tc>
          <w:tcPr>
            <w:tcW w:w="1502" w:type="dxa"/>
          </w:tcPr>
          <w:p w14:paraId="720CD5A7" w14:textId="77777777" w:rsidR="008C3A5F" w:rsidRPr="001921DB" w:rsidRDefault="008C3A5F" w:rsidP="001921DB">
            <w:pPr>
              <w:rPr>
                <w:u w:val="single"/>
              </w:rPr>
            </w:pPr>
            <w:r w:rsidRPr="001921DB">
              <w:rPr>
                <w:u w:val="single"/>
              </w:rPr>
              <w:t>4</w:t>
            </w:r>
          </w:p>
        </w:tc>
        <w:tc>
          <w:tcPr>
            <w:tcW w:w="1502" w:type="dxa"/>
          </w:tcPr>
          <w:p w14:paraId="716D5F67" w14:textId="77777777" w:rsidR="008C3A5F" w:rsidRPr="001921DB" w:rsidRDefault="008C3A5F" w:rsidP="001921DB">
            <w:pPr>
              <w:rPr>
                <w:u w:val="single"/>
              </w:rPr>
            </w:pPr>
            <w:r w:rsidRPr="001921DB">
              <w:rPr>
                <w:u w:val="single"/>
              </w:rPr>
              <w:t>38</w:t>
            </w:r>
          </w:p>
        </w:tc>
        <w:tc>
          <w:tcPr>
            <w:tcW w:w="1502" w:type="dxa"/>
          </w:tcPr>
          <w:p w14:paraId="0BF1D673" w14:textId="77777777" w:rsidR="008C3A5F" w:rsidRPr="001921DB" w:rsidRDefault="008C3A5F" w:rsidP="001921DB">
            <w:pPr>
              <w:rPr>
                <w:u w:val="single"/>
              </w:rPr>
            </w:pPr>
            <w:r w:rsidRPr="001921DB">
              <w:rPr>
                <w:u w:val="single"/>
              </w:rPr>
              <w:t>76</w:t>
            </w:r>
          </w:p>
        </w:tc>
      </w:tr>
      <w:tr w:rsidR="008C3A5F" w:rsidRPr="001921DB" w14:paraId="397082BB" w14:textId="77777777" w:rsidTr="008C3A5F">
        <w:tc>
          <w:tcPr>
            <w:tcW w:w="1501" w:type="dxa"/>
          </w:tcPr>
          <w:p w14:paraId="7F23C7B1" w14:textId="77777777" w:rsidR="008C3A5F" w:rsidRPr="00431B05" w:rsidRDefault="008C3A5F" w:rsidP="001921DB">
            <w:pPr>
              <w:rPr>
                <w:i/>
                <w:u w:val="single"/>
              </w:rPr>
            </w:pPr>
            <w:r w:rsidRPr="00431B05">
              <w:rPr>
                <w:i/>
                <w:u w:val="single"/>
              </w:rPr>
              <w:t xml:space="preserve">Salix </w:t>
            </w:r>
            <w:proofErr w:type="spellStart"/>
            <w:r w:rsidRPr="00431B05">
              <w:rPr>
                <w:i/>
                <w:u w:val="single"/>
              </w:rPr>
              <w:t>viminalis</w:t>
            </w:r>
            <w:proofErr w:type="spellEnd"/>
          </w:p>
        </w:tc>
        <w:tc>
          <w:tcPr>
            <w:tcW w:w="1501" w:type="dxa"/>
          </w:tcPr>
          <w:p w14:paraId="1AB0CE5C"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2" w:type="dxa"/>
          </w:tcPr>
          <w:p w14:paraId="0BE9590C" w14:textId="77777777" w:rsidR="008C3A5F" w:rsidRPr="001921DB" w:rsidRDefault="008C3A5F" w:rsidP="001921DB">
            <w:pPr>
              <w:rPr>
                <w:u w:val="single"/>
              </w:rPr>
            </w:pPr>
            <w:r w:rsidRPr="001921DB">
              <w:rPr>
                <w:u w:val="single"/>
              </w:rPr>
              <w:t>2</w:t>
            </w:r>
          </w:p>
        </w:tc>
        <w:tc>
          <w:tcPr>
            <w:tcW w:w="1502" w:type="dxa"/>
          </w:tcPr>
          <w:p w14:paraId="1209C8A0" w14:textId="77777777" w:rsidR="008C3A5F" w:rsidRPr="001921DB" w:rsidRDefault="008C3A5F" w:rsidP="001921DB">
            <w:pPr>
              <w:rPr>
                <w:u w:val="single"/>
              </w:rPr>
            </w:pPr>
            <w:r w:rsidRPr="001921DB">
              <w:rPr>
                <w:u w:val="single"/>
              </w:rPr>
              <w:t>4</w:t>
            </w:r>
          </w:p>
        </w:tc>
        <w:tc>
          <w:tcPr>
            <w:tcW w:w="1502" w:type="dxa"/>
          </w:tcPr>
          <w:p w14:paraId="1C625C7F" w14:textId="77777777" w:rsidR="008C3A5F" w:rsidRPr="001921DB" w:rsidRDefault="008C3A5F" w:rsidP="001921DB">
            <w:pPr>
              <w:rPr>
                <w:u w:val="single"/>
              </w:rPr>
            </w:pPr>
            <w:r w:rsidRPr="001921DB">
              <w:rPr>
                <w:u w:val="single"/>
              </w:rPr>
              <w:t>38</w:t>
            </w:r>
          </w:p>
        </w:tc>
        <w:tc>
          <w:tcPr>
            <w:tcW w:w="1502" w:type="dxa"/>
          </w:tcPr>
          <w:p w14:paraId="04833AB9" w14:textId="77777777" w:rsidR="008C3A5F" w:rsidRPr="001921DB" w:rsidRDefault="008C3A5F" w:rsidP="001921DB">
            <w:pPr>
              <w:rPr>
                <w:u w:val="single"/>
              </w:rPr>
            </w:pPr>
            <w:r w:rsidRPr="001921DB">
              <w:rPr>
                <w:u w:val="single"/>
              </w:rPr>
              <w:t>76</w:t>
            </w:r>
          </w:p>
        </w:tc>
      </w:tr>
      <w:tr w:rsidR="008C3A5F" w:rsidRPr="001921DB" w14:paraId="7B110CAE" w14:textId="77777777" w:rsidTr="008C3A5F">
        <w:tc>
          <w:tcPr>
            <w:tcW w:w="1501" w:type="dxa"/>
          </w:tcPr>
          <w:p w14:paraId="2C540A44" w14:textId="77777777" w:rsidR="008C3A5F" w:rsidRPr="00431B05" w:rsidRDefault="008C3A5F" w:rsidP="001921DB">
            <w:pPr>
              <w:rPr>
                <w:i/>
                <w:u w:val="single"/>
              </w:rPr>
            </w:pPr>
            <w:r w:rsidRPr="00431B05">
              <w:rPr>
                <w:i/>
                <w:u w:val="single"/>
              </w:rPr>
              <w:t xml:space="preserve">Salix </w:t>
            </w:r>
            <w:proofErr w:type="spellStart"/>
            <w:r w:rsidRPr="00431B05">
              <w:rPr>
                <w:i/>
                <w:u w:val="single"/>
              </w:rPr>
              <w:t>viminalis</w:t>
            </w:r>
            <w:proofErr w:type="spellEnd"/>
          </w:p>
        </w:tc>
        <w:tc>
          <w:tcPr>
            <w:tcW w:w="1501" w:type="dxa"/>
          </w:tcPr>
          <w:p w14:paraId="2F1A8D60"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2" w:type="dxa"/>
          </w:tcPr>
          <w:p w14:paraId="28AE57F8" w14:textId="77777777" w:rsidR="008C3A5F" w:rsidRPr="001921DB" w:rsidRDefault="008C3A5F" w:rsidP="001921DB">
            <w:pPr>
              <w:rPr>
                <w:u w:val="single"/>
              </w:rPr>
            </w:pPr>
            <w:r w:rsidRPr="001921DB">
              <w:rPr>
                <w:u w:val="single"/>
              </w:rPr>
              <w:t>2</w:t>
            </w:r>
          </w:p>
        </w:tc>
        <w:tc>
          <w:tcPr>
            <w:tcW w:w="1502" w:type="dxa"/>
          </w:tcPr>
          <w:p w14:paraId="4371927F" w14:textId="77777777" w:rsidR="008C3A5F" w:rsidRPr="001921DB" w:rsidRDefault="008C3A5F" w:rsidP="001921DB">
            <w:pPr>
              <w:rPr>
                <w:u w:val="single"/>
              </w:rPr>
            </w:pPr>
            <w:r w:rsidRPr="001921DB">
              <w:rPr>
                <w:u w:val="single"/>
              </w:rPr>
              <w:t>6</w:t>
            </w:r>
          </w:p>
        </w:tc>
        <w:tc>
          <w:tcPr>
            <w:tcW w:w="1502" w:type="dxa"/>
          </w:tcPr>
          <w:p w14:paraId="770DDDF6" w14:textId="77777777" w:rsidR="008C3A5F" w:rsidRPr="001921DB" w:rsidRDefault="008C3A5F" w:rsidP="001921DB">
            <w:pPr>
              <w:rPr>
                <w:u w:val="single"/>
              </w:rPr>
            </w:pPr>
            <w:r w:rsidRPr="001921DB">
              <w:rPr>
                <w:u w:val="single"/>
              </w:rPr>
              <w:t>38</w:t>
            </w:r>
          </w:p>
        </w:tc>
        <w:tc>
          <w:tcPr>
            <w:tcW w:w="1502" w:type="dxa"/>
          </w:tcPr>
          <w:p w14:paraId="6A091FAD" w14:textId="77777777" w:rsidR="008C3A5F" w:rsidRPr="001921DB" w:rsidRDefault="008C3A5F" w:rsidP="001921DB">
            <w:pPr>
              <w:rPr>
                <w:u w:val="single"/>
              </w:rPr>
            </w:pPr>
            <w:r w:rsidRPr="001921DB">
              <w:rPr>
                <w:u w:val="single"/>
              </w:rPr>
              <w:t>114</w:t>
            </w:r>
          </w:p>
        </w:tc>
      </w:tr>
      <w:tr w:rsidR="008C3A5F" w:rsidRPr="001921DB" w14:paraId="0E2B7410" w14:textId="77777777" w:rsidTr="008C3A5F">
        <w:tc>
          <w:tcPr>
            <w:tcW w:w="1501" w:type="dxa"/>
          </w:tcPr>
          <w:p w14:paraId="5820716F" w14:textId="77777777" w:rsidR="008C3A5F" w:rsidRPr="00431B05" w:rsidRDefault="008C3A5F" w:rsidP="001921DB">
            <w:pPr>
              <w:rPr>
                <w:i/>
                <w:u w:val="single"/>
              </w:rPr>
            </w:pPr>
            <w:r w:rsidRPr="00431B05">
              <w:rPr>
                <w:i/>
                <w:u w:val="single"/>
              </w:rPr>
              <w:t xml:space="preserve">Salix </w:t>
            </w:r>
            <w:proofErr w:type="spellStart"/>
            <w:r w:rsidRPr="00431B05">
              <w:rPr>
                <w:i/>
                <w:u w:val="single"/>
              </w:rPr>
              <w:t>caprea</w:t>
            </w:r>
            <w:proofErr w:type="spellEnd"/>
          </w:p>
        </w:tc>
        <w:tc>
          <w:tcPr>
            <w:tcW w:w="1501" w:type="dxa"/>
          </w:tcPr>
          <w:p w14:paraId="6FACA3D6" w14:textId="77777777" w:rsidR="008C3A5F" w:rsidRPr="00431B05" w:rsidRDefault="008C3A5F" w:rsidP="001921DB">
            <w:pPr>
              <w:rPr>
                <w:i/>
                <w:u w:val="single"/>
              </w:rPr>
            </w:pPr>
            <w:r w:rsidRPr="00431B05">
              <w:rPr>
                <w:i/>
                <w:u w:val="single"/>
              </w:rPr>
              <w:t xml:space="preserve">Salix </w:t>
            </w:r>
            <w:proofErr w:type="spellStart"/>
            <w:r w:rsidRPr="00431B05">
              <w:rPr>
                <w:i/>
                <w:u w:val="single"/>
              </w:rPr>
              <w:t>cinerea</w:t>
            </w:r>
            <w:proofErr w:type="spellEnd"/>
          </w:p>
        </w:tc>
        <w:tc>
          <w:tcPr>
            <w:tcW w:w="1502" w:type="dxa"/>
          </w:tcPr>
          <w:p w14:paraId="4D1633E4" w14:textId="77777777" w:rsidR="008C3A5F" w:rsidRPr="001921DB" w:rsidRDefault="008C3A5F" w:rsidP="001921DB">
            <w:pPr>
              <w:rPr>
                <w:u w:val="single"/>
              </w:rPr>
            </w:pPr>
            <w:r w:rsidRPr="001921DB">
              <w:rPr>
                <w:u w:val="single"/>
              </w:rPr>
              <w:t>2</w:t>
            </w:r>
          </w:p>
        </w:tc>
        <w:tc>
          <w:tcPr>
            <w:tcW w:w="1502" w:type="dxa"/>
          </w:tcPr>
          <w:p w14:paraId="67D18213" w14:textId="77777777" w:rsidR="008C3A5F" w:rsidRPr="001921DB" w:rsidRDefault="008C3A5F" w:rsidP="001921DB">
            <w:pPr>
              <w:rPr>
                <w:u w:val="single"/>
              </w:rPr>
            </w:pPr>
            <w:r w:rsidRPr="001921DB">
              <w:rPr>
                <w:u w:val="single"/>
              </w:rPr>
              <w:t>4</w:t>
            </w:r>
          </w:p>
        </w:tc>
        <w:tc>
          <w:tcPr>
            <w:tcW w:w="1502" w:type="dxa"/>
          </w:tcPr>
          <w:p w14:paraId="6B780158" w14:textId="77777777" w:rsidR="008C3A5F" w:rsidRPr="001921DB" w:rsidRDefault="008C3A5F" w:rsidP="001921DB">
            <w:pPr>
              <w:rPr>
                <w:u w:val="single"/>
              </w:rPr>
            </w:pPr>
            <w:r w:rsidRPr="001921DB">
              <w:rPr>
                <w:u w:val="single"/>
              </w:rPr>
              <w:t>38</w:t>
            </w:r>
          </w:p>
        </w:tc>
        <w:tc>
          <w:tcPr>
            <w:tcW w:w="1502" w:type="dxa"/>
          </w:tcPr>
          <w:p w14:paraId="75D88321" w14:textId="77777777" w:rsidR="008C3A5F" w:rsidRPr="001921DB" w:rsidRDefault="008C3A5F" w:rsidP="001921DB">
            <w:pPr>
              <w:rPr>
                <w:u w:val="single"/>
              </w:rPr>
            </w:pPr>
            <w:r w:rsidRPr="001921DB">
              <w:rPr>
                <w:u w:val="single"/>
              </w:rPr>
              <w:t>76</w:t>
            </w:r>
          </w:p>
        </w:tc>
      </w:tr>
      <w:tr w:rsidR="008C3A5F" w:rsidRPr="001921DB" w14:paraId="33752178" w14:textId="77777777" w:rsidTr="008C3A5F">
        <w:tc>
          <w:tcPr>
            <w:tcW w:w="1501" w:type="dxa"/>
          </w:tcPr>
          <w:p w14:paraId="34105305" w14:textId="77777777" w:rsidR="008C3A5F" w:rsidRPr="00431B05" w:rsidRDefault="008C3A5F" w:rsidP="001921DB">
            <w:pPr>
              <w:rPr>
                <w:i/>
                <w:u w:val="single"/>
              </w:rPr>
            </w:pPr>
            <w:r w:rsidRPr="00431B05">
              <w:rPr>
                <w:i/>
                <w:u w:val="single"/>
              </w:rPr>
              <w:t xml:space="preserve">Salix </w:t>
            </w:r>
            <w:proofErr w:type="spellStart"/>
            <w:r w:rsidRPr="00431B05">
              <w:rPr>
                <w:i/>
                <w:u w:val="single"/>
              </w:rPr>
              <w:t>caprea</w:t>
            </w:r>
            <w:proofErr w:type="spellEnd"/>
          </w:p>
        </w:tc>
        <w:tc>
          <w:tcPr>
            <w:tcW w:w="1501" w:type="dxa"/>
          </w:tcPr>
          <w:p w14:paraId="714DAC0C"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2" w:type="dxa"/>
          </w:tcPr>
          <w:p w14:paraId="4BCE4244" w14:textId="77777777" w:rsidR="008C3A5F" w:rsidRPr="001921DB" w:rsidRDefault="008C3A5F" w:rsidP="001921DB">
            <w:pPr>
              <w:rPr>
                <w:u w:val="single"/>
              </w:rPr>
            </w:pPr>
            <w:r w:rsidRPr="001921DB">
              <w:rPr>
                <w:u w:val="single"/>
              </w:rPr>
              <w:t>2</w:t>
            </w:r>
          </w:p>
        </w:tc>
        <w:tc>
          <w:tcPr>
            <w:tcW w:w="1502" w:type="dxa"/>
          </w:tcPr>
          <w:p w14:paraId="42D118EC" w14:textId="77777777" w:rsidR="008C3A5F" w:rsidRPr="001921DB" w:rsidRDefault="008C3A5F" w:rsidP="001921DB">
            <w:pPr>
              <w:rPr>
                <w:u w:val="single"/>
              </w:rPr>
            </w:pPr>
            <w:r w:rsidRPr="001921DB">
              <w:rPr>
                <w:u w:val="single"/>
              </w:rPr>
              <w:t>4</w:t>
            </w:r>
          </w:p>
        </w:tc>
        <w:tc>
          <w:tcPr>
            <w:tcW w:w="1502" w:type="dxa"/>
          </w:tcPr>
          <w:p w14:paraId="6AB5F6FD" w14:textId="77777777" w:rsidR="008C3A5F" w:rsidRPr="001921DB" w:rsidRDefault="008C3A5F" w:rsidP="001921DB">
            <w:pPr>
              <w:rPr>
                <w:u w:val="single"/>
              </w:rPr>
            </w:pPr>
            <w:r w:rsidRPr="001921DB">
              <w:rPr>
                <w:u w:val="single"/>
              </w:rPr>
              <w:t>38</w:t>
            </w:r>
          </w:p>
        </w:tc>
        <w:tc>
          <w:tcPr>
            <w:tcW w:w="1502" w:type="dxa"/>
          </w:tcPr>
          <w:p w14:paraId="61D13F45" w14:textId="77777777" w:rsidR="008C3A5F" w:rsidRPr="001921DB" w:rsidRDefault="008C3A5F" w:rsidP="001921DB">
            <w:pPr>
              <w:rPr>
                <w:u w:val="single"/>
              </w:rPr>
            </w:pPr>
            <w:r w:rsidRPr="001921DB">
              <w:rPr>
                <w:u w:val="single"/>
              </w:rPr>
              <w:t>76</w:t>
            </w:r>
          </w:p>
        </w:tc>
      </w:tr>
      <w:tr w:rsidR="008C3A5F" w:rsidRPr="001921DB" w14:paraId="61C4AA84" w14:textId="77777777" w:rsidTr="008C3A5F">
        <w:tc>
          <w:tcPr>
            <w:tcW w:w="1501" w:type="dxa"/>
          </w:tcPr>
          <w:p w14:paraId="2F91C58C" w14:textId="77777777" w:rsidR="008C3A5F" w:rsidRPr="00431B05" w:rsidRDefault="008C3A5F" w:rsidP="001921DB">
            <w:pPr>
              <w:rPr>
                <w:i/>
                <w:u w:val="single"/>
              </w:rPr>
            </w:pPr>
            <w:r w:rsidRPr="00431B05">
              <w:rPr>
                <w:i/>
                <w:u w:val="single"/>
              </w:rPr>
              <w:t xml:space="preserve">Salix </w:t>
            </w:r>
            <w:proofErr w:type="spellStart"/>
            <w:r w:rsidRPr="00431B05">
              <w:rPr>
                <w:i/>
                <w:u w:val="single"/>
              </w:rPr>
              <w:t>caprea</w:t>
            </w:r>
            <w:proofErr w:type="spellEnd"/>
          </w:p>
        </w:tc>
        <w:tc>
          <w:tcPr>
            <w:tcW w:w="1501" w:type="dxa"/>
          </w:tcPr>
          <w:p w14:paraId="0654543E"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2" w:type="dxa"/>
          </w:tcPr>
          <w:p w14:paraId="6C3093D4" w14:textId="77777777" w:rsidR="008C3A5F" w:rsidRPr="001921DB" w:rsidRDefault="008C3A5F" w:rsidP="001921DB">
            <w:pPr>
              <w:rPr>
                <w:u w:val="single"/>
              </w:rPr>
            </w:pPr>
            <w:r w:rsidRPr="001921DB">
              <w:rPr>
                <w:u w:val="single"/>
              </w:rPr>
              <w:t>2</w:t>
            </w:r>
          </w:p>
        </w:tc>
        <w:tc>
          <w:tcPr>
            <w:tcW w:w="1502" w:type="dxa"/>
          </w:tcPr>
          <w:p w14:paraId="1EA42CE5" w14:textId="77777777" w:rsidR="008C3A5F" w:rsidRPr="001921DB" w:rsidRDefault="008C3A5F" w:rsidP="001921DB">
            <w:pPr>
              <w:rPr>
                <w:u w:val="single"/>
              </w:rPr>
            </w:pPr>
            <w:r w:rsidRPr="001921DB">
              <w:rPr>
                <w:u w:val="single"/>
              </w:rPr>
              <w:t>6</w:t>
            </w:r>
          </w:p>
        </w:tc>
        <w:tc>
          <w:tcPr>
            <w:tcW w:w="1502" w:type="dxa"/>
          </w:tcPr>
          <w:p w14:paraId="1B5B10DB" w14:textId="77777777" w:rsidR="008C3A5F" w:rsidRPr="001921DB" w:rsidRDefault="008C3A5F" w:rsidP="001921DB">
            <w:pPr>
              <w:rPr>
                <w:u w:val="single"/>
              </w:rPr>
            </w:pPr>
            <w:r w:rsidRPr="001921DB">
              <w:rPr>
                <w:u w:val="single"/>
              </w:rPr>
              <w:t>38</w:t>
            </w:r>
          </w:p>
        </w:tc>
        <w:tc>
          <w:tcPr>
            <w:tcW w:w="1502" w:type="dxa"/>
          </w:tcPr>
          <w:p w14:paraId="0FA255DD" w14:textId="77777777" w:rsidR="008C3A5F" w:rsidRPr="001921DB" w:rsidRDefault="008C3A5F" w:rsidP="001921DB">
            <w:pPr>
              <w:rPr>
                <w:u w:val="single"/>
              </w:rPr>
            </w:pPr>
            <w:r w:rsidRPr="001921DB">
              <w:rPr>
                <w:u w:val="single"/>
              </w:rPr>
              <w:t>114</w:t>
            </w:r>
          </w:p>
        </w:tc>
      </w:tr>
      <w:tr w:rsidR="008C3A5F" w:rsidRPr="001921DB" w14:paraId="5C4720C0" w14:textId="77777777" w:rsidTr="008C3A5F">
        <w:tc>
          <w:tcPr>
            <w:tcW w:w="1501" w:type="dxa"/>
          </w:tcPr>
          <w:p w14:paraId="50CE82BD" w14:textId="77777777" w:rsidR="008C3A5F" w:rsidRPr="00431B05" w:rsidRDefault="008C3A5F" w:rsidP="001921DB">
            <w:pPr>
              <w:rPr>
                <w:i/>
                <w:u w:val="single"/>
              </w:rPr>
            </w:pPr>
            <w:r w:rsidRPr="00431B05">
              <w:rPr>
                <w:i/>
                <w:u w:val="single"/>
              </w:rPr>
              <w:t xml:space="preserve">Salix </w:t>
            </w:r>
            <w:proofErr w:type="spellStart"/>
            <w:r w:rsidRPr="00431B05">
              <w:rPr>
                <w:i/>
                <w:u w:val="single"/>
              </w:rPr>
              <w:t>cinerea</w:t>
            </w:r>
            <w:proofErr w:type="spellEnd"/>
          </w:p>
        </w:tc>
        <w:tc>
          <w:tcPr>
            <w:tcW w:w="1501" w:type="dxa"/>
          </w:tcPr>
          <w:p w14:paraId="1D7A5F02"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2" w:type="dxa"/>
          </w:tcPr>
          <w:p w14:paraId="7A9B9B1A" w14:textId="77777777" w:rsidR="008C3A5F" w:rsidRPr="001921DB" w:rsidRDefault="008C3A5F" w:rsidP="001921DB">
            <w:pPr>
              <w:rPr>
                <w:u w:val="single"/>
              </w:rPr>
            </w:pPr>
            <w:r w:rsidRPr="001921DB">
              <w:rPr>
                <w:u w:val="single"/>
              </w:rPr>
              <w:t>4</w:t>
            </w:r>
          </w:p>
        </w:tc>
        <w:tc>
          <w:tcPr>
            <w:tcW w:w="1502" w:type="dxa"/>
          </w:tcPr>
          <w:p w14:paraId="3E9A2A4F" w14:textId="77777777" w:rsidR="008C3A5F" w:rsidRPr="001921DB" w:rsidRDefault="008C3A5F" w:rsidP="001921DB">
            <w:pPr>
              <w:rPr>
                <w:u w:val="single"/>
              </w:rPr>
            </w:pPr>
            <w:r w:rsidRPr="001921DB">
              <w:rPr>
                <w:u w:val="single"/>
              </w:rPr>
              <w:t>6</w:t>
            </w:r>
          </w:p>
        </w:tc>
        <w:tc>
          <w:tcPr>
            <w:tcW w:w="1502" w:type="dxa"/>
          </w:tcPr>
          <w:p w14:paraId="3B55E7E6" w14:textId="77777777" w:rsidR="008C3A5F" w:rsidRPr="001921DB" w:rsidRDefault="008C3A5F" w:rsidP="001921DB">
            <w:pPr>
              <w:rPr>
                <w:u w:val="single"/>
              </w:rPr>
            </w:pPr>
            <w:r w:rsidRPr="001921DB">
              <w:rPr>
                <w:u w:val="single"/>
              </w:rPr>
              <w:t>76</w:t>
            </w:r>
          </w:p>
        </w:tc>
        <w:tc>
          <w:tcPr>
            <w:tcW w:w="1502" w:type="dxa"/>
          </w:tcPr>
          <w:p w14:paraId="69AE3C2B" w14:textId="77777777" w:rsidR="008C3A5F" w:rsidRPr="001921DB" w:rsidRDefault="008C3A5F" w:rsidP="001921DB">
            <w:pPr>
              <w:rPr>
                <w:u w:val="single"/>
              </w:rPr>
            </w:pPr>
            <w:r w:rsidRPr="001921DB">
              <w:rPr>
                <w:u w:val="single"/>
              </w:rPr>
              <w:t>114</w:t>
            </w:r>
          </w:p>
        </w:tc>
      </w:tr>
      <w:tr w:rsidR="008C3A5F" w:rsidRPr="001921DB" w14:paraId="589A522A" w14:textId="77777777" w:rsidTr="008C3A5F">
        <w:tc>
          <w:tcPr>
            <w:tcW w:w="1501" w:type="dxa"/>
          </w:tcPr>
          <w:p w14:paraId="2FC04B81" w14:textId="77777777" w:rsidR="008C3A5F" w:rsidRPr="00431B05" w:rsidRDefault="008C3A5F" w:rsidP="001921DB">
            <w:pPr>
              <w:rPr>
                <w:i/>
                <w:u w:val="single"/>
              </w:rPr>
            </w:pPr>
            <w:r w:rsidRPr="00431B05">
              <w:rPr>
                <w:i/>
                <w:u w:val="single"/>
              </w:rPr>
              <w:t xml:space="preserve">Salix </w:t>
            </w:r>
            <w:proofErr w:type="spellStart"/>
            <w:r w:rsidRPr="00431B05">
              <w:rPr>
                <w:i/>
                <w:u w:val="single"/>
              </w:rPr>
              <w:t>cinerea</w:t>
            </w:r>
            <w:proofErr w:type="spellEnd"/>
          </w:p>
        </w:tc>
        <w:tc>
          <w:tcPr>
            <w:tcW w:w="1501" w:type="dxa"/>
          </w:tcPr>
          <w:p w14:paraId="7F1D60F6" w14:textId="77777777" w:rsidR="008C3A5F" w:rsidRPr="00431B05" w:rsidRDefault="008C3A5F" w:rsidP="001921DB">
            <w:pPr>
              <w:rPr>
                <w:i/>
                <w:u w:val="single"/>
              </w:rPr>
            </w:pPr>
            <w:r w:rsidRPr="00431B05">
              <w:rPr>
                <w:i/>
                <w:u w:val="single"/>
              </w:rPr>
              <w:t xml:space="preserve">Salix </w:t>
            </w:r>
            <w:proofErr w:type="spellStart"/>
            <w:r w:rsidRPr="00431B05">
              <w:rPr>
                <w:i/>
                <w:u w:val="single"/>
              </w:rPr>
              <w:t>repens</w:t>
            </w:r>
            <w:proofErr w:type="spellEnd"/>
          </w:p>
        </w:tc>
        <w:tc>
          <w:tcPr>
            <w:tcW w:w="1502" w:type="dxa"/>
          </w:tcPr>
          <w:p w14:paraId="251DBA0D" w14:textId="77777777" w:rsidR="008C3A5F" w:rsidRPr="001921DB" w:rsidRDefault="008C3A5F" w:rsidP="001921DB">
            <w:pPr>
              <w:rPr>
                <w:u w:val="single"/>
              </w:rPr>
            </w:pPr>
            <w:r w:rsidRPr="001921DB">
              <w:rPr>
                <w:u w:val="single"/>
              </w:rPr>
              <w:t>4</w:t>
            </w:r>
          </w:p>
        </w:tc>
        <w:tc>
          <w:tcPr>
            <w:tcW w:w="1502" w:type="dxa"/>
          </w:tcPr>
          <w:p w14:paraId="007741CB" w14:textId="77777777" w:rsidR="008C3A5F" w:rsidRPr="001921DB" w:rsidRDefault="008C3A5F" w:rsidP="001921DB">
            <w:pPr>
              <w:rPr>
                <w:u w:val="single"/>
              </w:rPr>
            </w:pPr>
            <w:r w:rsidRPr="001921DB">
              <w:rPr>
                <w:u w:val="single"/>
              </w:rPr>
              <w:t>2</w:t>
            </w:r>
          </w:p>
        </w:tc>
        <w:tc>
          <w:tcPr>
            <w:tcW w:w="1502" w:type="dxa"/>
          </w:tcPr>
          <w:p w14:paraId="7A23BDA4" w14:textId="77777777" w:rsidR="008C3A5F" w:rsidRPr="001921DB" w:rsidRDefault="008C3A5F" w:rsidP="001921DB">
            <w:pPr>
              <w:rPr>
                <w:u w:val="single"/>
              </w:rPr>
            </w:pPr>
            <w:r w:rsidRPr="001921DB">
              <w:rPr>
                <w:u w:val="single"/>
              </w:rPr>
              <w:t>76</w:t>
            </w:r>
          </w:p>
        </w:tc>
        <w:tc>
          <w:tcPr>
            <w:tcW w:w="1502" w:type="dxa"/>
          </w:tcPr>
          <w:p w14:paraId="482F45EC" w14:textId="77777777" w:rsidR="008C3A5F" w:rsidRPr="001921DB" w:rsidRDefault="008C3A5F" w:rsidP="001921DB">
            <w:pPr>
              <w:rPr>
                <w:u w:val="single"/>
              </w:rPr>
            </w:pPr>
            <w:r w:rsidRPr="001921DB">
              <w:rPr>
                <w:u w:val="single"/>
              </w:rPr>
              <w:t>38</w:t>
            </w:r>
          </w:p>
        </w:tc>
      </w:tr>
      <w:tr w:rsidR="008C3A5F" w:rsidRPr="001921DB" w14:paraId="059D3E63" w14:textId="77777777" w:rsidTr="008C3A5F">
        <w:tc>
          <w:tcPr>
            <w:tcW w:w="1501" w:type="dxa"/>
          </w:tcPr>
          <w:p w14:paraId="334EF086"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1" w:type="dxa"/>
          </w:tcPr>
          <w:p w14:paraId="766E014B"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2" w:type="dxa"/>
          </w:tcPr>
          <w:p w14:paraId="7534986C" w14:textId="77777777" w:rsidR="008C3A5F" w:rsidRPr="001921DB" w:rsidRDefault="008C3A5F" w:rsidP="001921DB">
            <w:pPr>
              <w:rPr>
                <w:u w:val="single"/>
              </w:rPr>
            </w:pPr>
            <w:r w:rsidRPr="001921DB">
              <w:rPr>
                <w:u w:val="single"/>
              </w:rPr>
              <w:t>4</w:t>
            </w:r>
          </w:p>
        </w:tc>
        <w:tc>
          <w:tcPr>
            <w:tcW w:w="1502" w:type="dxa"/>
          </w:tcPr>
          <w:p w14:paraId="7DC862F0" w14:textId="77777777" w:rsidR="008C3A5F" w:rsidRPr="001921DB" w:rsidRDefault="008C3A5F" w:rsidP="001921DB">
            <w:pPr>
              <w:rPr>
                <w:u w:val="single"/>
              </w:rPr>
            </w:pPr>
            <w:r w:rsidRPr="001921DB">
              <w:rPr>
                <w:u w:val="single"/>
              </w:rPr>
              <w:t>6</w:t>
            </w:r>
          </w:p>
        </w:tc>
        <w:tc>
          <w:tcPr>
            <w:tcW w:w="1502" w:type="dxa"/>
          </w:tcPr>
          <w:p w14:paraId="0B888D33" w14:textId="77777777" w:rsidR="008C3A5F" w:rsidRPr="001921DB" w:rsidRDefault="008C3A5F" w:rsidP="001921DB">
            <w:pPr>
              <w:rPr>
                <w:u w:val="single"/>
              </w:rPr>
            </w:pPr>
            <w:r w:rsidRPr="001921DB">
              <w:rPr>
                <w:u w:val="single"/>
              </w:rPr>
              <w:t>76</w:t>
            </w:r>
          </w:p>
        </w:tc>
        <w:tc>
          <w:tcPr>
            <w:tcW w:w="1502" w:type="dxa"/>
          </w:tcPr>
          <w:p w14:paraId="109D8252" w14:textId="77777777" w:rsidR="008C3A5F" w:rsidRPr="001921DB" w:rsidRDefault="008C3A5F" w:rsidP="001921DB">
            <w:pPr>
              <w:rPr>
                <w:u w:val="single"/>
              </w:rPr>
            </w:pPr>
            <w:r w:rsidRPr="001921DB">
              <w:rPr>
                <w:u w:val="single"/>
              </w:rPr>
              <w:t>114</w:t>
            </w:r>
          </w:p>
        </w:tc>
      </w:tr>
      <w:tr w:rsidR="008C3A5F" w:rsidRPr="001921DB" w14:paraId="34B4DDAE" w14:textId="77777777" w:rsidTr="008C3A5F">
        <w:tc>
          <w:tcPr>
            <w:tcW w:w="1501" w:type="dxa"/>
          </w:tcPr>
          <w:p w14:paraId="7C6F1116"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1" w:type="dxa"/>
          </w:tcPr>
          <w:p w14:paraId="4BEF70E1" w14:textId="77777777" w:rsidR="008C3A5F" w:rsidRPr="00431B05" w:rsidRDefault="008C3A5F" w:rsidP="001921DB">
            <w:pPr>
              <w:rPr>
                <w:i/>
                <w:u w:val="single"/>
              </w:rPr>
            </w:pPr>
            <w:r w:rsidRPr="00431B05">
              <w:rPr>
                <w:i/>
                <w:u w:val="single"/>
              </w:rPr>
              <w:t xml:space="preserve">Salix </w:t>
            </w:r>
            <w:proofErr w:type="spellStart"/>
            <w:r w:rsidRPr="00431B05">
              <w:rPr>
                <w:i/>
                <w:u w:val="single"/>
              </w:rPr>
              <w:t>repens</w:t>
            </w:r>
            <w:proofErr w:type="spellEnd"/>
          </w:p>
        </w:tc>
        <w:tc>
          <w:tcPr>
            <w:tcW w:w="1502" w:type="dxa"/>
          </w:tcPr>
          <w:p w14:paraId="3BCA3331" w14:textId="77777777" w:rsidR="008C3A5F" w:rsidRPr="001921DB" w:rsidRDefault="008C3A5F" w:rsidP="001921DB">
            <w:pPr>
              <w:rPr>
                <w:u w:val="single"/>
              </w:rPr>
            </w:pPr>
            <w:r w:rsidRPr="001921DB">
              <w:rPr>
                <w:u w:val="single"/>
              </w:rPr>
              <w:t>4</w:t>
            </w:r>
          </w:p>
        </w:tc>
        <w:tc>
          <w:tcPr>
            <w:tcW w:w="1502" w:type="dxa"/>
          </w:tcPr>
          <w:p w14:paraId="571AB544" w14:textId="77777777" w:rsidR="008C3A5F" w:rsidRPr="001921DB" w:rsidRDefault="008C3A5F" w:rsidP="001921DB">
            <w:pPr>
              <w:rPr>
                <w:u w:val="single"/>
              </w:rPr>
            </w:pPr>
            <w:r w:rsidRPr="001921DB">
              <w:rPr>
                <w:u w:val="single"/>
              </w:rPr>
              <w:t>2</w:t>
            </w:r>
          </w:p>
        </w:tc>
        <w:tc>
          <w:tcPr>
            <w:tcW w:w="1502" w:type="dxa"/>
          </w:tcPr>
          <w:p w14:paraId="36A8E312" w14:textId="77777777" w:rsidR="008C3A5F" w:rsidRPr="001921DB" w:rsidRDefault="008C3A5F" w:rsidP="001921DB">
            <w:pPr>
              <w:rPr>
                <w:u w:val="single"/>
              </w:rPr>
            </w:pPr>
            <w:r w:rsidRPr="001921DB">
              <w:rPr>
                <w:u w:val="single"/>
              </w:rPr>
              <w:t>76</w:t>
            </w:r>
          </w:p>
        </w:tc>
        <w:tc>
          <w:tcPr>
            <w:tcW w:w="1502" w:type="dxa"/>
          </w:tcPr>
          <w:p w14:paraId="081BFC90" w14:textId="77777777" w:rsidR="008C3A5F" w:rsidRPr="001921DB" w:rsidRDefault="008C3A5F" w:rsidP="001921DB">
            <w:pPr>
              <w:rPr>
                <w:u w:val="single"/>
              </w:rPr>
            </w:pPr>
            <w:r w:rsidRPr="001921DB">
              <w:rPr>
                <w:u w:val="single"/>
              </w:rPr>
              <w:t>36</w:t>
            </w:r>
          </w:p>
        </w:tc>
      </w:tr>
      <w:tr w:rsidR="008C3A5F" w:rsidRPr="001921DB" w14:paraId="6D360CD3" w14:textId="77777777" w:rsidTr="008C3A5F">
        <w:tc>
          <w:tcPr>
            <w:tcW w:w="1501" w:type="dxa"/>
          </w:tcPr>
          <w:p w14:paraId="19A92CFC"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1" w:type="dxa"/>
          </w:tcPr>
          <w:p w14:paraId="0A2F920C" w14:textId="77777777" w:rsidR="008C3A5F" w:rsidRPr="00431B05" w:rsidRDefault="008C3A5F" w:rsidP="001921DB">
            <w:pPr>
              <w:rPr>
                <w:i/>
                <w:u w:val="single"/>
              </w:rPr>
            </w:pPr>
            <w:r w:rsidRPr="00431B05">
              <w:rPr>
                <w:i/>
                <w:u w:val="single"/>
              </w:rPr>
              <w:t xml:space="preserve">Salix </w:t>
            </w:r>
            <w:proofErr w:type="spellStart"/>
            <w:r w:rsidRPr="00431B05">
              <w:rPr>
                <w:i/>
                <w:u w:val="single"/>
              </w:rPr>
              <w:t>lapponum</w:t>
            </w:r>
            <w:proofErr w:type="spellEnd"/>
          </w:p>
        </w:tc>
        <w:tc>
          <w:tcPr>
            <w:tcW w:w="1502" w:type="dxa"/>
          </w:tcPr>
          <w:p w14:paraId="5E02894F" w14:textId="77777777" w:rsidR="008C3A5F" w:rsidRPr="001921DB" w:rsidRDefault="008C3A5F" w:rsidP="001921DB">
            <w:pPr>
              <w:rPr>
                <w:u w:val="single"/>
              </w:rPr>
            </w:pPr>
            <w:r w:rsidRPr="001921DB">
              <w:rPr>
                <w:u w:val="single"/>
              </w:rPr>
              <w:t>4</w:t>
            </w:r>
          </w:p>
        </w:tc>
        <w:tc>
          <w:tcPr>
            <w:tcW w:w="1502" w:type="dxa"/>
          </w:tcPr>
          <w:p w14:paraId="225A8952" w14:textId="77777777" w:rsidR="008C3A5F" w:rsidRPr="001921DB" w:rsidRDefault="008C3A5F" w:rsidP="001921DB">
            <w:pPr>
              <w:rPr>
                <w:u w:val="single"/>
              </w:rPr>
            </w:pPr>
            <w:r w:rsidRPr="001921DB">
              <w:rPr>
                <w:u w:val="single"/>
              </w:rPr>
              <w:t>2</w:t>
            </w:r>
          </w:p>
        </w:tc>
        <w:tc>
          <w:tcPr>
            <w:tcW w:w="1502" w:type="dxa"/>
          </w:tcPr>
          <w:p w14:paraId="0652DEAB" w14:textId="77777777" w:rsidR="008C3A5F" w:rsidRPr="001921DB" w:rsidRDefault="008C3A5F" w:rsidP="001921DB">
            <w:pPr>
              <w:rPr>
                <w:u w:val="single"/>
              </w:rPr>
            </w:pPr>
            <w:r w:rsidRPr="001921DB">
              <w:rPr>
                <w:u w:val="single"/>
              </w:rPr>
              <w:t>76</w:t>
            </w:r>
          </w:p>
        </w:tc>
        <w:tc>
          <w:tcPr>
            <w:tcW w:w="1502" w:type="dxa"/>
          </w:tcPr>
          <w:p w14:paraId="3434EB5D" w14:textId="77777777" w:rsidR="008C3A5F" w:rsidRPr="001921DB" w:rsidRDefault="008C3A5F" w:rsidP="001921DB">
            <w:pPr>
              <w:rPr>
                <w:u w:val="single"/>
              </w:rPr>
            </w:pPr>
            <w:r w:rsidRPr="001921DB">
              <w:rPr>
                <w:u w:val="single"/>
              </w:rPr>
              <w:t>38</w:t>
            </w:r>
          </w:p>
        </w:tc>
      </w:tr>
      <w:tr w:rsidR="008C3A5F" w:rsidRPr="001921DB" w14:paraId="64DFF4DB" w14:textId="77777777" w:rsidTr="008C3A5F">
        <w:tc>
          <w:tcPr>
            <w:tcW w:w="1501" w:type="dxa"/>
          </w:tcPr>
          <w:p w14:paraId="4D96E3C7" w14:textId="77777777" w:rsidR="008C3A5F" w:rsidRPr="00431B05" w:rsidRDefault="008C3A5F" w:rsidP="001921DB">
            <w:pPr>
              <w:rPr>
                <w:i/>
                <w:u w:val="single"/>
              </w:rPr>
            </w:pPr>
            <w:r w:rsidRPr="00431B05">
              <w:rPr>
                <w:i/>
                <w:u w:val="single"/>
              </w:rPr>
              <w:t xml:space="preserve">Salix </w:t>
            </w:r>
            <w:proofErr w:type="spellStart"/>
            <w:r w:rsidRPr="00431B05">
              <w:rPr>
                <w:i/>
                <w:u w:val="single"/>
              </w:rPr>
              <w:t>aurita</w:t>
            </w:r>
            <w:proofErr w:type="spellEnd"/>
          </w:p>
        </w:tc>
        <w:tc>
          <w:tcPr>
            <w:tcW w:w="1501" w:type="dxa"/>
          </w:tcPr>
          <w:p w14:paraId="30AD1D24" w14:textId="77777777" w:rsidR="008C3A5F" w:rsidRPr="00431B05" w:rsidRDefault="008C3A5F" w:rsidP="001921DB">
            <w:pPr>
              <w:rPr>
                <w:i/>
                <w:u w:val="single"/>
              </w:rPr>
            </w:pPr>
            <w:r w:rsidRPr="00431B05">
              <w:rPr>
                <w:i/>
                <w:u w:val="single"/>
              </w:rPr>
              <w:t xml:space="preserve">Salix </w:t>
            </w:r>
            <w:proofErr w:type="spellStart"/>
            <w:r w:rsidRPr="00431B05">
              <w:rPr>
                <w:i/>
                <w:u w:val="single"/>
              </w:rPr>
              <w:t>herbacea</w:t>
            </w:r>
            <w:proofErr w:type="spellEnd"/>
          </w:p>
        </w:tc>
        <w:tc>
          <w:tcPr>
            <w:tcW w:w="1502" w:type="dxa"/>
          </w:tcPr>
          <w:p w14:paraId="7C43AB5E" w14:textId="77777777" w:rsidR="008C3A5F" w:rsidRPr="001921DB" w:rsidRDefault="008C3A5F" w:rsidP="001921DB">
            <w:pPr>
              <w:rPr>
                <w:u w:val="single"/>
              </w:rPr>
            </w:pPr>
            <w:r w:rsidRPr="001921DB">
              <w:rPr>
                <w:u w:val="single"/>
              </w:rPr>
              <w:t>4</w:t>
            </w:r>
          </w:p>
        </w:tc>
        <w:tc>
          <w:tcPr>
            <w:tcW w:w="1502" w:type="dxa"/>
          </w:tcPr>
          <w:p w14:paraId="4B122551" w14:textId="77777777" w:rsidR="008C3A5F" w:rsidRPr="001921DB" w:rsidRDefault="008C3A5F" w:rsidP="001921DB">
            <w:pPr>
              <w:rPr>
                <w:u w:val="single"/>
              </w:rPr>
            </w:pPr>
            <w:r w:rsidRPr="001921DB">
              <w:rPr>
                <w:u w:val="single"/>
              </w:rPr>
              <w:t>2</w:t>
            </w:r>
          </w:p>
        </w:tc>
        <w:tc>
          <w:tcPr>
            <w:tcW w:w="1502" w:type="dxa"/>
          </w:tcPr>
          <w:p w14:paraId="122E6B1F" w14:textId="77777777" w:rsidR="008C3A5F" w:rsidRPr="001921DB" w:rsidRDefault="008C3A5F" w:rsidP="001921DB">
            <w:pPr>
              <w:rPr>
                <w:u w:val="single"/>
              </w:rPr>
            </w:pPr>
            <w:r w:rsidRPr="001921DB">
              <w:rPr>
                <w:u w:val="single"/>
              </w:rPr>
              <w:t>76</w:t>
            </w:r>
          </w:p>
        </w:tc>
        <w:tc>
          <w:tcPr>
            <w:tcW w:w="1502" w:type="dxa"/>
          </w:tcPr>
          <w:p w14:paraId="19D03DCF" w14:textId="77777777" w:rsidR="008C3A5F" w:rsidRPr="001921DB" w:rsidRDefault="008C3A5F" w:rsidP="001921DB">
            <w:pPr>
              <w:rPr>
                <w:u w:val="single"/>
              </w:rPr>
            </w:pPr>
            <w:r w:rsidRPr="001921DB">
              <w:rPr>
                <w:u w:val="single"/>
              </w:rPr>
              <w:t>38</w:t>
            </w:r>
          </w:p>
        </w:tc>
      </w:tr>
      <w:tr w:rsidR="008C3A5F" w:rsidRPr="001921DB" w14:paraId="58C2B726" w14:textId="77777777" w:rsidTr="008C3A5F">
        <w:tc>
          <w:tcPr>
            <w:tcW w:w="1501" w:type="dxa"/>
          </w:tcPr>
          <w:p w14:paraId="7EC15A69"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1" w:type="dxa"/>
          </w:tcPr>
          <w:p w14:paraId="5AB65AB7" w14:textId="77777777" w:rsidR="008C3A5F" w:rsidRPr="00431B05" w:rsidRDefault="008C3A5F" w:rsidP="001921DB">
            <w:pPr>
              <w:rPr>
                <w:i/>
                <w:u w:val="single"/>
              </w:rPr>
            </w:pPr>
            <w:r w:rsidRPr="00431B05">
              <w:rPr>
                <w:i/>
                <w:u w:val="single"/>
              </w:rPr>
              <w:t xml:space="preserve">Salix </w:t>
            </w:r>
            <w:proofErr w:type="spellStart"/>
            <w:r w:rsidRPr="00431B05">
              <w:rPr>
                <w:i/>
                <w:u w:val="single"/>
              </w:rPr>
              <w:t>repens</w:t>
            </w:r>
            <w:proofErr w:type="spellEnd"/>
          </w:p>
        </w:tc>
        <w:tc>
          <w:tcPr>
            <w:tcW w:w="1502" w:type="dxa"/>
          </w:tcPr>
          <w:p w14:paraId="20C2FFF7" w14:textId="77777777" w:rsidR="008C3A5F" w:rsidRPr="001921DB" w:rsidRDefault="008C3A5F" w:rsidP="001921DB">
            <w:pPr>
              <w:rPr>
                <w:u w:val="single"/>
              </w:rPr>
            </w:pPr>
            <w:r w:rsidRPr="001921DB">
              <w:rPr>
                <w:u w:val="single"/>
              </w:rPr>
              <w:t>6</w:t>
            </w:r>
          </w:p>
        </w:tc>
        <w:tc>
          <w:tcPr>
            <w:tcW w:w="1502" w:type="dxa"/>
          </w:tcPr>
          <w:p w14:paraId="73E26644" w14:textId="77777777" w:rsidR="008C3A5F" w:rsidRPr="001921DB" w:rsidRDefault="008C3A5F" w:rsidP="001921DB">
            <w:pPr>
              <w:rPr>
                <w:u w:val="single"/>
              </w:rPr>
            </w:pPr>
            <w:r w:rsidRPr="001921DB">
              <w:rPr>
                <w:u w:val="single"/>
              </w:rPr>
              <w:t>2</w:t>
            </w:r>
          </w:p>
        </w:tc>
        <w:tc>
          <w:tcPr>
            <w:tcW w:w="1502" w:type="dxa"/>
          </w:tcPr>
          <w:p w14:paraId="4F7A401B" w14:textId="77777777" w:rsidR="008C3A5F" w:rsidRPr="001921DB" w:rsidRDefault="008C3A5F" w:rsidP="001921DB">
            <w:pPr>
              <w:rPr>
                <w:u w:val="single"/>
              </w:rPr>
            </w:pPr>
            <w:r w:rsidRPr="001921DB">
              <w:rPr>
                <w:u w:val="single"/>
              </w:rPr>
              <w:t>114</w:t>
            </w:r>
          </w:p>
        </w:tc>
        <w:tc>
          <w:tcPr>
            <w:tcW w:w="1502" w:type="dxa"/>
          </w:tcPr>
          <w:p w14:paraId="1FFA19F6" w14:textId="77777777" w:rsidR="008C3A5F" w:rsidRPr="001921DB" w:rsidRDefault="008C3A5F" w:rsidP="001921DB">
            <w:pPr>
              <w:rPr>
                <w:u w:val="single"/>
              </w:rPr>
            </w:pPr>
            <w:r w:rsidRPr="001921DB">
              <w:rPr>
                <w:u w:val="single"/>
              </w:rPr>
              <w:t>38</w:t>
            </w:r>
          </w:p>
        </w:tc>
      </w:tr>
      <w:tr w:rsidR="008C3A5F" w:rsidRPr="001921DB" w14:paraId="4EC74D24" w14:textId="77777777" w:rsidTr="008C3A5F">
        <w:tc>
          <w:tcPr>
            <w:tcW w:w="1501" w:type="dxa"/>
          </w:tcPr>
          <w:p w14:paraId="40F92344"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1" w:type="dxa"/>
          </w:tcPr>
          <w:p w14:paraId="30CAC836" w14:textId="77777777" w:rsidR="008C3A5F" w:rsidRPr="00431B05" w:rsidRDefault="008C3A5F" w:rsidP="001921DB">
            <w:pPr>
              <w:rPr>
                <w:i/>
                <w:u w:val="single"/>
              </w:rPr>
            </w:pPr>
            <w:r w:rsidRPr="00431B05">
              <w:rPr>
                <w:i/>
                <w:u w:val="single"/>
              </w:rPr>
              <w:t xml:space="preserve">Salix </w:t>
            </w:r>
            <w:proofErr w:type="spellStart"/>
            <w:r w:rsidRPr="00431B05">
              <w:rPr>
                <w:i/>
                <w:u w:val="single"/>
              </w:rPr>
              <w:t>arbuscula</w:t>
            </w:r>
            <w:proofErr w:type="spellEnd"/>
          </w:p>
        </w:tc>
        <w:tc>
          <w:tcPr>
            <w:tcW w:w="1502" w:type="dxa"/>
          </w:tcPr>
          <w:p w14:paraId="6E6F97A8" w14:textId="77777777" w:rsidR="008C3A5F" w:rsidRPr="001921DB" w:rsidRDefault="008C3A5F" w:rsidP="001921DB">
            <w:pPr>
              <w:rPr>
                <w:u w:val="single"/>
              </w:rPr>
            </w:pPr>
            <w:r w:rsidRPr="001921DB">
              <w:rPr>
                <w:u w:val="single"/>
              </w:rPr>
              <w:t>6</w:t>
            </w:r>
          </w:p>
        </w:tc>
        <w:tc>
          <w:tcPr>
            <w:tcW w:w="1502" w:type="dxa"/>
          </w:tcPr>
          <w:p w14:paraId="4A19F247" w14:textId="77777777" w:rsidR="008C3A5F" w:rsidRPr="001921DB" w:rsidRDefault="008C3A5F" w:rsidP="001921DB">
            <w:pPr>
              <w:rPr>
                <w:u w:val="single"/>
              </w:rPr>
            </w:pPr>
            <w:r w:rsidRPr="001921DB">
              <w:rPr>
                <w:u w:val="single"/>
              </w:rPr>
              <w:t>2</w:t>
            </w:r>
          </w:p>
        </w:tc>
        <w:tc>
          <w:tcPr>
            <w:tcW w:w="1502" w:type="dxa"/>
          </w:tcPr>
          <w:p w14:paraId="60707D82" w14:textId="77777777" w:rsidR="008C3A5F" w:rsidRPr="001921DB" w:rsidRDefault="008C3A5F" w:rsidP="001921DB">
            <w:pPr>
              <w:rPr>
                <w:u w:val="single"/>
              </w:rPr>
            </w:pPr>
            <w:r w:rsidRPr="001921DB">
              <w:rPr>
                <w:u w:val="single"/>
              </w:rPr>
              <w:t>114</w:t>
            </w:r>
          </w:p>
        </w:tc>
        <w:tc>
          <w:tcPr>
            <w:tcW w:w="1502" w:type="dxa"/>
          </w:tcPr>
          <w:p w14:paraId="568BDDC2" w14:textId="77777777" w:rsidR="008C3A5F" w:rsidRPr="001921DB" w:rsidRDefault="008C3A5F" w:rsidP="001921DB">
            <w:pPr>
              <w:rPr>
                <w:u w:val="single"/>
              </w:rPr>
            </w:pPr>
            <w:r w:rsidRPr="001921DB">
              <w:rPr>
                <w:u w:val="single"/>
              </w:rPr>
              <w:t>38</w:t>
            </w:r>
          </w:p>
        </w:tc>
      </w:tr>
      <w:tr w:rsidR="008C3A5F" w:rsidRPr="001921DB" w14:paraId="28B45999" w14:textId="77777777" w:rsidTr="008C3A5F">
        <w:tc>
          <w:tcPr>
            <w:tcW w:w="1501" w:type="dxa"/>
          </w:tcPr>
          <w:p w14:paraId="4EE74CF9"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1" w:type="dxa"/>
          </w:tcPr>
          <w:p w14:paraId="1A80BFB4"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myrsinites</w:t>
            </w:r>
            <w:proofErr w:type="spellEnd"/>
          </w:p>
        </w:tc>
        <w:tc>
          <w:tcPr>
            <w:tcW w:w="1502" w:type="dxa"/>
          </w:tcPr>
          <w:p w14:paraId="58472EA9" w14:textId="77777777" w:rsidR="008C3A5F" w:rsidRPr="001921DB" w:rsidRDefault="008C3A5F" w:rsidP="001921DB">
            <w:pPr>
              <w:rPr>
                <w:u w:val="single"/>
              </w:rPr>
            </w:pPr>
            <w:r w:rsidRPr="001921DB">
              <w:rPr>
                <w:u w:val="single"/>
              </w:rPr>
              <w:t>6</w:t>
            </w:r>
          </w:p>
        </w:tc>
        <w:tc>
          <w:tcPr>
            <w:tcW w:w="1502" w:type="dxa"/>
          </w:tcPr>
          <w:p w14:paraId="3DD5F42B" w14:textId="77777777" w:rsidR="008C3A5F" w:rsidRPr="001921DB" w:rsidRDefault="008C3A5F" w:rsidP="001921DB">
            <w:pPr>
              <w:rPr>
                <w:u w:val="single"/>
              </w:rPr>
            </w:pPr>
            <w:r w:rsidRPr="001921DB">
              <w:rPr>
                <w:u w:val="single"/>
              </w:rPr>
              <w:t>2</w:t>
            </w:r>
          </w:p>
        </w:tc>
        <w:tc>
          <w:tcPr>
            <w:tcW w:w="1502" w:type="dxa"/>
          </w:tcPr>
          <w:p w14:paraId="5404E93D" w14:textId="77777777" w:rsidR="008C3A5F" w:rsidRPr="001921DB" w:rsidRDefault="008C3A5F" w:rsidP="001921DB">
            <w:pPr>
              <w:rPr>
                <w:u w:val="single"/>
              </w:rPr>
            </w:pPr>
            <w:r w:rsidRPr="001921DB">
              <w:rPr>
                <w:u w:val="single"/>
              </w:rPr>
              <w:t>114</w:t>
            </w:r>
          </w:p>
        </w:tc>
        <w:tc>
          <w:tcPr>
            <w:tcW w:w="1502" w:type="dxa"/>
          </w:tcPr>
          <w:p w14:paraId="5B74BE46" w14:textId="77777777" w:rsidR="008C3A5F" w:rsidRPr="001921DB" w:rsidRDefault="008C3A5F" w:rsidP="001921DB">
            <w:pPr>
              <w:rPr>
                <w:u w:val="single"/>
              </w:rPr>
            </w:pPr>
            <w:r w:rsidRPr="001921DB">
              <w:rPr>
                <w:u w:val="single"/>
              </w:rPr>
              <w:t>38</w:t>
            </w:r>
          </w:p>
        </w:tc>
      </w:tr>
      <w:tr w:rsidR="008C3A5F" w:rsidRPr="001921DB" w14:paraId="2B06E5B5" w14:textId="77777777" w:rsidTr="008C3A5F">
        <w:tc>
          <w:tcPr>
            <w:tcW w:w="1501" w:type="dxa"/>
          </w:tcPr>
          <w:p w14:paraId="29DE1814" w14:textId="77777777" w:rsidR="008C3A5F" w:rsidRPr="00431B05" w:rsidRDefault="008C3A5F" w:rsidP="001921DB">
            <w:pPr>
              <w:rPr>
                <w:i/>
                <w:u w:val="single"/>
              </w:rPr>
            </w:pPr>
            <w:r w:rsidRPr="00431B05">
              <w:rPr>
                <w:i/>
                <w:u w:val="single"/>
              </w:rPr>
              <w:t xml:space="preserve">Salix </w:t>
            </w:r>
            <w:proofErr w:type="spellStart"/>
            <w:r w:rsidRPr="00431B05">
              <w:rPr>
                <w:i/>
                <w:u w:val="single"/>
              </w:rPr>
              <w:t>myrsinifolia</w:t>
            </w:r>
            <w:proofErr w:type="spellEnd"/>
          </w:p>
        </w:tc>
        <w:tc>
          <w:tcPr>
            <w:tcW w:w="1501" w:type="dxa"/>
          </w:tcPr>
          <w:p w14:paraId="484E7468" w14:textId="77777777" w:rsidR="008C3A5F" w:rsidRPr="00431B05" w:rsidRDefault="008C3A5F" w:rsidP="001921DB">
            <w:pPr>
              <w:rPr>
                <w:i/>
                <w:u w:val="single"/>
              </w:rPr>
            </w:pPr>
            <w:r w:rsidRPr="00431B05">
              <w:rPr>
                <w:i/>
                <w:u w:val="single"/>
              </w:rPr>
              <w:t xml:space="preserve">Salix </w:t>
            </w:r>
            <w:proofErr w:type="spellStart"/>
            <w:r w:rsidRPr="00431B05">
              <w:rPr>
                <w:i/>
                <w:u w:val="single"/>
              </w:rPr>
              <w:t>herbacea</w:t>
            </w:r>
            <w:proofErr w:type="spellEnd"/>
          </w:p>
        </w:tc>
        <w:tc>
          <w:tcPr>
            <w:tcW w:w="1502" w:type="dxa"/>
          </w:tcPr>
          <w:p w14:paraId="04D49C04" w14:textId="77777777" w:rsidR="008C3A5F" w:rsidRPr="001921DB" w:rsidRDefault="008C3A5F" w:rsidP="001921DB">
            <w:pPr>
              <w:rPr>
                <w:u w:val="single"/>
              </w:rPr>
            </w:pPr>
            <w:r w:rsidRPr="001921DB">
              <w:rPr>
                <w:u w:val="single"/>
              </w:rPr>
              <w:t>6</w:t>
            </w:r>
          </w:p>
        </w:tc>
        <w:tc>
          <w:tcPr>
            <w:tcW w:w="1502" w:type="dxa"/>
          </w:tcPr>
          <w:p w14:paraId="6B71FDF2" w14:textId="77777777" w:rsidR="008C3A5F" w:rsidRPr="001921DB" w:rsidRDefault="008C3A5F" w:rsidP="001921DB">
            <w:pPr>
              <w:rPr>
                <w:u w:val="single"/>
              </w:rPr>
            </w:pPr>
            <w:r w:rsidRPr="001921DB">
              <w:rPr>
                <w:u w:val="single"/>
              </w:rPr>
              <w:t>2</w:t>
            </w:r>
          </w:p>
        </w:tc>
        <w:tc>
          <w:tcPr>
            <w:tcW w:w="1502" w:type="dxa"/>
          </w:tcPr>
          <w:p w14:paraId="0F282B79" w14:textId="77777777" w:rsidR="008C3A5F" w:rsidRPr="001921DB" w:rsidRDefault="008C3A5F" w:rsidP="001921DB">
            <w:pPr>
              <w:rPr>
                <w:u w:val="single"/>
              </w:rPr>
            </w:pPr>
            <w:r w:rsidRPr="001921DB">
              <w:rPr>
                <w:u w:val="single"/>
              </w:rPr>
              <w:t>114</w:t>
            </w:r>
          </w:p>
        </w:tc>
        <w:tc>
          <w:tcPr>
            <w:tcW w:w="1502" w:type="dxa"/>
          </w:tcPr>
          <w:p w14:paraId="13186C7E" w14:textId="77777777" w:rsidR="008C3A5F" w:rsidRPr="001921DB" w:rsidRDefault="008C3A5F" w:rsidP="001921DB">
            <w:pPr>
              <w:rPr>
                <w:u w:val="single"/>
              </w:rPr>
            </w:pPr>
            <w:r w:rsidRPr="001921DB">
              <w:rPr>
                <w:u w:val="single"/>
              </w:rPr>
              <w:t>38</w:t>
            </w:r>
          </w:p>
        </w:tc>
      </w:tr>
      <w:tr w:rsidR="008C3A5F" w:rsidRPr="001921DB" w14:paraId="67C97FA9" w14:textId="77777777" w:rsidTr="008C3A5F">
        <w:tc>
          <w:tcPr>
            <w:tcW w:w="1501" w:type="dxa"/>
          </w:tcPr>
          <w:p w14:paraId="42A7129E" w14:textId="77777777" w:rsidR="008C3A5F" w:rsidRPr="00431B05" w:rsidRDefault="008C3A5F" w:rsidP="001921DB">
            <w:pPr>
              <w:rPr>
                <w:i/>
                <w:u w:val="single"/>
              </w:rPr>
            </w:pPr>
            <w:r w:rsidRPr="00431B05">
              <w:rPr>
                <w:i/>
                <w:u w:val="single"/>
              </w:rPr>
              <w:t xml:space="preserve">Viola </w:t>
            </w:r>
            <w:proofErr w:type="spellStart"/>
            <w:r w:rsidRPr="00431B05">
              <w:rPr>
                <w:i/>
                <w:u w:val="single"/>
              </w:rPr>
              <w:t>rupestris</w:t>
            </w:r>
            <w:proofErr w:type="spellEnd"/>
          </w:p>
        </w:tc>
        <w:tc>
          <w:tcPr>
            <w:tcW w:w="1501" w:type="dxa"/>
          </w:tcPr>
          <w:p w14:paraId="1E820447" w14:textId="77777777" w:rsidR="008C3A5F" w:rsidRPr="00431B05" w:rsidRDefault="008C3A5F" w:rsidP="001921DB">
            <w:pPr>
              <w:rPr>
                <w:i/>
                <w:u w:val="single"/>
              </w:rPr>
            </w:pPr>
            <w:r w:rsidRPr="00431B05">
              <w:rPr>
                <w:i/>
                <w:u w:val="single"/>
              </w:rPr>
              <w:t xml:space="preserve">Viola </w:t>
            </w:r>
            <w:proofErr w:type="spellStart"/>
            <w:r w:rsidRPr="00431B05">
              <w:rPr>
                <w:i/>
                <w:u w:val="single"/>
              </w:rPr>
              <w:t>riviniana</w:t>
            </w:r>
            <w:proofErr w:type="spellEnd"/>
          </w:p>
        </w:tc>
        <w:tc>
          <w:tcPr>
            <w:tcW w:w="1502" w:type="dxa"/>
          </w:tcPr>
          <w:p w14:paraId="7CEAD934" w14:textId="77777777" w:rsidR="008C3A5F" w:rsidRPr="001921DB" w:rsidRDefault="008C3A5F" w:rsidP="001921DB">
            <w:pPr>
              <w:rPr>
                <w:u w:val="single"/>
              </w:rPr>
            </w:pPr>
            <w:r w:rsidRPr="001921DB">
              <w:rPr>
                <w:u w:val="single"/>
              </w:rPr>
              <w:t>2</w:t>
            </w:r>
          </w:p>
        </w:tc>
        <w:tc>
          <w:tcPr>
            <w:tcW w:w="1502" w:type="dxa"/>
          </w:tcPr>
          <w:p w14:paraId="589B8FAF" w14:textId="77777777" w:rsidR="008C3A5F" w:rsidRPr="001921DB" w:rsidRDefault="008C3A5F" w:rsidP="001921DB">
            <w:pPr>
              <w:rPr>
                <w:u w:val="single"/>
              </w:rPr>
            </w:pPr>
            <w:r w:rsidRPr="001921DB">
              <w:rPr>
                <w:u w:val="single"/>
              </w:rPr>
              <w:t>4</w:t>
            </w:r>
          </w:p>
        </w:tc>
        <w:tc>
          <w:tcPr>
            <w:tcW w:w="1502" w:type="dxa"/>
          </w:tcPr>
          <w:p w14:paraId="62E406B6" w14:textId="77777777" w:rsidR="008C3A5F" w:rsidRPr="001921DB" w:rsidRDefault="008C3A5F" w:rsidP="001921DB">
            <w:pPr>
              <w:rPr>
                <w:u w:val="single"/>
              </w:rPr>
            </w:pPr>
            <w:r w:rsidRPr="001921DB">
              <w:rPr>
                <w:u w:val="single"/>
              </w:rPr>
              <w:t>20</w:t>
            </w:r>
          </w:p>
        </w:tc>
        <w:tc>
          <w:tcPr>
            <w:tcW w:w="1502" w:type="dxa"/>
          </w:tcPr>
          <w:p w14:paraId="60E261A9" w14:textId="77777777" w:rsidR="008C3A5F" w:rsidRPr="001921DB" w:rsidRDefault="008C3A5F" w:rsidP="001921DB">
            <w:pPr>
              <w:rPr>
                <w:u w:val="single"/>
              </w:rPr>
            </w:pPr>
          </w:p>
        </w:tc>
      </w:tr>
      <w:tr w:rsidR="008C3A5F" w:rsidRPr="001921DB" w14:paraId="1AC19856" w14:textId="77777777" w:rsidTr="008C3A5F">
        <w:tc>
          <w:tcPr>
            <w:tcW w:w="1501" w:type="dxa"/>
          </w:tcPr>
          <w:p w14:paraId="38336C7B" w14:textId="77777777" w:rsidR="008C3A5F" w:rsidRPr="00431B05" w:rsidRDefault="008C3A5F" w:rsidP="001921DB">
            <w:pPr>
              <w:rPr>
                <w:i/>
                <w:u w:val="single"/>
              </w:rPr>
            </w:pPr>
            <w:r w:rsidRPr="00431B05">
              <w:rPr>
                <w:i/>
                <w:u w:val="single"/>
              </w:rPr>
              <w:t xml:space="preserve">Viola </w:t>
            </w:r>
            <w:proofErr w:type="spellStart"/>
            <w:r w:rsidRPr="00431B05">
              <w:rPr>
                <w:i/>
                <w:u w:val="single"/>
              </w:rPr>
              <w:t>riviniana</w:t>
            </w:r>
            <w:proofErr w:type="spellEnd"/>
          </w:p>
        </w:tc>
        <w:tc>
          <w:tcPr>
            <w:tcW w:w="1501" w:type="dxa"/>
          </w:tcPr>
          <w:p w14:paraId="27D58EB7" w14:textId="77777777" w:rsidR="008C3A5F" w:rsidRPr="00431B05" w:rsidRDefault="008C3A5F" w:rsidP="001921DB">
            <w:pPr>
              <w:rPr>
                <w:i/>
                <w:u w:val="single"/>
              </w:rPr>
            </w:pPr>
            <w:r w:rsidRPr="00431B05">
              <w:rPr>
                <w:i/>
                <w:u w:val="single"/>
              </w:rPr>
              <w:t xml:space="preserve">Viola </w:t>
            </w:r>
            <w:proofErr w:type="spellStart"/>
            <w:r w:rsidRPr="00431B05">
              <w:rPr>
                <w:i/>
                <w:u w:val="single"/>
              </w:rPr>
              <w:t>reichenbachiana</w:t>
            </w:r>
            <w:proofErr w:type="spellEnd"/>
          </w:p>
        </w:tc>
        <w:tc>
          <w:tcPr>
            <w:tcW w:w="1502" w:type="dxa"/>
          </w:tcPr>
          <w:p w14:paraId="46D0C8C3" w14:textId="77777777" w:rsidR="008C3A5F" w:rsidRPr="001921DB" w:rsidRDefault="008C3A5F" w:rsidP="001921DB">
            <w:pPr>
              <w:rPr>
                <w:u w:val="single"/>
              </w:rPr>
            </w:pPr>
            <w:r w:rsidRPr="001921DB">
              <w:rPr>
                <w:u w:val="single"/>
              </w:rPr>
              <w:t>4</w:t>
            </w:r>
          </w:p>
        </w:tc>
        <w:tc>
          <w:tcPr>
            <w:tcW w:w="1502" w:type="dxa"/>
          </w:tcPr>
          <w:p w14:paraId="52B2C937" w14:textId="77777777" w:rsidR="008C3A5F" w:rsidRPr="001921DB" w:rsidRDefault="008C3A5F" w:rsidP="001921DB">
            <w:pPr>
              <w:rPr>
                <w:u w:val="single"/>
              </w:rPr>
            </w:pPr>
            <w:r w:rsidRPr="001921DB">
              <w:rPr>
                <w:u w:val="single"/>
              </w:rPr>
              <w:t>2</w:t>
            </w:r>
          </w:p>
        </w:tc>
        <w:tc>
          <w:tcPr>
            <w:tcW w:w="1502" w:type="dxa"/>
          </w:tcPr>
          <w:p w14:paraId="2FDE1DCB" w14:textId="77777777" w:rsidR="008C3A5F" w:rsidRPr="001921DB" w:rsidRDefault="008C3A5F" w:rsidP="001921DB">
            <w:pPr>
              <w:rPr>
                <w:u w:val="single"/>
              </w:rPr>
            </w:pPr>
          </w:p>
        </w:tc>
        <w:tc>
          <w:tcPr>
            <w:tcW w:w="1502" w:type="dxa"/>
          </w:tcPr>
          <w:p w14:paraId="7729D447" w14:textId="77777777" w:rsidR="008C3A5F" w:rsidRPr="001921DB" w:rsidRDefault="008C3A5F" w:rsidP="001921DB">
            <w:pPr>
              <w:rPr>
                <w:u w:val="single"/>
              </w:rPr>
            </w:pPr>
            <w:r w:rsidRPr="001921DB">
              <w:rPr>
                <w:u w:val="single"/>
              </w:rPr>
              <w:t>20</w:t>
            </w:r>
          </w:p>
        </w:tc>
      </w:tr>
      <w:tr w:rsidR="008C3A5F" w:rsidRPr="001921DB" w14:paraId="5387F9B4" w14:textId="77777777" w:rsidTr="008C3A5F">
        <w:tc>
          <w:tcPr>
            <w:tcW w:w="1501" w:type="dxa"/>
          </w:tcPr>
          <w:p w14:paraId="0FFDEE7E" w14:textId="77777777" w:rsidR="008C3A5F" w:rsidRPr="00431B05" w:rsidRDefault="008C3A5F" w:rsidP="001921DB">
            <w:pPr>
              <w:rPr>
                <w:i/>
                <w:u w:val="single"/>
              </w:rPr>
            </w:pPr>
            <w:r w:rsidRPr="00431B05">
              <w:rPr>
                <w:i/>
                <w:u w:val="single"/>
              </w:rPr>
              <w:t xml:space="preserve">Viola </w:t>
            </w:r>
            <w:proofErr w:type="spellStart"/>
            <w:r w:rsidRPr="00431B05">
              <w:rPr>
                <w:i/>
                <w:u w:val="single"/>
              </w:rPr>
              <w:t>riviniana</w:t>
            </w:r>
            <w:proofErr w:type="spellEnd"/>
          </w:p>
        </w:tc>
        <w:tc>
          <w:tcPr>
            <w:tcW w:w="1501" w:type="dxa"/>
          </w:tcPr>
          <w:p w14:paraId="1BB303AF" w14:textId="77777777" w:rsidR="008C3A5F" w:rsidRPr="00431B05" w:rsidRDefault="008C3A5F" w:rsidP="001921DB">
            <w:pPr>
              <w:rPr>
                <w:i/>
                <w:u w:val="single"/>
              </w:rPr>
            </w:pPr>
            <w:r w:rsidRPr="00431B05">
              <w:rPr>
                <w:i/>
                <w:u w:val="single"/>
              </w:rPr>
              <w:t xml:space="preserve">Viola </w:t>
            </w:r>
            <w:proofErr w:type="spellStart"/>
            <w:r w:rsidRPr="00431B05">
              <w:rPr>
                <w:i/>
                <w:u w:val="single"/>
              </w:rPr>
              <w:t>lactea</w:t>
            </w:r>
            <w:proofErr w:type="spellEnd"/>
          </w:p>
        </w:tc>
        <w:tc>
          <w:tcPr>
            <w:tcW w:w="1502" w:type="dxa"/>
          </w:tcPr>
          <w:p w14:paraId="3DA114FC" w14:textId="77777777" w:rsidR="008C3A5F" w:rsidRPr="001921DB" w:rsidRDefault="008C3A5F" w:rsidP="001921DB">
            <w:pPr>
              <w:rPr>
                <w:u w:val="single"/>
              </w:rPr>
            </w:pPr>
            <w:r w:rsidRPr="001921DB">
              <w:rPr>
                <w:u w:val="single"/>
              </w:rPr>
              <w:t>4</w:t>
            </w:r>
          </w:p>
        </w:tc>
        <w:tc>
          <w:tcPr>
            <w:tcW w:w="1502" w:type="dxa"/>
          </w:tcPr>
          <w:p w14:paraId="67AEDB2A" w14:textId="77777777" w:rsidR="008C3A5F" w:rsidRPr="001921DB" w:rsidRDefault="008C3A5F" w:rsidP="001921DB">
            <w:pPr>
              <w:rPr>
                <w:u w:val="single"/>
              </w:rPr>
            </w:pPr>
            <w:r w:rsidRPr="001921DB">
              <w:rPr>
                <w:u w:val="single"/>
              </w:rPr>
              <w:t>2</w:t>
            </w:r>
          </w:p>
        </w:tc>
        <w:tc>
          <w:tcPr>
            <w:tcW w:w="1502" w:type="dxa"/>
          </w:tcPr>
          <w:p w14:paraId="3A1ACF5F" w14:textId="77777777" w:rsidR="008C3A5F" w:rsidRPr="001921DB" w:rsidRDefault="008C3A5F" w:rsidP="001921DB">
            <w:pPr>
              <w:rPr>
                <w:u w:val="single"/>
              </w:rPr>
            </w:pPr>
          </w:p>
        </w:tc>
        <w:tc>
          <w:tcPr>
            <w:tcW w:w="1502" w:type="dxa"/>
          </w:tcPr>
          <w:p w14:paraId="319245AE" w14:textId="77777777" w:rsidR="008C3A5F" w:rsidRPr="001921DB" w:rsidRDefault="008C3A5F" w:rsidP="001921DB">
            <w:pPr>
              <w:rPr>
                <w:u w:val="single"/>
              </w:rPr>
            </w:pPr>
            <w:r w:rsidRPr="001921DB">
              <w:rPr>
                <w:u w:val="single"/>
              </w:rPr>
              <w:t>58</w:t>
            </w:r>
          </w:p>
        </w:tc>
      </w:tr>
      <w:tr w:rsidR="008C3A5F" w:rsidRPr="001921DB" w14:paraId="33B743D3" w14:textId="77777777" w:rsidTr="008C3A5F">
        <w:tc>
          <w:tcPr>
            <w:tcW w:w="1501" w:type="dxa"/>
          </w:tcPr>
          <w:p w14:paraId="228351E6" w14:textId="77777777" w:rsidR="008C3A5F" w:rsidRPr="00431B05" w:rsidRDefault="008C3A5F" w:rsidP="001921DB">
            <w:pPr>
              <w:rPr>
                <w:i/>
                <w:u w:val="single"/>
              </w:rPr>
            </w:pPr>
            <w:r w:rsidRPr="00431B05">
              <w:rPr>
                <w:i/>
                <w:u w:val="single"/>
              </w:rPr>
              <w:t xml:space="preserve">Viola </w:t>
            </w:r>
            <w:proofErr w:type="spellStart"/>
            <w:r w:rsidRPr="00431B05">
              <w:rPr>
                <w:i/>
                <w:u w:val="single"/>
              </w:rPr>
              <w:t>reichenbachiana</w:t>
            </w:r>
            <w:proofErr w:type="spellEnd"/>
          </w:p>
        </w:tc>
        <w:tc>
          <w:tcPr>
            <w:tcW w:w="1501" w:type="dxa"/>
          </w:tcPr>
          <w:p w14:paraId="22E9A06D" w14:textId="77777777" w:rsidR="008C3A5F" w:rsidRPr="00431B05" w:rsidRDefault="008C3A5F" w:rsidP="001921DB">
            <w:pPr>
              <w:rPr>
                <w:i/>
                <w:u w:val="single"/>
              </w:rPr>
            </w:pPr>
            <w:r w:rsidRPr="00431B05">
              <w:rPr>
                <w:i/>
                <w:u w:val="single"/>
              </w:rPr>
              <w:t xml:space="preserve">Viola </w:t>
            </w:r>
            <w:proofErr w:type="spellStart"/>
            <w:r w:rsidRPr="00431B05">
              <w:rPr>
                <w:i/>
                <w:u w:val="single"/>
              </w:rPr>
              <w:t>canina</w:t>
            </w:r>
            <w:proofErr w:type="spellEnd"/>
          </w:p>
        </w:tc>
        <w:tc>
          <w:tcPr>
            <w:tcW w:w="1502" w:type="dxa"/>
          </w:tcPr>
          <w:p w14:paraId="77BC2E17" w14:textId="77777777" w:rsidR="008C3A5F" w:rsidRPr="001921DB" w:rsidRDefault="008C3A5F" w:rsidP="001921DB">
            <w:pPr>
              <w:rPr>
                <w:u w:val="single"/>
              </w:rPr>
            </w:pPr>
            <w:r w:rsidRPr="001921DB">
              <w:rPr>
                <w:u w:val="single"/>
              </w:rPr>
              <w:t>2</w:t>
            </w:r>
          </w:p>
        </w:tc>
        <w:tc>
          <w:tcPr>
            <w:tcW w:w="1502" w:type="dxa"/>
          </w:tcPr>
          <w:p w14:paraId="094126EA" w14:textId="77777777" w:rsidR="008C3A5F" w:rsidRPr="001921DB" w:rsidRDefault="008C3A5F" w:rsidP="001921DB">
            <w:pPr>
              <w:rPr>
                <w:u w:val="single"/>
              </w:rPr>
            </w:pPr>
            <w:r w:rsidRPr="001921DB">
              <w:rPr>
                <w:u w:val="single"/>
              </w:rPr>
              <w:t>4</w:t>
            </w:r>
          </w:p>
        </w:tc>
        <w:tc>
          <w:tcPr>
            <w:tcW w:w="1502" w:type="dxa"/>
          </w:tcPr>
          <w:p w14:paraId="237E8A8B" w14:textId="77777777" w:rsidR="008C3A5F" w:rsidRPr="001921DB" w:rsidRDefault="008C3A5F" w:rsidP="001921DB">
            <w:pPr>
              <w:rPr>
                <w:u w:val="single"/>
              </w:rPr>
            </w:pPr>
            <w:r w:rsidRPr="001921DB">
              <w:rPr>
                <w:u w:val="single"/>
              </w:rPr>
              <w:t>20</w:t>
            </w:r>
          </w:p>
        </w:tc>
        <w:tc>
          <w:tcPr>
            <w:tcW w:w="1502" w:type="dxa"/>
          </w:tcPr>
          <w:p w14:paraId="4895BE6D" w14:textId="77777777" w:rsidR="008C3A5F" w:rsidRPr="001921DB" w:rsidRDefault="008C3A5F" w:rsidP="001921DB">
            <w:pPr>
              <w:rPr>
                <w:u w:val="single"/>
              </w:rPr>
            </w:pPr>
          </w:p>
        </w:tc>
      </w:tr>
      <w:tr w:rsidR="008C3A5F" w:rsidRPr="001921DB" w14:paraId="153C9093" w14:textId="77777777" w:rsidTr="008C3A5F">
        <w:tc>
          <w:tcPr>
            <w:tcW w:w="1501" w:type="dxa"/>
          </w:tcPr>
          <w:p w14:paraId="18B1C288" w14:textId="77777777" w:rsidR="008C3A5F" w:rsidRPr="00431B05" w:rsidRDefault="008C3A5F" w:rsidP="001921DB">
            <w:pPr>
              <w:rPr>
                <w:i/>
                <w:u w:val="single"/>
              </w:rPr>
            </w:pPr>
            <w:r w:rsidRPr="00431B05">
              <w:rPr>
                <w:i/>
                <w:u w:val="single"/>
              </w:rPr>
              <w:t xml:space="preserve">Viola </w:t>
            </w:r>
            <w:proofErr w:type="spellStart"/>
            <w:r w:rsidRPr="00431B05">
              <w:rPr>
                <w:i/>
                <w:u w:val="single"/>
              </w:rPr>
              <w:t>canina</w:t>
            </w:r>
            <w:proofErr w:type="spellEnd"/>
          </w:p>
        </w:tc>
        <w:tc>
          <w:tcPr>
            <w:tcW w:w="1501" w:type="dxa"/>
          </w:tcPr>
          <w:p w14:paraId="76809CD1" w14:textId="77777777" w:rsidR="008C3A5F" w:rsidRPr="00431B05" w:rsidRDefault="008C3A5F" w:rsidP="001921DB">
            <w:pPr>
              <w:rPr>
                <w:i/>
                <w:u w:val="single"/>
              </w:rPr>
            </w:pPr>
            <w:r w:rsidRPr="00431B05">
              <w:rPr>
                <w:i/>
                <w:u w:val="single"/>
              </w:rPr>
              <w:t xml:space="preserve">Viola </w:t>
            </w:r>
            <w:proofErr w:type="spellStart"/>
            <w:r w:rsidRPr="00431B05">
              <w:rPr>
                <w:i/>
                <w:u w:val="single"/>
              </w:rPr>
              <w:t>lactea</w:t>
            </w:r>
            <w:proofErr w:type="spellEnd"/>
          </w:p>
        </w:tc>
        <w:tc>
          <w:tcPr>
            <w:tcW w:w="1502" w:type="dxa"/>
          </w:tcPr>
          <w:p w14:paraId="3F0CEDB8" w14:textId="77777777" w:rsidR="008C3A5F" w:rsidRPr="001921DB" w:rsidRDefault="008C3A5F" w:rsidP="001921DB">
            <w:pPr>
              <w:rPr>
                <w:u w:val="single"/>
              </w:rPr>
            </w:pPr>
            <w:r w:rsidRPr="001921DB">
              <w:rPr>
                <w:u w:val="single"/>
              </w:rPr>
              <w:t>4</w:t>
            </w:r>
          </w:p>
        </w:tc>
        <w:tc>
          <w:tcPr>
            <w:tcW w:w="1502" w:type="dxa"/>
          </w:tcPr>
          <w:p w14:paraId="6E0885FB" w14:textId="77777777" w:rsidR="008C3A5F" w:rsidRPr="001921DB" w:rsidRDefault="008C3A5F" w:rsidP="001921DB">
            <w:pPr>
              <w:rPr>
                <w:u w:val="single"/>
              </w:rPr>
            </w:pPr>
            <w:r w:rsidRPr="001921DB">
              <w:rPr>
                <w:u w:val="single"/>
              </w:rPr>
              <w:t>2</w:t>
            </w:r>
          </w:p>
        </w:tc>
        <w:tc>
          <w:tcPr>
            <w:tcW w:w="1502" w:type="dxa"/>
          </w:tcPr>
          <w:p w14:paraId="5808DBBA" w14:textId="77777777" w:rsidR="008C3A5F" w:rsidRPr="001921DB" w:rsidRDefault="008C3A5F" w:rsidP="001921DB">
            <w:pPr>
              <w:rPr>
                <w:u w:val="single"/>
              </w:rPr>
            </w:pPr>
          </w:p>
        </w:tc>
        <w:tc>
          <w:tcPr>
            <w:tcW w:w="1502" w:type="dxa"/>
          </w:tcPr>
          <w:p w14:paraId="66E25DFD" w14:textId="77777777" w:rsidR="008C3A5F" w:rsidRPr="001921DB" w:rsidRDefault="008C3A5F" w:rsidP="001921DB">
            <w:pPr>
              <w:rPr>
                <w:u w:val="single"/>
              </w:rPr>
            </w:pPr>
            <w:r w:rsidRPr="001921DB">
              <w:rPr>
                <w:u w:val="single"/>
              </w:rPr>
              <w:t>58</w:t>
            </w:r>
          </w:p>
        </w:tc>
      </w:tr>
      <w:tr w:rsidR="008C3A5F" w:rsidRPr="001921DB" w14:paraId="5EC2BC6F" w14:textId="77777777" w:rsidTr="008C3A5F">
        <w:tc>
          <w:tcPr>
            <w:tcW w:w="1501" w:type="dxa"/>
          </w:tcPr>
          <w:p w14:paraId="4F830CD3" w14:textId="77777777" w:rsidR="008C3A5F" w:rsidRPr="00431B05" w:rsidRDefault="008C3A5F" w:rsidP="001921DB">
            <w:pPr>
              <w:rPr>
                <w:i/>
                <w:u w:val="single"/>
              </w:rPr>
            </w:pPr>
            <w:r w:rsidRPr="00431B05">
              <w:rPr>
                <w:i/>
                <w:u w:val="single"/>
              </w:rPr>
              <w:t xml:space="preserve">Geranium </w:t>
            </w:r>
            <w:proofErr w:type="spellStart"/>
            <w:r w:rsidRPr="00431B05">
              <w:rPr>
                <w:i/>
                <w:u w:val="single"/>
              </w:rPr>
              <w:t>ibericum</w:t>
            </w:r>
            <w:proofErr w:type="spellEnd"/>
          </w:p>
        </w:tc>
        <w:tc>
          <w:tcPr>
            <w:tcW w:w="1501" w:type="dxa"/>
          </w:tcPr>
          <w:p w14:paraId="718FE80C" w14:textId="77777777" w:rsidR="008C3A5F" w:rsidRPr="00431B05" w:rsidRDefault="008C3A5F" w:rsidP="001921DB">
            <w:pPr>
              <w:rPr>
                <w:i/>
                <w:u w:val="single"/>
              </w:rPr>
            </w:pPr>
            <w:r w:rsidRPr="00431B05">
              <w:rPr>
                <w:i/>
                <w:u w:val="single"/>
              </w:rPr>
              <w:t xml:space="preserve">Geranium </w:t>
            </w:r>
            <w:proofErr w:type="spellStart"/>
            <w:r w:rsidRPr="00431B05">
              <w:rPr>
                <w:i/>
                <w:u w:val="single"/>
              </w:rPr>
              <w:t>platypetalum</w:t>
            </w:r>
            <w:proofErr w:type="spellEnd"/>
          </w:p>
        </w:tc>
        <w:tc>
          <w:tcPr>
            <w:tcW w:w="1502" w:type="dxa"/>
          </w:tcPr>
          <w:p w14:paraId="38C5F5B1" w14:textId="77777777" w:rsidR="008C3A5F" w:rsidRPr="001921DB" w:rsidRDefault="008C3A5F" w:rsidP="001921DB">
            <w:pPr>
              <w:rPr>
                <w:u w:val="single"/>
              </w:rPr>
            </w:pPr>
            <w:r w:rsidRPr="001921DB">
              <w:rPr>
                <w:u w:val="single"/>
              </w:rPr>
              <w:t>4</w:t>
            </w:r>
          </w:p>
        </w:tc>
        <w:tc>
          <w:tcPr>
            <w:tcW w:w="1502" w:type="dxa"/>
          </w:tcPr>
          <w:p w14:paraId="1D6F5F58" w14:textId="77777777" w:rsidR="008C3A5F" w:rsidRPr="001921DB" w:rsidRDefault="008C3A5F" w:rsidP="001921DB">
            <w:pPr>
              <w:rPr>
                <w:u w:val="single"/>
              </w:rPr>
            </w:pPr>
            <w:r w:rsidRPr="001921DB">
              <w:rPr>
                <w:u w:val="single"/>
              </w:rPr>
              <w:t>2</w:t>
            </w:r>
          </w:p>
        </w:tc>
        <w:tc>
          <w:tcPr>
            <w:tcW w:w="1502" w:type="dxa"/>
          </w:tcPr>
          <w:p w14:paraId="54A976DA" w14:textId="77777777" w:rsidR="008C3A5F" w:rsidRPr="001921DB" w:rsidRDefault="008C3A5F" w:rsidP="001921DB">
            <w:pPr>
              <w:rPr>
                <w:u w:val="single"/>
              </w:rPr>
            </w:pPr>
            <w:r w:rsidRPr="001921DB">
              <w:rPr>
                <w:u w:val="single"/>
              </w:rPr>
              <w:t>56</w:t>
            </w:r>
          </w:p>
        </w:tc>
        <w:tc>
          <w:tcPr>
            <w:tcW w:w="1502" w:type="dxa"/>
          </w:tcPr>
          <w:p w14:paraId="044178C4" w14:textId="77777777" w:rsidR="008C3A5F" w:rsidRPr="001921DB" w:rsidRDefault="008C3A5F" w:rsidP="001921DB">
            <w:pPr>
              <w:rPr>
                <w:u w:val="single"/>
              </w:rPr>
            </w:pPr>
            <w:r w:rsidRPr="001921DB">
              <w:rPr>
                <w:u w:val="single"/>
              </w:rPr>
              <w:t>28</w:t>
            </w:r>
          </w:p>
        </w:tc>
      </w:tr>
      <w:tr w:rsidR="008C3A5F" w:rsidRPr="001921DB" w14:paraId="725B8510" w14:textId="77777777" w:rsidTr="008C3A5F">
        <w:tc>
          <w:tcPr>
            <w:tcW w:w="1501" w:type="dxa"/>
          </w:tcPr>
          <w:p w14:paraId="6FC3E83B" w14:textId="77777777" w:rsidR="008C3A5F" w:rsidRPr="00431B05" w:rsidRDefault="008C3A5F" w:rsidP="001921DB">
            <w:pPr>
              <w:rPr>
                <w:i/>
                <w:u w:val="single"/>
              </w:rPr>
            </w:pPr>
            <w:r w:rsidRPr="00431B05">
              <w:rPr>
                <w:i/>
                <w:u w:val="single"/>
              </w:rPr>
              <w:t xml:space="preserve">Geranium </w:t>
            </w:r>
            <w:proofErr w:type="spellStart"/>
            <w:r w:rsidRPr="00431B05">
              <w:rPr>
                <w:i/>
                <w:u w:val="single"/>
              </w:rPr>
              <w:t>robertianum</w:t>
            </w:r>
            <w:proofErr w:type="spellEnd"/>
          </w:p>
        </w:tc>
        <w:tc>
          <w:tcPr>
            <w:tcW w:w="1501" w:type="dxa"/>
          </w:tcPr>
          <w:p w14:paraId="49B10D94" w14:textId="77777777" w:rsidR="008C3A5F" w:rsidRPr="00431B05" w:rsidRDefault="008C3A5F" w:rsidP="001921DB">
            <w:pPr>
              <w:rPr>
                <w:i/>
                <w:u w:val="single"/>
              </w:rPr>
            </w:pPr>
            <w:r w:rsidRPr="00431B05">
              <w:rPr>
                <w:i/>
                <w:u w:val="single"/>
              </w:rPr>
              <w:t>Geranium purpureum</w:t>
            </w:r>
          </w:p>
        </w:tc>
        <w:tc>
          <w:tcPr>
            <w:tcW w:w="1502" w:type="dxa"/>
          </w:tcPr>
          <w:p w14:paraId="2862C135" w14:textId="77777777" w:rsidR="008C3A5F" w:rsidRPr="001921DB" w:rsidRDefault="008C3A5F" w:rsidP="001921DB">
            <w:pPr>
              <w:rPr>
                <w:u w:val="single"/>
              </w:rPr>
            </w:pPr>
            <w:r w:rsidRPr="001921DB">
              <w:rPr>
                <w:u w:val="single"/>
              </w:rPr>
              <w:t>4</w:t>
            </w:r>
          </w:p>
        </w:tc>
        <w:tc>
          <w:tcPr>
            <w:tcW w:w="1502" w:type="dxa"/>
          </w:tcPr>
          <w:p w14:paraId="6F9ACAF1" w14:textId="77777777" w:rsidR="008C3A5F" w:rsidRPr="001921DB" w:rsidRDefault="008C3A5F" w:rsidP="001921DB">
            <w:pPr>
              <w:rPr>
                <w:u w:val="single"/>
              </w:rPr>
            </w:pPr>
            <w:r w:rsidRPr="001921DB">
              <w:rPr>
                <w:u w:val="single"/>
              </w:rPr>
              <w:t>2</w:t>
            </w:r>
          </w:p>
        </w:tc>
        <w:tc>
          <w:tcPr>
            <w:tcW w:w="1502" w:type="dxa"/>
          </w:tcPr>
          <w:p w14:paraId="206884B3" w14:textId="77777777" w:rsidR="008C3A5F" w:rsidRPr="001921DB" w:rsidRDefault="008C3A5F" w:rsidP="001921DB">
            <w:pPr>
              <w:rPr>
                <w:u w:val="single"/>
              </w:rPr>
            </w:pPr>
            <w:r w:rsidRPr="001921DB">
              <w:rPr>
                <w:u w:val="single"/>
              </w:rPr>
              <w:t>64</w:t>
            </w:r>
          </w:p>
        </w:tc>
        <w:tc>
          <w:tcPr>
            <w:tcW w:w="1502" w:type="dxa"/>
          </w:tcPr>
          <w:p w14:paraId="64B79853" w14:textId="77777777" w:rsidR="008C3A5F" w:rsidRPr="001921DB" w:rsidRDefault="008C3A5F" w:rsidP="001921DB">
            <w:pPr>
              <w:rPr>
                <w:u w:val="single"/>
              </w:rPr>
            </w:pPr>
            <w:r w:rsidRPr="001921DB">
              <w:rPr>
                <w:u w:val="single"/>
              </w:rPr>
              <w:t>32</w:t>
            </w:r>
          </w:p>
        </w:tc>
      </w:tr>
      <w:tr w:rsidR="008C3A5F" w:rsidRPr="001921DB" w14:paraId="73782DFE" w14:textId="77777777" w:rsidTr="008C3A5F">
        <w:tc>
          <w:tcPr>
            <w:tcW w:w="1501" w:type="dxa"/>
          </w:tcPr>
          <w:p w14:paraId="3C0C99A5" w14:textId="77777777" w:rsidR="008C3A5F" w:rsidRPr="00431B05" w:rsidRDefault="008C3A5F" w:rsidP="001921DB">
            <w:pPr>
              <w:rPr>
                <w:i/>
                <w:u w:val="single"/>
              </w:rPr>
            </w:pPr>
            <w:r w:rsidRPr="00431B05">
              <w:rPr>
                <w:i/>
                <w:u w:val="single"/>
              </w:rPr>
              <w:t xml:space="preserve">Erodium </w:t>
            </w:r>
            <w:proofErr w:type="spellStart"/>
            <w:r w:rsidRPr="00431B05">
              <w:rPr>
                <w:i/>
                <w:u w:val="single"/>
              </w:rPr>
              <w:t>cicutarium</w:t>
            </w:r>
            <w:proofErr w:type="spellEnd"/>
          </w:p>
        </w:tc>
        <w:tc>
          <w:tcPr>
            <w:tcW w:w="1501" w:type="dxa"/>
          </w:tcPr>
          <w:p w14:paraId="4A6F18E5" w14:textId="77777777" w:rsidR="008C3A5F" w:rsidRPr="00431B05" w:rsidRDefault="008C3A5F" w:rsidP="001921DB">
            <w:pPr>
              <w:rPr>
                <w:i/>
                <w:u w:val="single"/>
              </w:rPr>
            </w:pPr>
            <w:r w:rsidRPr="00431B05">
              <w:rPr>
                <w:i/>
                <w:u w:val="single"/>
              </w:rPr>
              <w:t xml:space="preserve">Erodium </w:t>
            </w:r>
            <w:proofErr w:type="spellStart"/>
            <w:r w:rsidRPr="00431B05">
              <w:rPr>
                <w:i/>
                <w:u w:val="single"/>
              </w:rPr>
              <w:t>aethiopicum</w:t>
            </w:r>
            <w:proofErr w:type="spellEnd"/>
          </w:p>
        </w:tc>
        <w:tc>
          <w:tcPr>
            <w:tcW w:w="1502" w:type="dxa"/>
          </w:tcPr>
          <w:p w14:paraId="231AEDBF" w14:textId="77777777" w:rsidR="008C3A5F" w:rsidRPr="001921DB" w:rsidRDefault="008C3A5F" w:rsidP="001921DB">
            <w:pPr>
              <w:rPr>
                <w:u w:val="single"/>
              </w:rPr>
            </w:pPr>
            <w:r w:rsidRPr="001921DB">
              <w:rPr>
                <w:u w:val="single"/>
              </w:rPr>
              <w:t>4</w:t>
            </w:r>
          </w:p>
        </w:tc>
        <w:tc>
          <w:tcPr>
            <w:tcW w:w="1502" w:type="dxa"/>
          </w:tcPr>
          <w:p w14:paraId="5B1F8915" w14:textId="77777777" w:rsidR="008C3A5F" w:rsidRPr="001921DB" w:rsidRDefault="008C3A5F" w:rsidP="001921DB">
            <w:pPr>
              <w:rPr>
                <w:u w:val="single"/>
              </w:rPr>
            </w:pPr>
            <w:r w:rsidRPr="001921DB">
              <w:rPr>
                <w:u w:val="single"/>
              </w:rPr>
              <w:t>2</w:t>
            </w:r>
          </w:p>
        </w:tc>
        <w:tc>
          <w:tcPr>
            <w:tcW w:w="1502" w:type="dxa"/>
          </w:tcPr>
          <w:p w14:paraId="63DADC85" w14:textId="77777777" w:rsidR="008C3A5F" w:rsidRPr="001921DB" w:rsidRDefault="008C3A5F" w:rsidP="001921DB">
            <w:pPr>
              <w:rPr>
                <w:u w:val="single"/>
              </w:rPr>
            </w:pPr>
            <w:r w:rsidRPr="001921DB">
              <w:rPr>
                <w:u w:val="single"/>
              </w:rPr>
              <w:t>40</w:t>
            </w:r>
          </w:p>
        </w:tc>
        <w:tc>
          <w:tcPr>
            <w:tcW w:w="1502" w:type="dxa"/>
          </w:tcPr>
          <w:p w14:paraId="5E4AB7C0" w14:textId="77777777" w:rsidR="008C3A5F" w:rsidRPr="001921DB" w:rsidRDefault="008C3A5F" w:rsidP="001921DB">
            <w:pPr>
              <w:rPr>
                <w:u w:val="single"/>
              </w:rPr>
            </w:pPr>
            <w:r w:rsidRPr="001921DB">
              <w:rPr>
                <w:u w:val="single"/>
              </w:rPr>
              <w:t>20</w:t>
            </w:r>
          </w:p>
        </w:tc>
      </w:tr>
      <w:tr w:rsidR="008C3A5F" w:rsidRPr="001921DB" w14:paraId="16C12AC9" w14:textId="77777777" w:rsidTr="008C3A5F">
        <w:tc>
          <w:tcPr>
            <w:tcW w:w="1501" w:type="dxa"/>
          </w:tcPr>
          <w:p w14:paraId="64896308" w14:textId="77777777" w:rsidR="008C3A5F" w:rsidRPr="00431B05" w:rsidRDefault="008C3A5F" w:rsidP="001921DB">
            <w:pPr>
              <w:rPr>
                <w:i/>
                <w:u w:val="single"/>
              </w:rPr>
            </w:pPr>
            <w:proofErr w:type="spellStart"/>
            <w:r w:rsidRPr="00431B05">
              <w:rPr>
                <w:i/>
                <w:u w:val="single"/>
              </w:rPr>
              <w:t>Capsella</w:t>
            </w:r>
            <w:proofErr w:type="spellEnd"/>
            <w:r w:rsidRPr="00431B05">
              <w:rPr>
                <w:i/>
                <w:u w:val="single"/>
              </w:rPr>
              <w:t xml:space="preserve"> bursa-pastoris</w:t>
            </w:r>
          </w:p>
        </w:tc>
        <w:tc>
          <w:tcPr>
            <w:tcW w:w="1501" w:type="dxa"/>
          </w:tcPr>
          <w:p w14:paraId="05A90A31" w14:textId="77777777" w:rsidR="008C3A5F" w:rsidRPr="00431B05" w:rsidRDefault="008C3A5F" w:rsidP="001921DB">
            <w:pPr>
              <w:rPr>
                <w:i/>
                <w:u w:val="single"/>
              </w:rPr>
            </w:pPr>
            <w:proofErr w:type="spellStart"/>
            <w:r w:rsidRPr="00431B05">
              <w:rPr>
                <w:i/>
                <w:u w:val="single"/>
              </w:rPr>
              <w:t>Capsella</w:t>
            </w:r>
            <w:proofErr w:type="spellEnd"/>
            <w:r w:rsidRPr="00431B05">
              <w:rPr>
                <w:i/>
                <w:u w:val="single"/>
              </w:rPr>
              <w:t xml:space="preserve"> rubella</w:t>
            </w:r>
          </w:p>
        </w:tc>
        <w:tc>
          <w:tcPr>
            <w:tcW w:w="1502" w:type="dxa"/>
          </w:tcPr>
          <w:p w14:paraId="40F8BCF0" w14:textId="77777777" w:rsidR="008C3A5F" w:rsidRPr="001921DB" w:rsidRDefault="008C3A5F" w:rsidP="001921DB">
            <w:pPr>
              <w:rPr>
                <w:u w:val="single"/>
              </w:rPr>
            </w:pPr>
            <w:r w:rsidRPr="001921DB">
              <w:rPr>
                <w:u w:val="single"/>
              </w:rPr>
              <w:t>4</w:t>
            </w:r>
          </w:p>
        </w:tc>
        <w:tc>
          <w:tcPr>
            <w:tcW w:w="1502" w:type="dxa"/>
          </w:tcPr>
          <w:p w14:paraId="21751370" w14:textId="77777777" w:rsidR="008C3A5F" w:rsidRPr="001921DB" w:rsidRDefault="008C3A5F" w:rsidP="001921DB">
            <w:pPr>
              <w:rPr>
                <w:u w:val="single"/>
              </w:rPr>
            </w:pPr>
            <w:r w:rsidRPr="001921DB">
              <w:rPr>
                <w:u w:val="single"/>
              </w:rPr>
              <w:t>2</w:t>
            </w:r>
          </w:p>
        </w:tc>
        <w:tc>
          <w:tcPr>
            <w:tcW w:w="1502" w:type="dxa"/>
          </w:tcPr>
          <w:p w14:paraId="237777C5" w14:textId="77777777" w:rsidR="008C3A5F" w:rsidRPr="001921DB" w:rsidRDefault="008C3A5F" w:rsidP="001921DB">
            <w:pPr>
              <w:rPr>
                <w:u w:val="single"/>
              </w:rPr>
            </w:pPr>
          </w:p>
        </w:tc>
        <w:tc>
          <w:tcPr>
            <w:tcW w:w="1502" w:type="dxa"/>
          </w:tcPr>
          <w:p w14:paraId="393A905E" w14:textId="77777777" w:rsidR="008C3A5F" w:rsidRPr="001921DB" w:rsidRDefault="008C3A5F" w:rsidP="001921DB">
            <w:pPr>
              <w:rPr>
                <w:u w:val="single"/>
              </w:rPr>
            </w:pPr>
            <w:r w:rsidRPr="001921DB">
              <w:rPr>
                <w:u w:val="single"/>
              </w:rPr>
              <w:t>16</w:t>
            </w:r>
          </w:p>
        </w:tc>
      </w:tr>
      <w:tr w:rsidR="008C3A5F" w:rsidRPr="001921DB" w14:paraId="63B556EB" w14:textId="77777777" w:rsidTr="008C3A5F">
        <w:tc>
          <w:tcPr>
            <w:tcW w:w="1501" w:type="dxa"/>
          </w:tcPr>
          <w:p w14:paraId="0B93232F" w14:textId="77777777" w:rsidR="008C3A5F" w:rsidRPr="00431B05" w:rsidRDefault="008C3A5F" w:rsidP="001921DB">
            <w:pPr>
              <w:rPr>
                <w:i/>
                <w:u w:val="single"/>
              </w:rPr>
            </w:pPr>
            <w:r w:rsidRPr="00431B05">
              <w:rPr>
                <w:i/>
                <w:u w:val="single"/>
              </w:rPr>
              <w:t xml:space="preserve">Nasturtium </w:t>
            </w:r>
            <w:proofErr w:type="spellStart"/>
            <w:r w:rsidRPr="00431B05">
              <w:rPr>
                <w:i/>
                <w:u w:val="single"/>
              </w:rPr>
              <w:t>officinale</w:t>
            </w:r>
            <w:proofErr w:type="spellEnd"/>
          </w:p>
        </w:tc>
        <w:tc>
          <w:tcPr>
            <w:tcW w:w="1501" w:type="dxa"/>
          </w:tcPr>
          <w:p w14:paraId="26B98476" w14:textId="77777777" w:rsidR="008C3A5F" w:rsidRPr="00431B05" w:rsidRDefault="008C3A5F" w:rsidP="001921DB">
            <w:pPr>
              <w:rPr>
                <w:i/>
                <w:u w:val="single"/>
              </w:rPr>
            </w:pPr>
            <w:r w:rsidRPr="00431B05">
              <w:rPr>
                <w:i/>
                <w:u w:val="single"/>
              </w:rPr>
              <w:t xml:space="preserve">Nasturtium </w:t>
            </w:r>
            <w:proofErr w:type="spellStart"/>
            <w:r w:rsidRPr="00431B05">
              <w:rPr>
                <w:i/>
                <w:u w:val="single"/>
              </w:rPr>
              <w:t>microphyllum</w:t>
            </w:r>
            <w:proofErr w:type="spellEnd"/>
          </w:p>
        </w:tc>
        <w:tc>
          <w:tcPr>
            <w:tcW w:w="1502" w:type="dxa"/>
          </w:tcPr>
          <w:p w14:paraId="361B7A29" w14:textId="77777777" w:rsidR="008C3A5F" w:rsidRPr="001921DB" w:rsidRDefault="008C3A5F" w:rsidP="001921DB">
            <w:pPr>
              <w:rPr>
                <w:u w:val="single"/>
              </w:rPr>
            </w:pPr>
            <w:r w:rsidRPr="001921DB">
              <w:rPr>
                <w:u w:val="single"/>
              </w:rPr>
              <w:t>2</w:t>
            </w:r>
          </w:p>
        </w:tc>
        <w:tc>
          <w:tcPr>
            <w:tcW w:w="1502" w:type="dxa"/>
          </w:tcPr>
          <w:p w14:paraId="572A41D2" w14:textId="77777777" w:rsidR="008C3A5F" w:rsidRPr="001921DB" w:rsidRDefault="008C3A5F" w:rsidP="001921DB">
            <w:pPr>
              <w:rPr>
                <w:u w:val="single"/>
              </w:rPr>
            </w:pPr>
            <w:r w:rsidRPr="001921DB">
              <w:rPr>
                <w:u w:val="single"/>
              </w:rPr>
              <w:t>4</w:t>
            </w:r>
          </w:p>
        </w:tc>
        <w:tc>
          <w:tcPr>
            <w:tcW w:w="1502" w:type="dxa"/>
          </w:tcPr>
          <w:p w14:paraId="0B2C07B5" w14:textId="77777777" w:rsidR="008C3A5F" w:rsidRPr="001921DB" w:rsidRDefault="008C3A5F" w:rsidP="001921DB">
            <w:pPr>
              <w:rPr>
                <w:u w:val="single"/>
              </w:rPr>
            </w:pPr>
            <w:r w:rsidRPr="001921DB">
              <w:rPr>
                <w:u w:val="single"/>
              </w:rPr>
              <w:t>32</w:t>
            </w:r>
          </w:p>
        </w:tc>
        <w:tc>
          <w:tcPr>
            <w:tcW w:w="1502" w:type="dxa"/>
          </w:tcPr>
          <w:p w14:paraId="33306C3E" w14:textId="77777777" w:rsidR="008C3A5F" w:rsidRPr="001921DB" w:rsidRDefault="008C3A5F" w:rsidP="001921DB">
            <w:pPr>
              <w:rPr>
                <w:u w:val="single"/>
              </w:rPr>
            </w:pPr>
            <w:r w:rsidRPr="001921DB">
              <w:rPr>
                <w:u w:val="single"/>
              </w:rPr>
              <w:t>64</w:t>
            </w:r>
          </w:p>
        </w:tc>
      </w:tr>
      <w:tr w:rsidR="008C3A5F" w:rsidRPr="001921DB" w14:paraId="28EF4C22" w14:textId="77777777" w:rsidTr="008C3A5F">
        <w:tc>
          <w:tcPr>
            <w:tcW w:w="1501" w:type="dxa"/>
          </w:tcPr>
          <w:p w14:paraId="3ED471C1" w14:textId="77777777" w:rsidR="008C3A5F" w:rsidRPr="00431B05" w:rsidRDefault="008C3A5F" w:rsidP="001921DB">
            <w:pPr>
              <w:rPr>
                <w:i/>
                <w:u w:val="single"/>
              </w:rPr>
            </w:pPr>
            <w:proofErr w:type="spellStart"/>
            <w:r w:rsidRPr="00431B05">
              <w:rPr>
                <w:i/>
                <w:u w:val="single"/>
              </w:rPr>
              <w:lastRenderedPageBreak/>
              <w:t>Cardamine</w:t>
            </w:r>
            <w:proofErr w:type="spellEnd"/>
            <w:r w:rsidRPr="00431B05">
              <w:rPr>
                <w:i/>
                <w:u w:val="single"/>
              </w:rPr>
              <w:t xml:space="preserve"> </w:t>
            </w:r>
            <w:proofErr w:type="spellStart"/>
            <w:r w:rsidRPr="00431B05">
              <w:rPr>
                <w:i/>
                <w:u w:val="single"/>
              </w:rPr>
              <w:t>flexuosa</w:t>
            </w:r>
            <w:proofErr w:type="spellEnd"/>
          </w:p>
        </w:tc>
        <w:tc>
          <w:tcPr>
            <w:tcW w:w="1501" w:type="dxa"/>
          </w:tcPr>
          <w:p w14:paraId="771CC0AB" w14:textId="77777777" w:rsidR="008C3A5F" w:rsidRPr="00431B05" w:rsidRDefault="008C3A5F" w:rsidP="001921DB">
            <w:pPr>
              <w:rPr>
                <w:i/>
                <w:u w:val="single"/>
              </w:rPr>
            </w:pPr>
            <w:proofErr w:type="spellStart"/>
            <w:r w:rsidRPr="00431B05">
              <w:rPr>
                <w:i/>
                <w:u w:val="single"/>
              </w:rPr>
              <w:t>Cardamine</w:t>
            </w:r>
            <w:proofErr w:type="spellEnd"/>
            <w:r w:rsidRPr="00431B05">
              <w:rPr>
                <w:i/>
                <w:u w:val="single"/>
              </w:rPr>
              <w:t xml:space="preserve"> </w:t>
            </w:r>
            <w:proofErr w:type="spellStart"/>
            <w:r w:rsidRPr="00431B05">
              <w:rPr>
                <w:i/>
                <w:u w:val="single"/>
              </w:rPr>
              <w:t>hirsuta</w:t>
            </w:r>
            <w:proofErr w:type="spellEnd"/>
          </w:p>
        </w:tc>
        <w:tc>
          <w:tcPr>
            <w:tcW w:w="1502" w:type="dxa"/>
          </w:tcPr>
          <w:p w14:paraId="25184BDF" w14:textId="77777777" w:rsidR="008C3A5F" w:rsidRPr="001921DB" w:rsidRDefault="008C3A5F" w:rsidP="001921DB">
            <w:pPr>
              <w:rPr>
                <w:u w:val="single"/>
              </w:rPr>
            </w:pPr>
            <w:r w:rsidRPr="001921DB">
              <w:rPr>
                <w:u w:val="single"/>
              </w:rPr>
              <w:t>4</w:t>
            </w:r>
          </w:p>
        </w:tc>
        <w:tc>
          <w:tcPr>
            <w:tcW w:w="1502" w:type="dxa"/>
          </w:tcPr>
          <w:p w14:paraId="30236548" w14:textId="77777777" w:rsidR="008C3A5F" w:rsidRPr="001921DB" w:rsidRDefault="008C3A5F" w:rsidP="001921DB">
            <w:pPr>
              <w:rPr>
                <w:u w:val="single"/>
              </w:rPr>
            </w:pPr>
            <w:r w:rsidRPr="001921DB">
              <w:rPr>
                <w:u w:val="single"/>
              </w:rPr>
              <w:t>2</w:t>
            </w:r>
          </w:p>
        </w:tc>
        <w:tc>
          <w:tcPr>
            <w:tcW w:w="1502" w:type="dxa"/>
          </w:tcPr>
          <w:p w14:paraId="58F148A2" w14:textId="77777777" w:rsidR="008C3A5F" w:rsidRPr="001921DB" w:rsidRDefault="008C3A5F" w:rsidP="001921DB">
            <w:pPr>
              <w:rPr>
                <w:u w:val="single"/>
              </w:rPr>
            </w:pPr>
            <w:r w:rsidRPr="001921DB">
              <w:rPr>
                <w:u w:val="single"/>
              </w:rPr>
              <w:t>32</w:t>
            </w:r>
          </w:p>
        </w:tc>
        <w:tc>
          <w:tcPr>
            <w:tcW w:w="1502" w:type="dxa"/>
          </w:tcPr>
          <w:p w14:paraId="3B7C41A6" w14:textId="77777777" w:rsidR="008C3A5F" w:rsidRPr="001921DB" w:rsidRDefault="008C3A5F" w:rsidP="001921DB">
            <w:pPr>
              <w:rPr>
                <w:u w:val="single"/>
              </w:rPr>
            </w:pPr>
            <w:r w:rsidRPr="001921DB">
              <w:rPr>
                <w:u w:val="single"/>
              </w:rPr>
              <w:t>16</w:t>
            </w:r>
          </w:p>
        </w:tc>
      </w:tr>
      <w:tr w:rsidR="008C3A5F" w:rsidRPr="001921DB" w14:paraId="043B016F" w14:textId="77777777" w:rsidTr="008C3A5F">
        <w:tc>
          <w:tcPr>
            <w:tcW w:w="1501" w:type="dxa"/>
          </w:tcPr>
          <w:p w14:paraId="7F486B1F" w14:textId="77777777" w:rsidR="008C3A5F" w:rsidRPr="00431B05" w:rsidRDefault="008C3A5F" w:rsidP="001921DB">
            <w:pPr>
              <w:rPr>
                <w:i/>
                <w:u w:val="single"/>
              </w:rPr>
            </w:pPr>
            <w:r w:rsidRPr="00431B05">
              <w:rPr>
                <w:i/>
                <w:u w:val="single"/>
              </w:rPr>
              <w:t>Brassica oleracea</w:t>
            </w:r>
          </w:p>
        </w:tc>
        <w:tc>
          <w:tcPr>
            <w:tcW w:w="1501" w:type="dxa"/>
          </w:tcPr>
          <w:p w14:paraId="18427C00" w14:textId="77777777" w:rsidR="008C3A5F" w:rsidRPr="00431B05" w:rsidRDefault="008C3A5F" w:rsidP="001921DB">
            <w:pPr>
              <w:rPr>
                <w:i/>
                <w:u w:val="single"/>
              </w:rPr>
            </w:pPr>
            <w:r w:rsidRPr="00431B05">
              <w:rPr>
                <w:i/>
                <w:u w:val="single"/>
              </w:rPr>
              <w:t xml:space="preserve">Brassica </w:t>
            </w:r>
            <w:proofErr w:type="spellStart"/>
            <w:r w:rsidRPr="00431B05">
              <w:rPr>
                <w:i/>
                <w:u w:val="single"/>
              </w:rPr>
              <w:t>napus</w:t>
            </w:r>
            <w:proofErr w:type="spellEnd"/>
          </w:p>
        </w:tc>
        <w:tc>
          <w:tcPr>
            <w:tcW w:w="1502" w:type="dxa"/>
          </w:tcPr>
          <w:p w14:paraId="499BC9AA" w14:textId="77777777" w:rsidR="008C3A5F" w:rsidRPr="001921DB" w:rsidRDefault="008C3A5F" w:rsidP="001921DB">
            <w:pPr>
              <w:rPr>
                <w:u w:val="single"/>
              </w:rPr>
            </w:pPr>
            <w:r w:rsidRPr="001921DB">
              <w:rPr>
                <w:u w:val="single"/>
              </w:rPr>
              <w:t>2</w:t>
            </w:r>
          </w:p>
        </w:tc>
        <w:tc>
          <w:tcPr>
            <w:tcW w:w="1502" w:type="dxa"/>
          </w:tcPr>
          <w:p w14:paraId="78946B67" w14:textId="77777777" w:rsidR="008C3A5F" w:rsidRPr="001921DB" w:rsidRDefault="008C3A5F" w:rsidP="001921DB">
            <w:pPr>
              <w:rPr>
                <w:u w:val="single"/>
              </w:rPr>
            </w:pPr>
            <w:r w:rsidRPr="001921DB">
              <w:rPr>
                <w:u w:val="single"/>
              </w:rPr>
              <w:t>4</w:t>
            </w:r>
          </w:p>
        </w:tc>
        <w:tc>
          <w:tcPr>
            <w:tcW w:w="1502" w:type="dxa"/>
          </w:tcPr>
          <w:p w14:paraId="70E936CA" w14:textId="77777777" w:rsidR="008C3A5F" w:rsidRPr="001921DB" w:rsidRDefault="008C3A5F" w:rsidP="001921DB">
            <w:pPr>
              <w:rPr>
                <w:u w:val="single"/>
              </w:rPr>
            </w:pPr>
            <w:r w:rsidRPr="001921DB">
              <w:rPr>
                <w:u w:val="single"/>
              </w:rPr>
              <w:t>18</w:t>
            </w:r>
          </w:p>
        </w:tc>
        <w:tc>
          <w:tcPr>
            <w:tcW w:w="1502" w:type="dxa"/>
          </w:tcPr>
          <w:p w14:paraId="3DE7E4A2" w14:textId="77777777" w:rsidR="008C3A5F" w:rsidRPr="001921DB" w:rsidRDefault="008C3A5F" w:rsidP="001921DB">
            <w:pPr>
              <w:rPr>
                <w:u w:val="single"/>
              </w:rPr>
            </w:pPr>
            <w:r w:rsidRPr="001921DB">
              <w:rPr>
                <w:u w:val="single"/>
              </w:rPr>
              <w:t>38</w:t>
            </w:r>
          </w:p>
        </w:tc>
      </w:tr>
      <w:tr w:rsidR="008C3A5F" w:rsidRPr="001921DB" w14:paraId="74CA5441" w14:textId="77777777" w:rsidTr="008C3A5F">
        <w:tc>
          <w:tcPr>
            <w:tcW w:w="1501" w:type="dxa"/>
          </w:tcPr>
          <w:p w14:paraId="66B2A5FC" w14:textId="77777777" w:rsidR="008C3A5F" w:rsidRPr="00431B05" w:rsidRDefault="008C3A5F" w:rsidP="001921DB">
            <w:pPr>
              <w:rPr>
                <w:i/>
                <w:u w:val="single"/>
              </w:rPr>
            </w:pPr>
            <w:r w:rsidRPr="00431B05">
              <w:rPr>
                <w:i/>
                <w:u w:val="single"/>
              </w:rPr>
              <w:t xml:space="preserve">Brassica </w:t>
            </w:r>
            <w:proofErr w:type="spellStart"/>
            <w:r w:rsidRPr="00431B05">
              <w:rPr>
                <w:i/>
                <w:u w:val="single"/>
              </w:rPr>
              <w:t>napus</w:t>
            </w:r>
            <w:proofErr w:type="spellEnd"/>
          </w:p>
        </w:tc>
        <w:tc>
          <w:tcPr>
            <w:tcW w:w="1501" w:type="dxa"/>
          </w:tcPr>
          <w:p w14:paraId="6E96AA42" w14:textId="77777777" w:rsidR="008C3A5F" w:rsidRPr="00431B05" w:rsidRDefault="008C3A5F" w:rsidP="001921DB">
            <w:pPr>
              <w:rPr>
                <w:i/>
                <w:u w:val="single"/>
              </w:rPr>
            </w:pPr>
            <w:r w:rsidRPr="00431B05">
              <w:rPr>
                <w:i/>
                <w:u w:val="single"/>
              </w:rPr>
              <w:t xml:space="preserve">Brassica </w:t>
            </w:r>
            <w:proofErr w:type="spellStart"/>
            <w:r w:rsidRPr="00431B05">
              <w:rPr>
                <w:i/>
                <w:u w:val="single"/>
              </w:rPr>
              <w:t>rapa</w:t>
            </w:r>
            <w:proofErr w:type="spellEnd"/>
          </w:p>
        </w:tc>
        <w:tc>
          <w:tcPr>
            <w:tcW w:w="1502" w:type="dxa"/>
          </w:tcPr>
          <w:p w14:paraId="250E8D88" w14:textId="77777777" w:rsidR="008C3A5F" w:rsidRPr="001921DB" w:rsidRDefault="008C3A5F" w:rsidP="001921DB">
            <w:pPr>
              <w:rPr>
                <w:u w:val="single"/>
              </w:rPr>
            </w:pPr>
            <w:r w:rsidRPr="001921DB">
              <w:rPr>
                <w:u w:val="single"/>
              </w:rPr>
              <w:t>4</w:t>
            </w:r>
          </w:p>
        </w:tc>
        <w:tc>
          <w:tcPr>
            <w:tcW w:w="1502" w:type="dxa"/>
          </w:tcPr>
          <w:p w14:paraId="3A584F15" w14:textId="77777777" w:rsidR="008C3A5F" w:rsidRPr="001921DB" w:rsidRDefault="008C3A5F" w:rsidP="001921DB">
            <w:pPr>
              <w:rPr>
                <w:u w:val="single"/>
              </w:rPr>
            </w:pPr>
            <w:r w:rsidRPr="001921DB">
              <w:rPr>
                <w:u w:val="single"/>
              </w:rPr>
              <w:t>2</w:t>
            </w:r>
          </w:p>
        </w:tc>
        <w:tc>
          <w:tcPr>
            <w:tcW w:w="1502" w:type="dxa"/>
          </w:tcPr>
          <w:p w14:paraId="68DEA6B4" w14:textId="77777777" w:rsidR="008C3A5F" w:rsidRPr="001921DB" w:rsidRDefault="008C3A5F" w:rsidP="001921DB">
            <w:pPr>
              <w:rPr>
                <w:u w:val="single"/>
              </w:rPr>
            </w:pPr>
            <w:r w:rsidRPr="001921DB">
              <w:rPr>
                <w:u w:val="single"/>
              </w:rPr>
              <w:t>38</w:t>
            </w:r>
          </w:p>
        </w:tc>
        <w:tc>
          <w:tcPr>
            <w:tcW w:w="1502" w:type="dxa"/>
          </w:tcPr>
          <w:p w14:paraId="40AE2B92" w14:textId="77777777" w:rsidR="008C3A5F" w:rsidRPr="001921DB" w:rsidRDefault="008C3A5F" w:rsidP="001921DB">
            <w:pPr>
              <w:rPr>
                <w:u w:val="single"/>
              </w:rPr>
            </w:pPr>
            <w:r w:rsidRPr="001921DB">
              <w:rPr>
                <w:u w:val="single"/>
              </w:rPr>
              <w:t>20</w:t>
            </w:r>
          </w:p>
        </w:tc>
      </w:tr>
      <w:tr w:rsidR="008C3A5F" w:rsidRPr="001921DB" w14:paraId="2494958A" w14:textId="77777777" w:rsidTr="008C3A5F">
        <w:tc>
          <w:tcPr>
            <w:tcW w:w="1501" w:type="dxa"/>
          </w:tcPr>
          <w:p w14:paraId="110F481D" w14:textId="77777777" w:rsidR="008C3A5F" w:rsidRPr="00431B05" w:rsidRDefault="008C3A5F" w:rsidP="001921DB">
            <w:pPr>
              <w:rPr>
                <w:i/>
                <w:u w:val="single"/>
              </w:rPr>
            </w:pPr>
            <w:proofErr w:type="spellStart"/>
            <w:r w:rsidRPr="00431B05">
              <w:rPr>
                <w:i/>
                <w:u w:val="single"/>
              </w:rPr>
              <w:t>Cochlearia</w:t>
            </w:r>
            <w:proofErr w:type="spellEnd"/>
            <w:r w:rsidRPr="00431B05">
              <w:rPr>
                <w:i/>
                <w:u w:val="single"/>
              </w:rPr>
              <w:t xml:space="preserve"> officinalis</w:t>
            </w:r>
          </w:p>
        </w:tc>
        <w:tc>
          <w:tcPr>
            <w:tcW w:w="1501" w:type="dxa"/>
          </w:tcPr>
          <w:p w14:paraId="124E35D0" w14:textId="77777777" w:rsidR="008C3A5F" w:rsidRPr="00431B05" w:rsidRDefault="008C3A5F" w:rsidP="001921DB">
            <w:pPr>
              <w:rPr>
                <w:i/>
                <w:u w:val="single"/>
              </w:rPr>
            </w:pPr>
            <w:proofErr w:type="spellStart"/>
            <w:r w:rsidRPr="00431B05">
              <w:rPr>
                <w:i/>
                <w:u w:val="single"/>
              </w:rPr>
              <w:t>Cochlearia</w:t>
            </w:r>
            <w:proofErr w:type="spellEnd"/>
            <w:r w:rsidRPr="00431B05">
              <w:rPr>
                <w:i/>
                <w:u w:val="single"/>
              </w:rPr>
              <w:t xml:space="preserve"> </w:t>
            </w:r>
            <w:proofErr w:type="spellStart"/>
            <w:r w:rsidRPr="00431B05">
              <w:rPr>
                <w:i/>
                <w:u w:val="single"/>
              </w:rPr>
              <w:t>danica</w:t>
            </w:r>
            <w:proofErr w:type="spellEnd"/>
          </w:p>
        </w:tc>
        <w:tc>
          <w:tcPr>
            <w:tcW w:w="1502" w:type="dxa"/>
          </w:tcPr>
          <w:p w14:paraId="5D7325A8" w14:textId="77777777" w:rsidR="008C3A5F" w:rsidRPr="001921DB" w:rsidRDefault="008C3A5F" w:rsidP="001921DB">
            <w:pPr>
              <w:rPr>
                <w:u w:val="single"/>
              </w:rPr>
            </w:pPr>
            <w:r w:rsidRPr="001921DB">
              <w:rPr>
                <w:u w:val="single"/>
              </w:rPr>
              <w:t>4</w:t>
            </w:r>
          </w:p>
        </w:tc>
        <w:tc>
          <w:tcPr>
            <w:tcW w:w="1502" w:type="dxa"/>
          </w:tcPr>
          <w:p w14:paraId="2578879B" w14:textId="77777777" w:rsidR="008C3A5F" w:rsidRPr="001921DB" w:rsidRDefault="008C3A5F" w:rsidP="001921DB">
            <w:pPr>
              <w:rPr>
                <w:u w:val="single"/>
              </w:rPr>
            </w:pPr>
            <w:r w:rsidRPr="001921DB">
              <w:rPr>
                <w:u w:val="single"/>
              </w:rPr>
              <w:t>6</w:t>
            </w:r>
          </w:p>
        </w:tc>
        <w:tc>
          <w:tcPr>
            <w:tcW w:w="1502" w:type="dxa"/>
          </w:tcPr>
          <w:p w14:paraId="1BF71C87" w14:textId="77777777" w:rsidR="008C3A5F" w:rsidRPr="001921DB" w:rsidRDefault="008C3A5F" w:rsidP="001921DB">
            <w:pPr>
              <w:rPr>
                <w:u w:val="single"/>
              </w:rPr>
            </w:pPr>
            <w:r w:rsidRPr="001921DB">
              <w:rPr>
                <w:u w:val="single"/>
              </w:rPr>
              <w:t>24</w:t>
            </w:r>
          </w:p>
        </w:tc>
        <w:tc>
          <w:tcPr>
            <w:tcW w:w="1502" w:type="dxa"/>
          </w:tcPr>
          <w:p w14:paraId="720E2B00" w14:textId="77777777" w:rsidR="008C3A5F" w:rsidRPr="001921DB" w:rsidRDefault="008C3A5F" w:rsidP="001921DB">
            <w:pPr>
              <w:rPr>
                <w:u w:val="single"/>
              </w:rPr>
            </w:pPr>
            <w:r w:rsidRPr="001921DB">
              <w:rPr>
                <w:u w:val="single"/>
              </w:rPr>
              <w:t>42</w:t>
            </w:r>
          </w:p>
        </w:tc>
      </w:tr>
      <w:tr w:rsidR="008C3A5F" w:rsidRPr="001921DB" w14:paraId="066E6FE3" w14:textId="77777777" w:rsidTr="008C3A5F">
        <w:tc>
          <w:tcPr>
            <w:tcW w:w="1501" w:type="dxa"/>
          </w:tcPr>
          <w:p w14:paraId="73399064" w14:textId="77777777" w:rsidR="008C3A5F" w:rsidRPr="00431B05" w:rsidRDefault="008C3A5F" w:rsidP="001921DB">
            <w:pPr>
              <w:rPr>
                <w:i/>
                <w:u w:val="single"/>
              </w:rPr>
            </w:pPr>
            <w:proofErr w:type="spellStart"/>
            <w:r w:rsidRPr="00431B05">
              <w:rPr>
                <w:i/>
                <w:u w:val="single"/>
              </w:rPr>
              <w:t>Limonium</w:t>
            </w:r>
            <w:proofErr w:type="spellEnd"/>
            <w:r w:rsidRPr="00431B05">
              <w:rPr>
                <w:i/>
                <w:u w:val="single"/>
              </w:rPr>
              <w:t xml:space="preserve"> vulgare</w:t>
            </w:r>
          </w:p>
        </w:tc>
        <w:tc>
          <w:tcPr>
            <w:tcW w:w="1501" w:type="dxa"/>
          </w:tcPr>
          <w:p w14:paraId="0265548D" w14:textId="77777777" w:rsidR="008C3A5F" w:rsidRPr="00431B05" w:rsidRDefault="008C3A5F" w:rsidP="001921DB">
            <w:pPr>
              <w:rPr>
                <w:i/>
                <w:u w:val="single"/>
              </w:rPr>
            </w:pPr>
            <w:proofErr w:type="spellStart"/>
            <w:r w:rsidRPr="00431B05">
              <w:rPr>
                <w:i/>
                <w:u w:val="single"/>
              </w:rPr>
              <w:t>Limonium</w:t>
            </w:r>
            <w:proofErr w:type="spellEnd"/>
            <w:r w:rsidRPr="00431B05">
              <w:rPr>
                <w:i/>
                <w:u w:val="single"/>
              </w:rPr>
              <w:t xml:space="preserve"> </w:t>
            </w:r>
            <w:proofErr w:type="spellStart"/>
            <w:r w:rsidRPr="00431B05">
              <w:rPr>
                <w:i/>
                <w:u w:val="single"/>
              </w:rPr>
              <w:t>humile</w:t>
            </w:r>
            <w:proofErr w:type="spellEnd"/>
          </w:p>
        </w:tc>
        <w:tc>
          <w:tcPr>
            <w:tcW w:w="1502" w:type="dxa"/>
          </w:tcPr>
          <w:p w14:paraId="04696165" w14:textId="77777777" w:rsidR="008C3A5F" w:rsidRPr="001921DB" w:rsidRDefault="008C3A5F" w:rsidP="001921DB">
            <w:pPr>
              <w:rPr>
                <w:u w:val="single"/>
              </w:rPr>
            </w:pPr>
            <w:r w:rsidRPr="001921DB">
              <w:rPr>
                <w:u w:val="single"/>
              </w:rPr>
              <w:t>4</w:t>
            </w:r>
          </w:p>
        </w:tc>
        <w:tc>
          <w:tcPr>
            <w:tcW w:w="1502" w:type="dxa"/>
          </w:tcPr>
          <w:p w14:paraId="59CA0DB3" w14:textId="77777777" w:rsidR="008C3A5F" w:rsidRPr="001921DB" w:rsidRDefault="008C3A5F" w:rsidP="001921DB">
            <w:pPr>
              <w:rPr>
                <w:u w:val="single"/>
              </w:rPr>
            </w:pPr>
            <w:r w:rsidRPr="001921DB">
              <w:rPr>
                <w:u w:val="single"/>
              </w:rPr>
              <w:t>6</w:t>
            </w:r>
          </w:p>
        </w:tc>
        <w:tc>
          <w:tcPr>
            <w:tcW w:w="1502" w:type="dxa"/>
          </w:tcPr>
          <w:p w14:paraId="377C6ABA" w14:textId="77777777" w:rsidR="008C3A5F" w:rsidRPr="001921DB" w:rsidRDefault="008C3A5F" w:rsidP="001921DB">
            <w:pPr>
              <w:rPr>
                <w:u w:val="single"/>
              </w:rPr>
            </w:pPr>
            <w:r w:rsidRPr="001921DB">
              <w:rPr>
                <w:u w:val="single"/>
              </w:rPr>
              <w:t>36</w:t>
            </w:r>
          </w:p>
        </w:tc>
        <w:tc>
          <w:tcPr>
            <w:tcW w:w="1502" w:type="dxa"/>
          </w:tcPr>
          <w:p w14:paraId="3B1742E7" w14:textId="77777777" w:rsidR="008C3A5F" w:rsidRPr="001921DB" w:rsidRDefault="008C3A5F" w:rsidP="001921DB">
            <w:pPr>
              <w:rPr>
                <w:u w:val="single"/>
              </w:rPr>
            </w:pPr>
            <w:r w:rsidRPr="001921DB">
              <w:rPr>
                <w:u w:val="single"/>
              </w:rPr>
              <w:t>54</w:t>
            </w:r>
          </w:p>
        </w:tc>
      </w:tr>
      <w:tr w:rsidR="008C3A5F" w:rsidRPr="001921DB" w14:paraId="14955D31" w14:textId="77777777" w:rsidTr="008C3A5F">
        <w:tc>
          <w:tcPr>
            <w:tcW w:w="1501" w:type="dxa"/>
          </w:tcPr>
          <w:p w14:paraId="55C71461"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maculosa</w:t>
            </w:r>
          </w:p>
        </w:tc>
        <w:tc>
          <w:tcPr>
            <w:tcW w:w="1501" w:type="dxa"/>
          </w:tcPr>
          <w:p w14:paraId="5165C0ED"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w:t>
            </w:r>
            <w:proofErr w:type="spellStart"/>
            <w:r w:rsidRPr="00431B05">
              <w:rPr>
                <w:i/>
                <w:u w:val="single"/>
              </w:rPr>
              <w:t>lapathifolia</w:t>
            </w:r>
            <w:proofErr w:type="spellEnd"/>
          </w:p>
        </w:tc>
        <w:tc>
          <w:tcPr>
            <w:tcW w:w="1502" w:type="dxa"/>
          </w:tcPr>
          <w:p w14:paraId="47A72F52" w14:textId="77777777" w:rsidR="008C3A5F" w:rsidRPr="001921DB" w:rsidRDefault="008C3A5F" w:rsidP="001921DB">
            <w:pPr>
              <w:rPr>
                <w:u w:val="single"/>
              </w:rPr>
            </w:pPr>
            <w:r w:rsidRPr="001921DB">
              <w:rPr>
                <w:u w:val="single"/>
              </w:rPr>
              <w:t>4</w:t>
            </w:r>
          </w:p>
        </w:tc>
        <w:tc>
          <w:tcPr>
            <w:tcW w:w="1502" w:type="dxa"/>
          </w:tcPr>
          <w:p w14:paraId="73CF33DA" w14:textId="77777777" w:rsidR="008C3A5F" w:rsidRPr="001921DB" w:rsidRDefault="008C3A5F" w:rsidP="001921DB">
            <w:pPr>
              <w:rPr>
                <w:u w:val="single"/>
              </w:rPr>
            </w:pPr>
            <w:r w:rsidRPr="001921DB">
              <w:rPr>
                <w:u w:val="single"/>
              </w:rPr>
              <w:t>2</w:t>
            </w:r>
          </w:p>
        </w:tc>
        <w:tc>
          <w:tcPr>
            <w:tcW w:w="1502" w:type="dxa"/>
          </w:tcPr>
          <w:p w14:paraId="6F0534F1" w14:textId="77777777" w:rsidR="008C3A5F" w:rsidRPr="001921DB" w:rsidRDefault="008C3A5F" w:rsidP="001921DB">
            <w:pPr>
              <w:rPr>
                <w:u w:val="single"/>
              </w:rPr>
            </w:pPr>
            <w:r w:rsidRPr="001921DB">
              <w:rPr>
                <w:u w:val="single"/>
              </w:rPr>
              <w:t>44</w:t>
            </w:r>
          </w:p>
        </w:tc>
        <w:tc>
          <w:tcPr>
            <w:tcW w:w="1502" w:type="dxa"/>
          </w:tcPr>
          <w:p w14:paraId="35CD0068" w14:textId="77777777" w:rsidR="008C3A5F" w:rsidRPr="001921DB" w:rsidRDefault="008C3A5F" w:rsidP="001921DB">
            <w:pPr>
              <w:rPr>
                <w:u w:val="single"/>
              </w:rPr>
            </w:pPr>
            <w:r w:rsidRPr="001921DB">
              <w:rPr>
                <w:u w:val="single"/>
              </w:rPr>
              <w:t>22</w:t>
            </w:r>
          </w:p>
        </w:tc>
      </w:tr>
      <w:tr w:rsidR="008C3A5F" w:rsidRPr="001921DB" w14:paraId="4D143B5D" w14:textId="77777777" w:rsidTr="008C3A5F">
        <w:tc>
          <w:tcPr>
            <w:tcW w:w="1501" w:type="dxa"/>
          </w:tcPr>
          <w:p w14:paraId="4124D83F"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maculosa</w:t>
            </w:r>
          </w:p>
        </w:tc>
        <w:tc>
          <w:tcPr>
            <w:tcW w:w="1501" w:type="dxa"/>
          </w:tcPr>
          <w:p w14:paraId="3D88D29C"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hydropiper</w:t>
            </w:r>
          </w:p>
        </w:tc>
        <w:tc>
          <w:tcPr>
            <w:tcW w:w="1502" w:type="dxa"/>
          </w:tcPr>
          <w:p w14:paraId="45048FD3" w14:textId="77777777" w:rsidR="008C3A5F" w:rsidRPr="001921DB" w:rsidRDefault="008C3A5F" w:rsidP="001921DB">
            <w:pPr>
              <w:rPr>
                <w:u w:val="single"/>
              </w:rPr>
            </w:pPr>
            <w:r w:rsidRPr="001921DB">
              <w:rPr>
                <w:u w:val="single"/>
              </w:rPr>
              <w:t>4</w:t>
            </w:r>
          </w:p>
        </w:tc>
        <w:tc>
          <w:tcPr>
            <w:tcW w:w="1502" w:type="dxa"/>
          </w:tcPr>
          <w:p w14:paraId="5B0E73BB" w14:textId="77777777" w:rsidR="008C3A5F" w:rsidRPr="001921DB" w:rsidRDefault="008C3A5F" w:rsidP="001921DB">
            <w:pPr>
              <w:rPr>
                <w:u w:val="single"/>
              </w:rPr>
            </w:pPr>
            <w:r w:rsidRPr="001921DB">
              <w:rPr>
                <w:u w:val="single"/>
              </w:rPr>
              <w:t>2</w:t>
            </w:r>
          </w:p>
        </w:tc>
        <w:tc>
          <w:tcPr>
            <w:tcW w:w="1502" w:type="dxa"/>
          </w:tcPr>
          <w:p w14:paraId="547AC438" w14:textId="77777777" w:rsidR="008C3A5F" w:rsidRPr="001921DB" w:rsidRDefault="008C3A5F" w:rsidP="001921DB">
            <w:pPr>
              <w:rPr>
                <w:u w:val="single"/>
              </w:rPr>
            </w:pPr>
            <w:r w:rsidRPr="001921DB">
              <w:rPr>
                <w:u w:val="single"/>
              </w:rPr>
              <w:t>44</w:t>
            </w:r>
          </w:p>
        </w:tc>
        <w:tc>
          <w:tcPr>
            <w:tcW w:w="1502" w:type="dxa"/>
          </w:tcPr>
          <w:p w14:paraId="04C678C8" w14:textId="77777777" w:rsidR="008C3A5F" w:rsidRPr="001921DB" w:rsidRDefault="008C3A5F" w:rsidP="001921DB">
            <w:pPr>
              <w:rPr>
                <w:u w:val="single"/>
              </w:rPr>
            </w:pPr>
            <w:r w:rsidRPr="001921DB">
              <w:rPr>
                <w:u w:val="single"/>
              </w:rPr>
              <w:t>20</w:t>
            </w:r>
          </w:p>
        </w:tc>
      </w:tr>
      <w:tr w:rsidR="008C3A5F" w:rsidRPr="001921DB" w14:paraId="7F05EDEA" w14:textId="77777777" w:rsidTr="008C3A5F">
        <w:tc>
          <w:tcPr>
            <w:tcW w:w="1501" w:type="dxa"/>
          </w:tcPr>
          <w:p w14:paraId="1C364D28"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hydropiper</w:t>
            </w:r>
          </w:p>
        </w:tc>
        <w:tc>
          <w:tcPr>
            <w:tcW w:w="1501" w:type="dxa"/>
          </w:tcPr>
          <w:p w14:paraId="6A3AC05C"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mitis</w:t>
            </w:r>
          </w:p>
        </w:tc>
        <w:tc>
          <w:tcPr>
            <w:tcW w:w="1502" w:type="dxa"/>
          </w:tcPr>
          <w:p w14:paraId="6AF2788A" w14:textId="77777777" w:rsidR="008C3A5F" w:rsidRPr="001921DB" w:rsidRDefault="008C3A5F" w:rsidP="001921DB">
            <w:pPr>
              <w:rPr>
                <w:u w:val="single"/>
              </w:rPr>
            </w:pPr>
            <w:r w:rsidRPr="001921DB">
              <w:rPr>
                <w:u w:val="single"/>
              </w:rPr>
              <w:t>2</w:t>
            </w:r>
          </w:p>
        </w:tc>
        <w:tc>
          <w:tcPr>
            <w:tcW w:w="1502" w:type="dxa"/>
          </w:tcPr>
          <w:p w14:paraId="73072E48" w14:textId="77777777" w:rsidR="008C3A5F" w:rsidRPr="001921DB" w:rsidRDefault="008C3A5F" w:rsidP="001921DB">
            <w:pPr>
              <w:rPr>
                <w:u w:val="single"/>
              </w:rPr>
            </w:pPr>
            <w:r w:rsidRPr="001921DB">
              <w:rPr>
                <w:u w:val="single"/>
              </w:rPr>
              <w:t>4</w:t>
            </w:r>
          </w:p>
        </w:tc>
        <w:tc>
          <w:tcPr>
            <w:tcW w:w="1502" w:type="dxa"/>
          </w:tcPr>
          <w:p w14:paraId="75876C93" w14:textId="77777777" w:rsidR="008C3A5F" w:rsidRPr="001921DB" w:rsidRDefault="008C3A5F" w:rsidP="001921DB">
            <w:pPr>
              <w:rPr>
                <w:u w:val="single"/>
              </w:rPr>
            </w:pPr>
            <w:r w:rsidRPr="001921DB">
              <w:rPr>
                <w:u w:val="single"/>
              </w:rPr>
              <w:t>20</w:t>
            </w:r>
          </w:p>
        </w:tc>
        <w:tc>
          <w:tcPr>
            <w:tcW w:w="1502" w:type="dxa"/>
          </w:tcPr>
          <w:p w14:paraId="675D3D4F" w14:textId="77777777" w:rsidR="008C3A5F" w:rsidRPr="001921DB" w:rsidRDefault="008C3A5F" w:rsidP="001921DB">
            <w:pPr>
              <w:rPr>
                <w:u w:val="single"/>
              </w:rPr>
            </w:pPr>
            <w:r w:rsidRPr="001921DB">
              <w:rPr>
                <w:u w:val="single"/>
              </w:rPr>
              <w:t>40</w:t>
            </w:r>
          </w:p>
        </w:tc>
      </w:tr>
      <w:tr w:rsidR="008C3A5F" w:rsidRPr="001921DB" w14:paraId="4400DCA0" w14:textId="77777777" w:rsidTr="008C3A5F">
        <w:tc>
          <w:tcPr>
            <w:tcW w:w="1501" w:type="dxa"/>
          </w:tcPr>
          <w:p w14:paraId="218531A1"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hydropiper</w:t>
            </w:r>
          </w:p>
        </w:tc>
        <w:tc>
          <w:tcPr>
            <w:tcW w:w="1501" w:type="dxa"/>
          </w:tcPr>
          <w:p w14:paraId="0DCDBEA4" w14:textId="77777777" w:rsidR="008C3A5F" w:rsidRPr="00431B05" w:rsidRDefault="008C3A5F" w:rsidP="001921DB">
            <w:pPr>
              <w:rPr>
                <w:i/>
                <w:u w:val="single"/>
              </w:rPr>
            </w:pPr>
            <w:proofErr w:type="spellStart"/>
            <w:r w:rsidRPr="00431B05">
              <w:rPr>
                <w:i/>
                <w:u w:val="single"/>
              </w:rPr>
              <w:t>Persicaria</w:t>
            </w:r>
            <w:proofErr w:type="spellEnd"/>
            <w:r w:rsidRPr="00431B05">
              <w:rPr>
                <w:i/>
                <w:u w:val="single"/>
              </w:rPr>
              <w:t xml:space="preserve"> minor</w:t>
            </w:r>
          </w:p>
        </w:tc>
        <w:tc>
          <w:tcPr>
            <w:tcW w:w="1502" w:type="dxa"/>
          </w:tcPr>
          <w:p w14:paraId="29174231" w14:textId="77777777" w:rsidR="008C3A5F" w:rsidRPr="001921DB" w:rsidRDefault="008C3A5F" w:rsidP="001921DB">
            <w:pPr>
              <w:rPr>
                <w:u w:val="single"/>
              </w:rPr>
            </w:pPr>
            <w:r w:rsidRPr="001921DB">
              <w:rPr>
                <w:u w:val="single"/>
              </w:rPr>
              <w:t>2</w:t>
            </w:r>
          </w:p>
        </w:tc>
        <w:tc>
          <w:tcPr>
            <w:tcW w:w="1502" w:type="dxa"/>
          </w:tcPr>
          <w:p w14:paraId="7C531682" w14:textId="77777777" w:rsidR="008C3A5F" w:rsidRPr="001921DB" w:rsidRDefault="008C3A5F" w:rsidP="001921DB">
            <w:pPr>
              <w:rPr>
                <w:u w:val="single"/>
              </w:rPr>
            </w:pPr>
            <w:r w:rsidRPr="001921DB">
              <w:rPr>
                <w:u w:val="single"/>
              </w:rPr>
              <w:t>4</w:t>
            </w:r>
          </w:p>
        </w:tc>
        <w:tc>
          <w:tcPr>
            <w:tcW w:w="1502" w:type="dxa"/>
          </w:tcPr>
          <w:p w14:paraId="1A9368B9" w14:textId="77777777" w:rsidR="008C3A5F" w:rsidRPr="001921DB" w:rsidRDefault="008C3A5F" w:rsidP="001921DB">
            <w:pPr>
              <w:rPr>
                <w:u w:val="single"/>
              </w:rPr>
            </w:pPr>
            <w:r w:rsidRPr="001921DB">
              <w:rPr>
                <w:u w:val="single"/>
              </w:rPr>
              <w:t>20</w:t>
            </w:r>
          </w:p>
        </w:tc>
        <w:tc>
          <w:tcPr>
            <w:tcW w:w="1502" w:type="dxa"/>
          </w:tcPr>
          <w:p w14:paraId="24253F79" w14:textId="77777777" w:rsidR="008C3A5F" w:rsidRPr="001921DB" w:rsidRDefault="008C3A5F" w:rsidP="001921DB">
            <w:pPr>
              <w:rPr>
                <w:u w:val="single"/>
              </w:rPr>
            </w:pPr>
            <w:r w:rsidRPr="001921DB">
              <w:rPr>
                <w:u w:val="single"/>
              </w:rPr>
              <w:t>40</w:t>
            </w:r>
          </w:p>
        </w:tc>
      </w:tr>
      <w:tr w:rsidR="008C3A5F" w:rsidRPr="001921DB" w14:paraId="43FCD15F" w14:textId="77777777" w:rsidTr="008C3A5F">
        <w:tc>
          <w:tcPr>
            <w:tcW w:w="1501" w:type="dxa"/>
          </w:tcPr>
          <w:p w14:paraId="701CAD87" w14:textId="77777777" w:rsidR="008C3A5F" w:rsidRPr="00431B05" w:rsidRDefault="008C3A5F" w:rsidP="001921DB">
            <w:pPr>
              <w:rPr>
                <w:i/>
                <w:u w:val="single"/>
              </w:rPr>
            </w:pPr>
            <w:proofErr w:type="spellStart"/>
            <w:r w:rsidRPr="00431B05">
              <w:rPr>
                <w:i/>
                <w:u w:val="single"/>
              </w:rPr>
              <w:t>Reynoutria</w:t>
            </w:r>
            <w:proofErr w:type="spellEnd"/>
            <w:r w:rsidRPr="00431B05">
              <w:rPr>
                <w:i/>
                <w:u w:val="single"/>
              </w:rPr>
              <w:t xml:space="preserve"> japonica</w:t>
            </w:r>
          </w:p>
        </w:tc>
        <w:tc>
          <w:tcPr>
            <w:tcW w:w="1501" w:type="dxa"/>
          </w:tcPr>
          <w:p w14:paraId="173A1838" w14:textId="77777777" w:rsidR="008C3A5F" w:rsidRPr="00431B05" w:rsidRDefault="008C3A5F" w:rsidP="001921DB">
            <w:pPr>
              <w:rPr>
                <w:i/>
                <w:u w:val="single"/>
              </w:rPr>
            </w:pPr>
            <w:proofErr w:type="spellStart"/>
            <w:r w:rsidRPr="00431B05">
              <w:rPr>
                <w:i/>
                <w:u w:val="single"/>
              </w:rPr>
              <w:t>Fallopia</w:t>
            </w:r>
            <w:proofErr w:type="spellEnd"/>
            <w:r w:rsidRPr="00431B05">
              <w:rPr>
                <w:i/>
                <w:u w:val="single"/>
              </w:rPr>
              <w:t xml:space="preserve"> </w:t>
            </w:r>
            <w:proofErr w:type="spellStart"/>
            <w:r w:rsidRPr="00431B05">
              <w:rPr>
                <w:i/>
                <w:u w:val="single"/>
              </w:rPr>
              <w:t>baldschuanica</w:t>
            </w:r>
            <w:proofErr w:type="spellEnd"/>
          </w:p>
        </w:tc>
        <w:tc>
          <w:tcPr>
            <w:tcW w:w="1502" w:type="dxa"/>
          </w:tcPr>
          <w:p w14:paraId="2ABFDFB5" w14:textId="77777777" w:rsidR="008C3A5F" w:rsidRPr="001921DB" w:rsidRDefault="008C3A5F" w:rsidP="001921DB">
            <w:pPr>
              <w:rPr>
                <w:u w:val="single"/>
              </w:rPr>
            </w:pPr>
            <w:r w:rsidRPr="001921DB">
              <w:rPr>
                <w:u w:val="single"/>
              </w:rPr>
              <w:t>8</w:t>
            </w:r>
          </w:p>
        </w:tc>
        <w:tc>
          <w:tcPr>
            <w:tcW w:w="1502" w:type="dxa"/>
          </w:tcPr>
          <w:p w14:paraId="1DF5E18C" w14:textId="77777777" w:rsidR="008C3A5F" w:rsidRPr="001921DB" w:rsidRDefault="008C3A5F" w:rsidP="001921DB">
            <w:pPr>
              <w:rPr>
                <w:u w:val="single"/>
              </w:rPr>
            </w:pPr>
            <w:r w:rsidRPr="001921DB">
              <w:rPr>
                <w:u w:val="single"/>
              </w:rPr>
              <w:t>2</w:t>
            </w:r>
          </w:p>
        </w:tc>
        <w:tc>
          <w:tcPr>
            <w:tcW w:w="1502" w:type="dxa"/>
          </w:tcPr>
          <w:p w14:paraId="7CDA7393" w14:textId="77777777" w:rsidR="008C3A5F" w:rsidRPr="001921DB" w:rsidRDefault="008C3A5F" w:rsidP="001921DB">
            <w:pPr>
              <w:rPr>
                <w:u w:val="single"/>
              </w:rPr>
            </w:pPr>
            <w:r w:rsidRPr="001921DB">
              <w:rPr>
                <w:u w:val="single"/>
              </w:rPr>
              <w:t>88</w:t>
            </w:r>
          </w:p>
        </w:tc>
        <w:tc>
          <w:tcPr>
            <w:tcW w:w="1502" w:type="dxa"/>
          </w:tcPr>
          <w:p w14:paraId="6390C5B0" w14:textId="77777777" w:rsidR="008C3A5F" w:rsidRPr="001921DB" w:rsidRDefault="008C3A5F" w:rsidP="001921DB">
            <w:pPr>
              <w:rPr>
                <w:u w:val="single"/>
              </w:rPr>
            </w:pPr>
            <w:r w:rsidRPr="001921DB">
              <w:rPr>
                <w:u w:val="single"/>
              </w:rPr>
              <w:t>20</w:t>
            </w:r>
          </w:p>
        </w:tc>
      </w:tr>
      <w:tr w:rsidR="008C3A5F" w:rsidRPr="001921DB" w14:paraId="0023C0F8" w14:textId="77777777" w:rsidTr="008C3A5F">
        <w:tc>
          <w:tcPr>
            <w:tcW w:w="1501" w:type="dxa"/>
          </w:tcPr>
          <w:p w14:paraId="54F8FA9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cuneifolius</w:t>
            </w:r>
            <w:proofErr w:type="spellEnd"/>
          </w:p>
        </w:tc>
        <w:tc>
          <w:tcPr>
            <w:tcW w:w="1501" w:type="dxa"/>
          </w:tcPr>
          <w:p w14:paraId="6EB2147F"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2" w:type="dxa"/>
          </w:tcPr>
          <w:p w14:paraId="40C93B55" w14:textId="77777777" w:rsidR="008C3A5F" w:rsidRPr="001921DB" w:rsidRDefault="008C3A5F" w:rsidP="001921DB">
            <w:pPr>
              <w:rPr>
                <w:u w:val="single"/>
              </w:rPr>
            </w:pPr>
            <w:r w:rsidRPr="001921DB">
              <w:rPr>
                <w:u w:val="single"/>
              </w:rPr>
              <w:t>16</w:t>
            </w:r>
          </w:p>
        </w:tc>
        <w:tc>
          <w:tcPr>
            <w:tcW w:w="1502" w:type="dxa"/>
          </w:tcPr>
          <w:p w14:paraId="02F5F4A3" w14:textId="77777777" w:rsidR="008C3A5F" w:rsidRPr="001921DB" w:rsidRDefault="008C3A5F" w:rsidP="001921DB">
            <w:pPr>
              <w:rPr>
                <w:u w:val="single"/>
              </w:rPr>
            </w:pPr>
            <w:r w:rsidRPr="001921DB">
              <w:rPr>
                <w:u w:val="single"/>
              </w:rPr>
              <w:t>6</w:t>
            </w:r>
          </w:p>
        </w:tc>
        <w:tc>
          <w:tcPr>
            <w:tcW w:w="1502" w:type="dxa"/>
          </w:tcPr>
          <w:p w14:paraId="30B6D301" w14:textId="77777777" w:rsidR="008C3A5F" w:rsidRPr="001921DB" w:rsidRDefault="008C3A5F" w:rsidP="001921DB">
            <w:pPr>
              <w:rPr>
                <w:u w:val="single"/>
              </w:rPr>
            </w:pPr>
            <w:r w:rsidRPr="001921DB">
              <w:rPr>
                <w:u w:val="single"/>
              </w:rPr>
              <w:t>160</w:t>
            </w:r>
          </w:p>
        </w:tc>
        <w:tc>
          <w:tcPr>
            <w:tcW w:w="1502" w:type="dxa"/>
          </w:tcPr>
          <w:p w14:paraId="70C99345" w14:textId="77777777" w:rsidR="008C3A5F" w:rsidRPr="001921DB" w:rsidRDefault="008C3A5F" w:rsidP="001921DB">
            <w:pPr>
              <w:rPr>
                <w:u w:val="single"/>
              </w:rPr>
            </w:pPr>
            <w:r w:rsidRPr="001921DB">
              <w:rPr>
                <w:u w:val="single"/>
              </w:rPr>
              <w:t>60</w:t>
            </w:r>
          </w:p>
        </w:tc>
      </w:tr>
      <w:tr w:rsidR="008C3A5F" w:rsidRPr="001921DB" w14:paraId="16038C3F" w14:textId="77777777" w:rsidTr="008C3A5F">
        <w:tc>
          <w:tcPr>
            <w:tcW w:w="1501" w:type="dxa"/>
          </w:tcPr>
          <w:p w14:paraId="76AEAA2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cuneifolius</w:t>
            </w:r>
            <w:proofErr w:type="spellEnd"/>
          </w:p>
        </w:tc>
        <w:tc>
          <w:tcPr>
            <w:tcW w:w="1501" w:type="dxa"/>
          </w:tcPr>
          <w:p w14:paraId="25C2A5FD"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2" w:type="dxa"/>
          </w:tcPr>
          <w:p w14:paraId="37669A86" w14:textId="77777777" w:rsidR="008C3A5F" w:rsidRPr="001921DB" w:rsidRDefault="008C3A5F" w:rsidP="001921DB">
            <w:pPr>
              <w:rPr>
                <w:u w:val="single"/>
              </w:rPr>
            </w:pPr>
            <w:r w:rsidRPr="001921DB">
              <w:rPr>
                <w:u w:val="single"/>
              </w:rPr>
              <w:t>16</w:t>
            </w:r>
          </w:p>
        </w:tc>
        <w:tc>
          <w:tcPr>
            <w:tcW w:w="1502" w:type="dxa"/>
          </w:tcPr>
          <w:p w14:paraId="7642E8AF" w14:textId="77777777" w:rsidR="008C3A5F" w:rsidRPr="001921DB" w:rsidRDefault="008C3A5F" w:rsidP="001921DB">
            <w:pPr>
              <w:rPr>
                <w:u w:val="single"/>
              </w:rPr>
            </w:pPr>
            <w:r w:rsidRPr="001921DB">
              <w:rPr>
                <w:u w:val="single"/>
              </w:rPr>
              <w:t>2</w:t>
            </w:r>
          </w:p>
        </w:tc>
        <w:tc>
          <w:tcPr>
            <w:tcW w:w="1502" w:type="dxa"/>
          </w:tcPr>
          <w:p w14:paraId="7FE571E3" w14:textId="77777777" w:rsidR="008C3A5F" w:rsidRPr="001921DB" w:rsidRDefault="008C3A5F" w:rsidP="001921DB">
            <w:pPr>
              <w:rPr>
                <w:u w:val="single"/>
              </w:rPr>
            </w:pPr>
            <w:r w:rsidRPr="001921DB">
              <w:rPr>
                <w:u w:val="single"/>
              </w:rPr>
              <w:t>160</w:t>
            </w:r>
          </w:p>
        </w:tc>
        <w:tc>
          <w:tcPr>
            <w:tcW w:w="1502" w:type="dxa"/>
          </w:tcPr>
          <w:p w14:paraId="204F1C76" w14:textId="77777777" w:rsidR="008C3A5F" w:rsidRPr="001921DB" w:rsidRDefault="008C3A5F" w:rsidP="001921DB">
            <w:pPr>
              <w:rPr>
                <w:u w:val="single"/>
              </w:rPr>
            </w:pPr>
            <w:r w:rsidRPr="001921DB">
              <w:rPr>
                <w:u w:val="single"/>
              </w:rPr>
              <w:t>20</w:t>
            </w:r>
          </w:p>
        </w:tc>
      </w:tr>
      <w:tr w:rsidR="008C3A5F" w:rsidRPr="001921DB" w14:paraId="4F7118C7" w14:textId="77777777" w:rsidTr="008C3A5F">
        <w:tc>
          <w:tcPr>
            <w:tcW w:w="1501" w:type="dxa"/>
          </w:tcPr>
          <w:p w14:paraId="21281B44"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cuneifolius</w:t>
            </w:r>
            <w:proofErr w:type="spellEnd"/>
          </w:p>
        </w:tc>
        <w:tc>
          <w:tcPr>
            <w:tcW w:w="1501" w:type="dxa"/>
          </w:tcPr>
          <w:p w14:paraId="1AAAB30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21A2FDA5" w14:textId="77777777" w:rsidR="008C3A5F" w:rsidRPr="001921DB" w:rsidRDefault="008C3A5F" w:rsidP="001921DB">
            <w:pPr>
              <w:rPr>
                <w:u w:val="single"/>
              </w:rPr>
            </w:pPr>
            <w:r w:rsidRPr="001921DB">
              <w:rPr>
                <w:u w:val="single"/>
              </w:rPr>
              <w:t>16</w:t>
            </w:r>
          </w:p>
        </w:tc>
        <w:tc>
          <w:tcPr>
            <w:tcW w:w="1502" w:type="dxa"/>
          </w:tcPr>
          <w:p w14:paraId="04E95E37" w14:textId="77777777" w:rsidR="008C3A5F" w:rsidRPr="001921DB" w:rsidRDefault="008C3A5F" w:rsidP="001921DB">
            <w:pPr>
              <w:rPr>
                <w:u w:val="single"/>
              </w:rPr>
            </w:pPr>
            <w:r w:rsidRPr="001921DB">
              <w:rPr>
                <w:u w:val="single"/>
              </w:rPr>
              <w:t>4</w:t>
            </w:r>
          </w:p>
        </w:tc>
        <w:tc>
          <w:tcPr>
            <w:tcW w:w="1502" w:type="dxa"/>
          </w:tcPr>
          <w:p w14:paraId="07D00B19" w14:textId="77777777" w:rsidR="008C3A5F" w:rsidRPr="001921DB" w:rsidRDefault="008C3A5F" w:rsidP="001921DB">
            <w:pPr>
              <w:rPr>
                <w:u w:val="single"/>
              </w:rPr>
            </w:pPr>
            <w:r w:rsidRPr="001921DB">
              <w:rPr>
                <w:u w:val="single"/>
              </w:rPr>
              <w:t>160</w:t>
            </w:r>
          </w:p>
        </w:tc>
        <w:tc>
          <w:tcPr>
            <w:tcW w:w="1502" w:type="dxa"/>
          </w:tcPr>
          <w:p w14:paraId="53466A83" w14:textId="77777777" w:rsidR="008C3A5F" w:rsidRPr="001921DB" w:rsidRDefault="008C3A5F" w:rsidP="001921DB">
            <w:pPr>
              <w:rPr>
                <w:u w:val="single"/>
              </w:rPr>
            </w:pPr>
            <w:r w:rsidRPr="001921DB">
              <w:rPr>
                <w:u w:val="single"/>
              </w:rPr>
              <w:t>40</w:t>
            </w:r>
          </w:p>
        </w:tc>
      </w:tr>
      <w:tr w:rsidR="008C3A5F" w:rsidRPr="001921DB" w14:paraId="16C3765D" w14:textId="77777777" w:rsidTr="008C3A5F">
        <w:tc>
          <w:tcPr>
            <w:tcW w:w="1501" w:type="dxa"/>
          </w:tcPr>
          <w:p w14:paraId="40D0676E"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longifolius</w:t>
            </w:r>
            <w:proofErr w:type="spellEnd"/>
          </w:p>
        </w:tc>
        <w:tc>
          <w:tcPr>
            <w:tcW w:w="1501" w:type="dxa"/>
          </w:tcPr>
          <w:p w14:paraId="161CB856"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66D878C2" w14:textId="77777777" w:rsidR="008C3A5F" w:rsidRPr="001921DB" w:rsidRDefault="008C3A5F" w:rsidP="001921DB">
            <w:pPr>
              <w:rPr>
                <w:u w:val="single"/>
              </w:rPr>
            </w:pPr>
            <w:r w:rsidRPr="001921DB">
              <w:rPr>
                <w:u w:val="single"/>
              </w:rPr>
              <w:t>6</w:t>
            </w:r>
          </w:p>
        </w:tc>
        <w:tc>
          <w:tcPr>
            <w:tcW w:w="1502" w:type="dxa"/>
          </w:tcPr>
          <w:p w14:paraId="199D8930" w14:textId="77777777" w:rsidR="008C3A5F" w:rsidRPr="001921DB" w:rsidRDefault="008C3A5F" w:rsidP="001921DB">
            <w:pPr>
              <w:rPr>
                <w:u w:val="single"/>
              </w:rPr>
            </w:pPr>
            <w:r w:rsidRPr="001921DB">
              <w:rPr>
                <w:u w:val="single"/>
              </w:rPr>
              <w:t>4</w:t>
            </w:r>
          </w:p>
        </w:tc>
        <w:tc>
          <w:tcPr>
            <w:tcW w:w="1502" w:type="dxa"/>
          </w:tcPr>
          <w:p w14:paraId="4BA4C0B1" w14:textId="77777777" w:rsidR="008C3A5F" w:rsidRPr="001921DB" w:rsidRDefault="008C3A5F" w:rsidP="001921DB">
            <w:pPr>
              <w:rPr>
                <w:u w:val="single"/>
              </w:rPr>
            </w:pPr>
            <w:r w:rsidRPr="001921DB">
              <w:rPr>
                <w:u w:val="single"/>
              </w:rPr>
              <w:t>60</w:t>
            </w:r>
          </w:p>
        </w:tc>
        <w:tc>
          <w:tcPr>
            <w:tcW w:w="1502" w:type="dxa"/>
          </w:tcPr>
          <w:p w14:paraId="0A81205E" w14:textId="77777777" w:rsidR="008C3A5F" w:rsidRPr="001921DB" w:rsidRDefault="008C3A5F" w:rsidP="001921DB">
            <w:pPr>
              <w:rPr>
                <w:u w:val="single"/>
              </w:rPr>
            </w:pPr>
            <w:r w:rsidRPr="001921DB">
              <w:rPr>
                <w:u w:val="single"/>
              </w:rPr>
              <w:t>40</w:t>
            </w:r>
          </w:p>
        </w:tc>
      </w:tr>
      <w:tr w:rsidR="008C3A5F" w:rsidRPr="001921DB" w14:paraId="4DF90C88" w14:textId="77777777" w:rsidTr="008C3A5F">
        <w:tc>
          <w:tcPr>
            <w:tcW w:w="1501" w:type="dxa"/>
          </w:tcPr>
          <w:p w14:paraId="63A09ACF"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hydrolapathum</w:t>
            </w:r>
            <w:proofErr w:type="spellEnd"/>
          </w:p>
        </w:tc>
        <w:tc>
          <w:tcPr>
            <w:tcW w:w="1501" w:type="dxa"/>
          </w:tcPr>
          <w:p w14:paraId="235FECEA"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2" w:type="dxa"/>
          </w:tcPr>
          <w:p w14:paraId="32108E32" w14:textId="77777777" w:rsidR="008C3A5F" w:rsidRPr="001921DB" w:rsidRDefault="008C3A5F" w:rsidP="001921DB">
            <w:pPr>
              <w:rPr>
                <w:u w:val="single"/>
              </w:rPr>
            </w:pPr>
            <w:r w:rsidRPr="001921DB">
              <w:rPr>
                <w:u w:val="single"/>
              </w:rPr>
              <w:t>13</w:t>
            </w:r>
          </w:p>
        </w:tc>
        <w:tc>
          <w:tcPr>
            <w:tcW w:w="1502" w:type="dxa"/>
          </w:tcPr>
          <w:p w14:paraId="402BEF0D" w14:textId="77777777" w:rsidR="008C3A5F" w:rsidRPr="001921DB" w:rsidRDefault="008C3A5F" w:rsidP="001921DB">
            <w:pPr>
              <w:rPr>
                <w:u w:val="single"/>
              </w:rPr>
            </w:pPr>
            <w:r w:rsidRPr="001921DB">
              <w:rPr>
                <w:u w:val="single"/>
              </w:rPr>
              <w:t>6</w:t>
            </w:r>
          </w:p>
        </w:tc>
        <w:tc>
          <w:tcPr>
            <w:tcW w:w="1502" w:type="dxa"/>
          </w:tcPr>
          <w:p w14:paraId="707EAC39" w14:textId="77777777" w:rsidR="008C3A5F" w:rsidRPr="001921DB" w:rsidRDefault="008C3A5F" w:rsidP="001921DB">
            <w:pPr>
              <w:rPr>
                <w:u w:val="single"/>
              </w:rPr>
            </w:pPr>
            <w:r w:rsidRPr="001921DB">
              <w:rPr>
                <w:u w:val="single"/>
              </w:rPr>
              <w:t>130</w:t>
            </w:r>
          </w:p>
        </w:tc>
        <w:tc>
          <w:tcPr>
            <w:tcW w:w="1502" w:type="dxa"/>
          </w:tcPr>
          <w:p w14:paraId="46A1F321" w14:textId="77777777" w:rsidR="008C3A5F" w:rsidRPr="001921DB" w:rsidRDefault="008C3A5F" w:rsidP="001921DB">
            <w:pPr>
              <w:rPr>
                <w:u w:val="single"/>
              </w:rPr>
            </w:pPr>
            <w:r w:rsidRPr="001921DB">
              <w:rPr>
                <w:u w:val="single"/>
              </w:rPr>
              <w:t>60</w:t>
            </w:r>
          </w:p>
        </w:tc>
      </w:tr>
      <w:tr w:rsidR="008C3A5F" w:rsidRPr="001921DB" w14:paraId="590F26FF" w14:textId="77777777" w:rsidTr="008C3A5F">
        <w:tc>
          <w:tcPr>
            <w:tcW w:w="1501" w:type="dxa"/>
          </w:tcPr>
          <w:p w14:paraId="6662AB8C"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hydrolapathum</w:t>
            </w:r>
            <w:proofErr w:type="spellEnd"/>
          </w:p>
        </w:tc>
        <w:tc>
          <w:tcPr>
            <w:tcW w:w="1501" w:type="dxa"/>
          </w:tcPr>
          <w:p w14:paraId="725C1A82"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2" w:type="dxa"/>
          </w:tcPr>
          <w:p w14:paraId="5271E8B5" w14:textId="77777777" w:rsidR="008C3A5F" w:rsidRPr="001921DB" w:rsidRDefault="008C3A5F" w:rsidP="001921DB">
            <w:pPr>
              <w:rPr>
                <w:u w:val="single"/>
              </w:rPr>
            </w:pPr>
            <w:r w:rsidRPr="001921DB">
              <w:rPr>
                <w:u w:val="single"/>
              </w:rPr>
              <w:t>13</w:t>
            </w:r>
          </w:p>
        </w:tc>
        <w:tc>
          <w:tcPr>
            <w:tcW w:w="1502" w:type="dxa"/>
          </w:tcPr>
          <w:p w14:paraId="76F94EC7" w14:textId="77777777" w:rsidR="008C3A5F" w:rsidRPr="001921DB" w:rsidRDefault="008C3A5F" w:rsidP="001921DB">
            <w:pPr>
              <w:rPr>
                <w:u w:val="single"/>
              </w:rPr>
            </w:pPr>
            <w:r w:rsidRPr="001921DB">
              <w:rPr>
                <w:u w:val="single"/>
              </w:rPr>
              <w:t>2</w:t>
            </w:r>
          </w:p>
        </w:tc>
        <w:tc>
          <w:tcPr>
            <w:tcW w:w="1502" w:type="dxa"/>
          </w:tcPr>
          <w:p w14:paraId="55501F21" w14:textId="77777777" w:rsidR="008C3A5F" w:rsidRPr="001921DB" w:rsidRDefault="008C3A5F" w:rsidP="001921DB">
            <w:pPr>
              <w:rPr>
                <w:u w:val="single"/>
              </w:rPr>
            </w:pPr>
            <w:r w:rsidRPr="001921DB">
              <w:rPr>
                <w:u w:val="single"/>
              </w:rPr>
              <w:t>130</w:t>
            </w:r>
          </w:p>
        </w:tc>
        <w:tc>
          <w:tcPr>
            <w:tcW w:w="1502" w:type="dxa"/>
          </w:tcPr>
          <w:p w14:paraId="7DC7121F" w14:textId="77777777" w:rsidR="008C3A5F" w:rsidRPr="001921DB" w:rsidRDefault="008C3A5F" w:rsidP="001921DB">
            <w:pPr>
              <w:rPr>
                <w:u w:val="single"/>
              </w:rPr>
            </w:pPr>
            <w:r w:rsidRPr="001921DB">
              <w:rPr>
                <w:u w:val="single"/>
              </w:rPr>
              <w:t>20</w:t>
            </w:r>
          </w:p>
        </w:tc>
      </w:tr>
      <w:tr w:rsidR="008C3A5F" w:rsidRPr="001921DB" w14:paraId="7692F72A" w14:textId="77777777" w:rsidTr="008C3A5F">
        <w:tc>
          <w:tcPr>
            <w:tcW w:w="1501" w:type="dxa"/>
          </w:tcPr>
          <w:p w14:paraId="3557E8AB"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hydrolapathum</w:t>
            </w:r>
            <w:proofErr w:type="spellEnd"/>
          </w:p>
        </w:tc>
        <w:tc>
          <w:tcPr>
            <w:tcW w:w="1501" w:type="dxa"/>
          </w:tcPr>
          <w:p w14:paraId="0885AE6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0B808DCC" w14:textId="77777777" w:rsidR="008C3A5F" w:rsidRPr="001921DB" w:rsidRDefault="008C3A5F" w:rsidP="001921DB">
            <w:pPr>
              <w:rPr>
                <w:u w:val="single"/>
              </w:rPr>
            </w:pPr>
            <w:r w:rsidRPr="001921DB">
              <w:rPr>
                <w:u w:val="single"/>
              </w:rPr>
              <w:t>13</w:t>
            </w:r>
          </w:p>
        </w:tc>
        <w:tc>
          <w:tcPr>
            <w:tcW w:w="1502" w:type="dxa"/>
          </w:tcPr>
          <w:p w14:paraId="5DCC7F8F" w14:textId="77777777" w:rsidR="008C3A5F" w:rsidRPr="001921DB" w:rsidRDefault="008C3A5F" w:rsidP="001921DB">
            <w:pPr>
              <w:rPr>
                <w:u w:val="single"/>
              </w:rPr>
            </w:pPr>
            <w:r w:rsidRPr="001921DB">
              <w:rPr>
                <w:u w:val="single"/>
              </w:rPr>
              <w:t>4</w:t>
            </w:r>
          </w:p>
        </w:tc>
        <w:tc>
          <w:tcPr>
            <w:tcW w:w="1502" w:type="dxa"/>
          </w:tcPr>
          <w:p w14:paraId="0946707D" w14:textId="77777777" w:rsidR="008C3A5F" w:rsidRPr="001921DB" w:rsidRDefault="008C3A5F" w:rsidP="001921DB">
            <w:pPr>
              <w:rPr>
                <w:u w:val="single"/>
              </w:rPr>
            </w:pPr>
            <w:r w:rsidRPr="001921DB">
              <w:rPr>
                <w:u w:val="single"/>
              </w:rPr>
              <w:t>130</w:t>
            </w:r>
          </w:p>
        </w:tc>
        <w:tc>
          <w:tcPr>
            <w:tcW w:w="1502" w:type="dxa"/>
          </w:tcPr>
          <w:p w14:paraId="6E560F39" w14:textId="77777777" w:rsidR="008C3A5F" w:rsidRPr="001921DB" w:rsidRDefault="008C3A5F" w:rsidP="001921DB">
            <w:pPr>
              <w:rPr>
                <w:u w:val="single"/>
              </w:rPr>
            </w:pPr>
            <w:r w:rsidRPr="001921DB">
              <w:rPr>
                <w:u w:val="single"/>
              </w:rPr>
              <w:t>40</w:t>
            </w:r>
          </w:p>
        </w:tc>
      </w:tr>
      <w:tr w:rsidR="008C3A5F" w:rsidRPr="001921DB" w14:paraId="1C72F7DF" w14:textId="77777777" w:rsidTr="008C3A5F">
        <w:tc>
          <w:tcPr>
            <w:tcW w:w="1501" w:type="dxa"/>
          </w:tcPr>
          <w:p w14:paraId="7F20F107"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cristatus</w:t>
            </w:r>
            <w:proofErr w:type="spellEnd"/>
          </w:p>
        </w:tc>
        <w:tc>
          <w:tcPr>
            <w:tcW w:w="1501" w:type="dxa"/>
          </w:tcPr>
          <w:p w14:paraId="2DCB939A"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patientia</w:t>
            </w:r>
            <w:proofErr w:type="spellEnd"/>
          </w:p>
        </w:tc>
        <w:tc>
          <w:tcPr>
            <w:tcW w:w="1502" w:type="dxa"/>
          </w:tcPr>
          <w:p w14:paraId="75EA50BC" w14:textId="77777777" w:rsidR="008C3A5F" w:rsidRPr="001921DB" w:rsidRDefault="008C3A5F" w:rsidP="001921DB">
            <w:pPr>
              <w:rPr>
                <w:u w:val="single"/>
              </w:rPr>
            </w:pPr>
            <w:r w:rsidRPr="001921DB">
              <w:rPr>
                <w:u w:val="single"/>
              </w:rPr>
              <w:t>8</w:t>
            </w:r>
          </w:p>
        </w:tc>
        <w:tc>
          <w:tcPr>
            <w:tcW w:w="1502" w:type="dxa"/>
          </w:tcPr>
          <w:p w14:paraId="39283BAD" w14:textId="77777777" w:rsidR="008C3A5F" w:rsidRPr="001921DB" w:rsidRDefault="008C3A5F" w:rsidP="001921DB">
            <w:pPr>
              <w:rPr>
                <w:u w:val="single"/>
              </w:rPr>
            </w:pPr>
            <w:r w:rsidRPr="001921DB">
              <w:rPr>
                <w:u w:val="single"/>
              </w:rPr>
              <w:t>6</w:t>
            </w:r>
          </w:p>
        </w:tc>
        <w:tc>
          <w:tcPr>
            <w:tcW w:w="1502" w:type="dxa"/>
          </w:tcPr>
          <w:p w14:paraId="57862D98" w14:textId="77777777" w:rsidR="008C3A5F" w:rsidRPr="001921DB" w:rsidRDefault="008C3A5F" w:rsidP="001921DB">
            <w:pPr>
              <w:rPr>
                <w:u w:val="single"/>
              </w:rPr>
            </w:pPr>
            <w:r w:rsidRPr="001921DB">
              <w:rPr>
                <w:u w:val="single"/>
              </w:rPr>
              <w:t>80</w:t>
            </w:r>
          </w:p>
        </w:tc>
        <w:tc>
          <w:tcPr>
            <w:tcW w:w="1502" w:type="dxa"/>
          </w:tcPr>
          <w:p w14:paraId="51900093" w14:textId="77777777" w:rsidR="008C3A5F" w:rsidRPr="001921DB" w:rsidRDefault="008C3A5F" w:rsidP="001921DB">
            <w:pPr>
              <w:rPr>
                <w:u w:val="single"/>
              </w:rPr>
            </w:pPr>
            <w:r w:rsidRPr="001921DB">
              <w:rPr>
                <w:u w:val="single"/>
              </w:rPr>
              <w:t>60</w:t>
            </w:r>
          </w:p>
        </w:tc>
      </w:tr>
      <w:tr w:rsidR="008C3A5F" w:rsidRPr="001921DB" w14:paraId="34FB972A" w14:textId="77777777" w:rsidTr="008C3A5F">
        <w:tc>
          <w:tcPr>
            <w:tcW w:w="1501" w:type="dxa"/>
          </w:tcPr>
          <w:p w14:paraId="019BF22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cristatus</w:t>
            </w:r>
            <w:proofErr w:type="spellEnd"/>
          </w:p>
        </w:tc>
        <w:tc>
          <w:tcPr>
            <w:tcW w:w="1501" w:type="dxa"/>
          </w:tcPr>
          <w:p w14:paraId="56A5178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2" w:type="dxa"/>
          </w:tcPr>
          <w:p w14:paraId="1684AF0D" w14:textId="77777777" w:rsidR="008C3A5F" w:rsidRPr="001921DB" w:rsidRDefault="008C3A5F" w:rsidP="001921DB">
            <w:pPr>
              <w:rPr>
                <w:u w:val="single"/>
              </w:rPr>
            </w:pPr>
            <w:r w:rsidRPr="001921DB">
              <w:rPr>
                <w:u w:val="single"/>
              </w:rPr>
              <w:t>8</w:t>
            </w:r>
          </w:p>
        </w:tc>
        <w:tc>
          <w:tcPr>
            <w:tcW w:w="1502" w:type="dxa"/>
          </w:tcPr>
          <w:p w14:paraId="7B3C4136" w14:textId="77777777" w:rsidR="008C3A5F" w:rsidRPr="001921DB" w:rsidRDefault="008C3A5F" w:rsidP="001921DB">
            <w:pPr>
              <w:rPr>
                <w:u w:val="single"/>
              </w:rPr>
            </w:pPr>
            <w:r w:rsidRPr="001921DB">
              <w:rPr>
                <w:u w:val="single"/>
              </w:rPr>
              <w:t>6</w:t>
            </w:r>
          </w:p>
        </w:tc>
        <w:tc>
          <w:tcPr>
            <w:tcW w:w="1502" w:type="dxa"/>
          </w:tcPr>
          <w:p w14:paraId="519EBD5C" w14:textId="77777777" w:rsidR="008C3A5F" w:rsidRPr="001921DB" w:rsidRDefault="008C3A5F" w:rsidP="001921DB">
            <w:pPr>
              <w:rPr>
                <w:u w:val="single"/>
              </w:rPr>
            </w:pPr>
            <w:r w:rsidRPr="001921DB">
              <w:rPr>
                <w:u w:val="single"/>
              </w:rPr>
              <w:t>80</w:t>
            </w:r>
          </w:p>
        </w:tc>
        <w:tc>
          <w:tcPr>
            <w:tcW w:w="1502" w:type="dxa"/>
          </w:tcPr>
          <w:p w14:paraId="51D35F4B" w14:textId="77777777" w:rsidR="008C3A5F" w:rsidRPr="001921DB" w:rsidRDefault="008C3A5F" w:rsidP="001921DB">
            <w:pPr>
              <w:rPr>
                <w:u w:val="single"/>
              </w:rPr>
            </w:pPr>
            <w:r w:rsidRPr="001921DB">
              <w:rPr>
                <w:u w:val="single"/>
              </w:rPr>
              <w:t>60</w:t>
            </w:r>
          </w:p>
        </w:tc>
      </w:tr>
      <w:tr w:rsidR="008C3A5F" w:rsidRPr="001921DB" w14:paraId="78C02327" w14:textId="77777777" w:rsidTr="008C3A5F">
        <w:tc>
          <w:tcPr>
            <w:tcW w:w="1501" w:type="dxa"/>
          </w:tcPr>
          <w:p w14:paraId="32E2F4B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cristatus</w:t>
            </w:r>
            <w:proofErr w:type="spellEnd"/>
          </w:p>
        </w:tc>
        <w:tc>
          <w:tcPr>
            <w:tcW w:w="1501" w:type="dxa"/>
          </w:tcPr>
          <w:p w14:paraId="47D2A469"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2" w:type="dxa"/>
          </w:tcPr>
          <w:p w14:paraId="76FA361E" w14:textId="77777777" w:rsidR="008C3A5F" w:rsidRPr="001921DB" w:rsidRDefault="008C3A5F" w:rsidP="001921DB">
            <w:pPr>
              <w:rPr>
                <w:u w:val="single"/>
              </w:rPr>
            </w:pPr>
            <w:r w:rsidRPr="001921DB">
              <w:rPr>
                <w:u w:val="single"/>
              </w:rPr>
              <w:t>8</w:t>
            </w:r>
          </w:p>
        </w:tc>
        <w:tc>
          <w:tcPr>
            <w:tcW w:w="1502" w:type="dxa"/>
          </w:tcPr>
          <w:p w14:paraId="77FB2544" w14:textId="77777777" w:rsidR="008C3A5F" w:rsidRPr="001921DB" w:rsidRDefault="008C3A5F" w:rsidP="001921DB">
            <w:pPr>
              <w:rPr>
                <w:u w:val="single"/>
              </w:rPr>
            </w:pPr>
            <w:r w:rsidRPr="001921DB">
              <w:rPr>
                <w:u w:val="single"/>
              </w:rPr>
              <w:t>2</w:t>
            </w:r>
          </w:p>
        </w:tc>
        <w:tc>
          <w:tcPr>
            <w:tcW w:w="1502" w:type="dxa"/>
          </w:tcPr>
          <w:p w14:paraId="78D19204" w14:textId="77777777" w:rsidR="008C3A5F" w:rsidRPr="001921DB" w:rsidRDefault="008C3A5F" w:rsidP="001921DB">
            <w:pPr>
              <w:rPr>
                <w:u w:val="single"/>
              </w:rPr>
            </w:pPr>
            <w:r w:rsidRPr="001921DB">
              <w:rPr>
                <w:u w:val="single"/>
              </w:rPr>
              <w:t>80</w:t>
            </w:r>
          </w:p>
        </w:tc>
        <w:tc>
          <w:tcPr>
            <w:tcW w:w="1502" w:type="dxa"/>
          </w:tcPr>
          <w:p w14:paraId="1ADBAE73" w14:textId="77777777" w:rsidR="008C3A5F" w:rsidRPr="001921DB" w:rsidRDefault="008C3A5F" w:rsidP="001921DB">
            <w:pPr>
              <w:rPr>
                <w:u w:val="single"/>
              </w:rPr>
            </w:pPr>
            <w:r w:rsidRPr="001921DB">
              <w:rPr>
                <w:u w:val="single"/>
              </w:rPr>
              <w:t>20</w:t>
            </w:r>
          </w:p>
        </w:tc>
      </w:tr>
      <w:tr w:rsidR="008C3A5F" w:rsidRPr="001921DB" w14:paraId="17A13C4B" w14:textId="77777777" w:rsidTr="008C3A5F">
        <w:tc>
          <w:tcPr>
            <w:tcW w:w="1501" w:type="dxa"/>
          </w:tcPr>
          <w:p w14:paraId="7E1183E7"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cristatus</w:t>
            </w:r>
            <w:proofErr w:type="spellEnd"/>
          </w:p>
        </w:tc>
        <w:tc>
          <w:tcPr>
            <w:tcW w:w="1501" w:type="dxa"/>
          </w:tcPr>
          <w:p w14:paraId="00FE3520"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3348B802" w14:textId="77777777" w:rsidR="008C3A5F" w:rsidRPr="001921DB" w:rsidRDefault="008C3A5F" w:rsidP="001921DB">
            <w:pPr>
              <w:rPr>
                <w:u w:val="single"/>
              </w:rPr>
            </w:pPr>
            <w:r w:rsidRPr="001921DB">
              <w:rPr>
                <w:u w:val="single"/>
              </w:rPr>
              <w:t>8</w:t>
            </w:r>
          </w:p>
        </w:tc>
        <w:tc>
          <w:tcPr>
            <w:tcW w:w="1502" w:type="dxa"/>
          </w:tcPr>
          <w:p w14:paraId="07C80517" w14:textId="77777777" w:rsidR="008C3A5F" w:rsidRPr="001921DB" w:rsidRDefault="008C3A5F" w:rsidP="001921DB">
            <w:pPr>
              <w:rPr>
                <w:u w:val="single"/>
              </w:rPr>
            </w:pPr>
            <w:r w:rsidRPr="001921DB">
              <w:rPr>
                <w:u w:val="single"/>
              </w:rPr>
              <w:t>4</w:t>
            </w:r>
          </w:p>
        </w:tc>
        <w:tc>
          <w:tcPr>
            <w:tcW w:w="1502" w:type="dxa"/>
          </w:tcPr>
          <w:p w14:paraId="1F77F29A" w14:textId="77777777" w:rsidR="008C3A5F" w:rsidRPr="001921DB" w:rsidRDefault="008C3A5F" w:rsidP="001921DB">
            <w:pPr>
              <w:rPr>
                <w:u w:val="single"/>
              </w:rPr>
            </w:pPr>
            <w:r w:rsidRPr="001921DB">
              <w:rPr>
                <w:u w:val="single"/>
              </w:rPr>
              <w:t>80</w:t>
            </w:r>
          </w:p>
        </w:tc>
        <w:tc>
          <w:tcPr>
            <w:tcW w:w="1502" w:type="dxa"/>
          </w:tcPr>
          <w:p w14:paraId="57A2B25B" w14:textId="77777777" w:rsidR="008C3A5F" w:rsidRPr="001921DB" w:rsidRDefault="008C3A5F" w:rsidP="001921DB">
            <w:pPr>
              <w:rPr>
                <w:u w:val="single"/>
              </w:rPr>
            </w:pPr>
            <w:r w:rsidRPr="001921DB">
              <w:rPr>
                <w:u w:val="single"/>
              </w:rPr>
              <w:t>40</w:t>
            </w:r>
          </w:p>
        </w:tc>
      </w:tr>
      <w:tr w:rsidR="008C3A5F" w:rsidRPr="001921DB" w14:paraId="01AF11E6" w14:textId="77777777" w:rsidTr="008C3A5F">
        <w:tc>
          <w:tcPr>
            <w:tcW w:w="1501" w:type="dxa"/>
          </w:tcPr>
          <w:p w14:paraId="1F92C25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cristatus</w:t>
            </w:r>
            <w:proofErr w:type="spellEnd"/>
          </w:p>
        </w:tc>
        <w:tc>
          <w:tcPr>
            <w:tcW w:w="1501" w:type="dxa"/>
          </w:tcPr>
          <w:p w14:paraId="5C366D2E"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palustris</w:t>
            </w:r>
            <w:proofErr w:type="spellEnd"/>
          </w:p>
        </w:tc>
        <w:tc>
          <w:tcPr>
            <w:tcW w:w="1502" w:type="dxa"/>
          </w:tcPr>
          <w:p w14:paraId="2F0754EE" w14:textId="77777777" w:rsidR="008C3A5F" w:rsidRPr="001921DB" w:rsidRDefault="008C3A5F" w:rsidP="001921DB">
            <w:pPr>
              <w:rPr>
                <w:u w:val="single"/>
              </w:rPr>
            </w:pPr>
            <w:r w:rsidRPr="001921DB">
              <w:rPr>
                <w:u w:val="single"/>
              </w:rPr>
              <w:t>8</w:t>
            </w:r>
          </w:p>
        </w:tc>
        <w:tc>
          <w:tcPr>
            <w:tcW w:w="1502" w:type="dxa"/>
          </w:tcPr>
          <w:p w14:paraId="4751F26C" w14:textId="77777777" w:rsidR="008C3A5F" w:rsidRPr="001921DB" w:rsidRDefault="008C3A5F" w:rsidP="001921DB">
            <w:pPr>
              <w:rPr>
                <w:u w:val="single"/>
              </w:rPr>
            </w:pPr>
            <w:r w:rsidRPr="001921DB">
              <w:rPr>
                <w:u w:val="single"/>
              </w:rPr>
              <w:t>6</w:t>
            </w:r>
          </w:p>
        </w:tc>
        <w:tc>
          <w:tcPr>
            <w:tcW w:w="1502" w:type="dxa"/>
          </w:tcPr>
          <w:p w14:paraId="2DCDE969" w14:textId="77777777" w:rsidR="008C3A5F" w:rsidRPr="001921DB" w:rsidRDefault="008C3A5F" w:rsidP="001921DB">
            <w:pPr>
              <w:rPr>
                <w:u w:val="single"/>
              </w:rPr>
            </w:pPr>
            <w:r w:rsidRPr="001921DB">
              <w:rPr>
                <w:u w:val="single"/>
              </w:rPr>
              <w:t>80</w:t>
            </w:r>
          </w:p>
        </w:tc>
        <w:tc>
          <w:tcPr>
            <w:tcW w:w="1502" w:type="dxa"/>
          </w:tcPr>
          <w:p w14:paraId="4F802242" w14:textId="77777777" w:rsidR="008C3A5F" w:rsidRPr="001921DB" w:rsidRDefault="008C3A5F" w:rsidP="001921DB">
            <w:pPr>
              <w:rPr>
                <w:u w:val="single"/>
              </w:rPr>
            </w:pPr>
            <w:r w:rsidRPr="001921DB">
              <w:rPr>
                <w:u w:val="single"/>
              </w:rPr>
              <w:t>60</w:t>
            </w:r>
          </w:p>
        </w:tc>
      </w:tr>
      <w:tr w:rsidR="008C3A5F" w:rsidRPr="001921DB" w14:paraId="303289E8" w14:textId="77777777" w:rsidTr="008C3A5F">
        <w:tc>
          <w:tcPr>
            <w:tcW w:w="1501" w:type="dxa"/>
          </w:tcPr>
          <w:p w14:paraId="344E68D1"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patientia</w:t>
            </w:r>
            <w:proofErr w:type="spellEnd"/>
          </w:p>
        </w:tc>
        <w:tc>
          <w:tcPr>
            <w:tcW w:w="1501" w:type="dxa"/>
          </w:tcPr>
          <w:p w14:paraId="3F17DF9D"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2" w:type="dxa"/>
          </w:tcPr>
          <w:p w14:paraId="11EA51AB" w14:textId="77777777" w:rsidR="008C3A5F" w:rsidRPr="001921DB" w:rsidRDefault="008C3A5F" w:rsidP="001921DB">
            <w:pPr>
              <w:rPr>
                <w:u w:val="single"/>
              </w:rPr>
            </w:pPr>
            <w:r w:rsidRPr="001921DB">
              <w:rPr>
                <w:u w:val="single"/>
              </w:rPr>
              <w:t>6</w:t>
            </w:r>
          </w:p>
        </w:tc>
        <w:tc>
          <w:tcPr>
            <w:tcW w:w="1502" w:type="dxa"/>
          </w:tcPr>
          <w:p w14:paraId="654BD979" w14:textId="77777777" w:rsidR="008C3A5F" w:rsidRPr="001921DB" w:rsidRDefault="008C3A5F" w:rsidP="001921DB">
            <w:pPr>
              <w:rPr>
                <w:u w:val="single"/>
              </w:rPr>
            </w:pPr>
            <w:r w:rsidRPr="001921DB">
              <w:rPr>
                <w:u w:val="single"/>
              </w:rPr>
              <w:t>2</w:t>
            </w:r>
          </w:p>
        </w:tc>
        <w:tc>
          <w:tcPr>
            <w:tcW w:w="1502" w:type="dxa"/>
          </w:tcPr>
          <w:p w14:paraId="29E2D452" w14:textId="77777777" w:rsidR="008C3A5F" w:rsidRPr="001921DB" w:rsidRDefault="008C3A5F" w:rsidP="001921DB">
            <w:pPr>
              <w:rPr>
                <w:u w:val="single"/>
              </w:rPr>
            </w:pPr>
            <w:r w:rsidRPr="001921DB">
              <w:rPr>
                <w:u w:val="single"/>
              </w:rPr>
              <w:t>60</w:t>
            </w:r>
          </w:p>
        </w:tc>
        <w:tc>
          <w:tcPr>
            <w:tcW w:w="1502" w:type="dxa"/>
          </w:tcPr>
          <w:p w14:paraId="7DF80DB3" w14:textId="77777777" w:rsidR="008C3A5F" w:rsidRPr="001921DB" w:rsidRDefault="008C3A5F" w:rsidP="001921DB">
            <w:pPr>
              <w:rPr>
                <w:u w:val="single"/>
              </w:rPr>
            </w:pPr>
            <w:r w:rsidRPr="001921DB">
              <w:rPr>
                <w:u w:val="single"/>
              </w:rPr>
              <w:t>20</w:t>
            </w:r>
          </w:p>
        </w:tc>
      </w:tr>
      <w:tr w:rsidR="008C3A5F" w:rsidRPr="001921DB" w14:paraId="644242D5" w14:textId="77777777" w:rsidTr="008C3A5F">
        <w:tc>
          <w:tcPr>
            <w:tcW w:w="1501" w:type="dxa"/>
          </w:tcPr>
          <w:p w14:paraId="1DE1691E"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patientia</w:t>
            </w:r>
            <w:proofErr w:type="spellEnd"/>
          </w:p>
        </w:tc>
        <w:tc>
          <w:tcPr>
            <w:tcW w:w="1501" w:type="dxa"/>
          </w:tcPr>
          <w:p w14:paraId="6B8A6396"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371B5A78" w14:textId="77777777" w:rsidR="008C3A5F" w:rsidRPr="001921DB" w:rsidRDefault="008C3A5F" w:rsidP="001921DB">
            <w:pPr>
              <w:rPr>
                <w:u w:val="single"/>
              </w:rPr>
            </w:pPr>
            <w:r w:rsidRPr="001921DB">
              <w:rPr>
                <w:u w:val="single"/>
              </w:rPr>
              <w:t>6</w:t>
            </w:r>
          </w:p>
        </w:tc>
        <w:tc>
          <w:tcPr>
            <w:tcW w:w="1502" w:type="dxa"/>
          </w:tcPr>
          <w:p w14:paraId="2F6A7381" w14:textId="77777777" w:rsidR="008C3A5F" w:rsidRPr="001921DB" w:rsidRDefault="008C3A5F" w:rsidP="001921DB">
            <w:pPr>
              <w:rPr>
                <w:u w:val="single"/>
              </w:rPr>
            </w:pPr>
            <w:r w:rsidRPr="001921DB">
              <w:rPr>
                <w:u w:val="single"/>
              </w:rPr>
              <w:t>4</w:t>
            </w:r>
          </w:p>
        </w:tc>
        <w:tc>
          <w:tcPr>
            <w:tcW w:w="1502" w:type="dxa"/>
          </w:tcPr>
          <w:p w14:paraId="21DDE166" w14:textId="77777777" w:rsidR="008C3A5F" w:rsidRPr="001921DB" w:rsidRDefault="008C3A5F" w:rsidP="001921DB">
            <w:pPr>
              <w:rPr>
                <w:u w:val="single"/>
              </w:rPr>
            </w:pPr>
            <w:r w:rsidRPr="001921DB">
              <w:rPr>
                <w:u w:val="single"/>
              </w:rPr>
              <w:t>60</w:t>
            </w:r>
          </w:p>
        </w:tc>
        <w:tc>
          <w:tcPr>
            <w:tcW w:w="1502" w:type="dxa"/>
          </w:tcPr>
          <w:p w14:paraId="581CCF1C" w14:textId="77777777" w:rsidR="008C3A5F" w:rsidRPr="001921DB" w:rsidRDefault="008C3A5F" w:rsidP="001921DB">
            <w:pPr>
              <w:rPr>
                <w:u w:val="single"/>
              </w:rPr>
            </w:pPr>
            <w:r w:rsidRPr="001921DB">
              <w:rPr>
                <w:u w:val="single"/>
              </w:rPr>
              <w:t>40</w:t>
            </w:r>
          </w:p>
        </w:tc>
      </w:tr>
      <w:tr w:rsidR="008C3A5F" w:rsidRPr="001921DB" w14:paraId="5D860200" w14:textId="77777777" w:rsidTr="008C3A5F">
        <w:tc>
          <w:tcPr>
            <w:tcW w:w="1501" w:type="dxa"/>
          </w:tcPr>
          <w:p w14:paraId="5D0AC12A"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1" w:type="dxa"/>
          </w:tcPr>
          <w:p w14:paraId="00A155A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2" w:type="dxa"/>
          </w:tcPr>
          <w:p w14:paraId="485FC900" w14:textId="77777777" w:rsidR="008C3A5F" w:rsidRPr="001921DB" w:rsidRDefault="008C3A5F" w:rsidP="001921DB">
            <w:pPr>
              <w:rPr>
                <w:u w:val="single"/>
              </w:rPr>
            </w:pPr>
            <w:r w:rsidRPr="001921DB">
              <w:rPr>
                <w:u w:val="single"/>
              </w:rPr>
              <w:t>6</w:t>
            </w:r>
          </w:p>
        </w:tc>
        <w:tc>
          <w:tcPr>
            <w:tcW w:w="1502" w:type="dxa"/>
          </w:tcPr>
          <w:p w14:paraId="1DAEDCF8" w14:textId="77777777" w:rsidR="008C3A5F" w:rsidRPr="001921DB" w:rsidRDefault="008C3A5F" w:rsidP="001921DB">
            <w:pPr>
              <w:rPr>
                <w:u w:val="single"/>
              </w:rPr>
            </w:pPr>
            <w:r w:rsidRPr="001921DB">
              <w:rPr>
                <w:u w:val="single"/>
              </w:rPr>
              <w:t>2</w:t>
            </w:r>
          </w:p>
        </w:tc>
        <w:tc>
          <w:tcPr>
            <w:tcW w:w="1502" w:type="dxa"/>
          </w:tcPr>
          <w:p w14:paraId="585FDE79" w14:textId="77777777" w:rsidR="008C3A5F" w:rsidRPr="001921DB" w:rsidRDefault="008C3A5F" w:rsidP="001921DB">
            <w:pPr>
              <w:rPr>
                <w:u w:val="single"/>
              </w:rPr>
            </w:pPr>
            <w:r w:rsidRPr="001921DB">
              <w:rPr>
                <w:u w:val="single"/>
              </w:rPr>
              <w:t>60</w:t>
            </w:r>
          </w:p>
        </w:tc>
        <w:tc>
          <w:tcPr>
            <w:tcW w:w="1502" w:type="dxa"/>
          </w:tcPr>
          <w:p w14:paraId="70E6B3A0" w14:textId="77777777" w:rsidR="008C3A5F" w:rsidRPr="001921DB" w:rsidRDefault="008C3A5F" w:rsidP="001921DB">
            <w:pPr>
              <w:rPr>
                <w:u w:val="single"/>
              </w:rPr>
            </w:pPr>
            <w:r w:rsidRPr="001921DB">
              <w:rPr>
                <w:u w:val="single"/>
              </w:rPr>
              <w:t>20</w:t>
            </w:r>
          </w:p>
        </w:tc>
      </w:tr>
      <w:tr w:rsidR="008C3A5F" w:rsidRPr="001921DB" w14:paraId="30DDC4A2" w14:textId="77777777" w:rsidTr="008C3A5F">
        <w:tc>
          <w:tcPr>
            <w:tcW w:w="1501" w:type="dxa"/>
          </w:tcPr>
          <w:p w14:paraId="7907A40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1" w:type="dxa"/>
          </w:tcPr>
          <w:p w14:paraId="352C54D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rupestris</w:t>
            </w:r>
            <w:proofErr w:type="spellEnd"/>
          </w:p>
        </w:tc>
        <w:tc>
          <w:tcPr>
            <w:tcW w:w="1502" w:type="dxa"/>
          </w:tcPr>
          <w:p w14:paraId="00BFB438" w14:textId="77777777" w:rsidR="008C3A5F" w:rsidRPr="001921DB" w:rsidRDefault="008C3A5F" w:rsidP="001921DB">
            <w:pPr>
              <w:rPr>
                <w:u w:val="single"/>
              </w:rPr>
            </w:pPr>
            <w:r w:rsidRPr="001921DB">
              <w:rPr>
                <w:u w:val="single"/>
              </w:rPr>
              <w:t>6</w:t>
            </w:r>
          </w:p>
        </w:tc>
        <w:tc>
          <w:tcPr>
            <w:tcW w:w="1502" w:type="dxa"/>
          </w:tcPr>
          <w:p w14:paraId="55718256" w14:textId="77777777" w:rsidR="008C3A5F" w:rsidRPr="001921DB" w:rsidRDefault="008C3A5F" w:rsidP="001921DB">
            <w:pPr>
              <w:rPr>
                <w:u w:val="single"/>
              </w:rPr>
            </w:pPr>
            <w:r w:rsidRPr="001921DB">
              <w:rPr>
                <w:u w:val="single"/>
              </w:rPr>
              <w:t>2</w:t>
            </w:r>
          </w:p>
        </w:tc>
        <w:tc>
          <w:tcPr>
            <w:tcW w:w="1502" w:type="dxa"/>
          </w:tcPr>
          <w:p w14:paraId="7EA20DB5" w14:textId="77777777" w:rsidR="008C3A5F" w:rsidRPr="001921DB" w:rsidRDefault="008C3A5F" w:rsidP="001921DB">
            <w:pPr>
              <w:rPr>
                <w:u w:val="single"/>
              </w:rPr>
            </w:pPr>
            <w:r w:rsidRPr="001921DB">
              <w:rPr>
                <w:u w:val="single"/>
              </w:rPr>
              <w:t>60</w:t>
            </w:r>
          </w:p>
        </w:tc>
        <w:tc>
          <w:tcPr>
            <w:tcW w:w="1502" w:type="dxa"/>
          </w:tcPr>
          <w:p w14:paraId="29F4D6B6" w14:textId="77777777" w:rsidR="008C3A5F" w:rsidRPr="001921DB" w:rsidRDefault="008C3A5F" w:rsidP="001921DB">
            <w:pPr>
              <w:rPr>
                <w:u w:val="single"/>
              </w:rPr>
            </w:pPr>
            <w:r w:rsidRPr="001921DB">
              <w:rPr>
                <w:u w:val="single"/>
              </w:rPr>
              <w:t>20</w:t>
            </w:r>
          </w:p>
        </w:tc>
      </w:tr>
      <w:tr w:rsidR="008C3A5F" w:rsidRPr="001921DB" w14:paraId="706FAD7E" w14:textId="77777777" w:rsidTr="008C3A5F">
        <w:tc>
          <w:tcPr>
            <w:tcW w:w="1501" w:type="dxa"/>
          </w:tcPr>
          <w:p w14:paraId="46CD3D63"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1" w:type="dxa"/>
          </w:tcPr>
          <w:p w14:paraId="4AB8E431"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321714DA" w14:textId="77777777" w:rsidR="008C3A5F" w:rsidRPr="001921DB" w:rsidRDefault="008C3A5F" w:rsidP="001921DB">
            <w:pPr>
              <w:rPr>
                <w:u w:val="single"/>
              </w:rPr>
            </w:pPr>
            <w:r w:rsidRPr="001921DB">
              <w:rPr>
                <w:u w:val="single"/>
              </w:rPr>
              <w:t>6</w:t>
            </w:r>
          </w:p>
        </w:tc>
        <w:tc>
          <w:tcPr>
            <w:tcW w:w="1502" w:type="dxa"/>
          </w:tcPr>
          <w:p w14:paraId="3A87BBFF" w14:textId="77777777" w:rsidR="008C3A5F" w:rsidRPr="001921DB" w:rsidRDefault="008C3A5F" w:rsidP="001921DB">
            <w:pPr>
              <w:rPr>
                <w:u w:val="single"/>
              </w:rPr>
            </w:pPr>
            <w:r w:rsidRPr="001921DB">
              <w:rPr>
                <w:u w:val="single"/>
              </w:rPr>
              <w:t>4</w:t>
            </w:r>
          </w:p>
        </w:tc>
        <w:tc>
          <w:tcPr>
            <w:tcW w:w="1502" w:type="dxa"/>
          </w:tcPr>
          <w:p w14:paraId="04440673" w14:textId="77777777" w:rsidR="008C3A5F" w:rsidRPr="001921DB" w:rsidRDefault="008C3A5F" w:rsidP="001921DB">
            <w:pPr>
              <w:rPr>
                <w:u w:val="single"/>
              </w:rPr>
            </w:pPr>
            <w:r w:rsidRPr="001921DB">
              <w:rPr>
                <w:u w:val="single"/>
              </w:rPr>
              <w:t>60</w:t>
            </w:r>
          </w:p>
        </w:tc>
        <w:tc>
          <w:tcPr>
            <w:tcW w:w="1502" w:type="dxa"/>
          </w:tcPr>
          <w:p w14:paraId="40B810F7" w14:textId="77777777" w:rsidR="008C3A5F" w:rsidRPr="001921DB" w:rsidRDefault="008C3A5F" w:rsidP="001921DB">
            <w:pPr>
              <w:rPr>
                <w:u w:val="single"/>
              </w:rPr>
            </w:pPr>
            <w:r w:rsidRPr="001921DB">
              <w:rPr>
                <w:u w:val="single"/>
              </w:rPr>
              <w:t>40</w:t>
            </w:r>
          </w:p>
        </w:tc>
      </w:tr>
      <w:tr w:rsidR="008C3A5F" w:rsidRPr="001921DB" w14:paraId="3205CE1C" w14:textId="77777777" w:rsidTr="008C3A5F">
        <w:tc>
          <w:tcPr>
            <w:tcW w:w="1501" w:type="dxa"/>
          </w:tcPr>
          <w:p w14:paraId="075FABD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1" w:type="dxa"/>
          </w:tcPr>
          <w:p w14:paraId="7C5034B0"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obovatus</w:t>
            </w:r>
            <w:proofErr w:type="spellEnd"/>
          </w:p>
        </w:tc>
        <w:tc>
          <w:tcPr>
            <w:tcW w:w="1502" w:type="dxa"/>
          </w:tcPr>
          <w:p w14:paraId="2C023F1F" w14:textId="77777777" w:rsidR="008C3A5F" w:rsidRPr="001921DB" w:rsidRDefault="008C3A5F" w:rsidP="001921DB">
            <w:pPr>
              <w:rPr>
                <w:u w:val="single"/>
              </w:rPr>
            </w:pPr>
            <w:r w:rsidRPr="001921DB">
              <w:rPr>
                <w:u w:val="single"/>
              </w:rPr>
              <w:t>6</w:t>
            </w:r>
          </w:p>
        </w:tc>
        <w:tc>
          <w:tcPr>
            <w:tcW w:w="1502" w:type="dxa"/>
          </w:tcPr>
          <w:p w14:paraId="6D3C536A" w14:textId="77777777" w:rsidR="008C3A5F" w:rsidRPr="001921DB" w:rsidRDefault="008C3A5F" w:rsidP="001921DB">
            <w:pPr>
              <w:rPr>
                <w:u w:val="single"/>
              </w:rPr>
            </w:pPr>
            <w:r w:rsidRPr="001921DB">
              <w:rPr>
                <w:u w:val="single"/>
              </w:rPr>
              <w:t>4</w:t>
            </w:r>
          </w:p>
        </w:tc>
        <w:tc>
          <w:tcPr>
            <w:tcW w:w="1502" w:type="dxa"/>
          </w:tcPr>
          <w:p w14:paraId="3E58EA77" w14:textId="77777777" w:rsidR="008C3A5F" w:rsidRPr="001921DB" w:rsidRDefault="008C3A5F" w:rsidP="001921DB">
            <w:pPr>
              <w:rPr>
                <w:u w:val="single"/>
              </w:rPr>
            </w:pPr>
            <w:r w:rsidRPr="001921DB">
              <w:rPr>
                <w:u w:val="single"/>
              </w:rPr>
              <w:t>60</w:t>
            </w:r>
          </w:p>
        </w:tc>
        <w:tc>
          <w:tcPr>
            <w:tcW w:w="1502" w:type="dxa"/>
          </w:tcPr>
          <w:p w14:paraId="7427B2DD" w14:textId="77777777" w:rsidR="008C3A5F" w:rsidRPr="001921DB" w:rsidRDefault="008C3A5F" w:rsidP="001921DB">
            <w:pPr>
              <w:rPr>
                <w:u w:val="single"/>
              </w:rPr>
            </w:pPr>
            <w:r w:rsidRPr="001921DB">
              <w:rPr>
                <w:u w:val="single"/>
              </w:rPr>
              <w:t>40</w:t>
            </w:r>
          </w:p>
        </w:tc>
      </w:tr>
      <w:tr w:rsidR="008C3A5F" w:rsidRPr="001921DB" w14:paraId="74895C33" w14:textId="77777777" w:rsidTr="008C3A5F">
        <w:tc>
          <w:tcPr>
            <w:tcW w:w="1501" w:type="dxa"/>
          </w:tcPr>
          <w:p w14:paraId="23C0CB89"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crispus</w:t>
            </w:r>
            <w:proofErr w:type="spellEnd"/>
          </w:p>
        </w:tc>
        <w:tc>
          <w:tcPr>
            <w:tcW w:w="1501" w:type="dxa"/>
          </w:tcPr>
          <w:p w14:paraId="364D058F"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maritimus</w:t>
            </w:r>
            <w:proofErr w:type="spellEnd"/>
          </w:p>
        </w:tc>
        <w:tc>
          <w:tcPr>
            <w:tcW w:w="1502" w:type="dxa"/>
          </w:tcPr>
          <w:p w14:paraId="43DB2108" w14:textId="77777777" w:rsidR="008C3A5F" w:rsidRPr="001921DB" w:rsidRDefault="008C3A5F" w:rsidP="001921DB">
            <w:pPr>
              <w:rPr>
                <w:u w:val="single"/>
              </w:rPr>
            </w:pPr>
            <w:r w:rsidRPr="001921DB">
              <w:rPr>
                <w:u w:val="single"/>
              </w:rPr>
              <w:t>6</w:t>
            </w:r>
          </w:p>
        </w:tc>
        <w:tc>
          <w:tcPr>
            <w:tcW w:w="1502" w:type="dxa"/>
          </w:tcPr>
          <w:p w14:paraId="488F00D4" w14:textId="77777777" w:rsidR="008C3A5F" w:rsidRPr="001921DB" w:rsidRDefault="008C3A5F" w:rsidP="001921DB">
            <w:pPr>
              <w:rPr>
                <w:u w:val="single"/>
              </w:rPr>
            </w:pPr>
            <w:r w:rsidRPr="001921DB">
              <w:rPr>
                <w:u w:val="single"/>
              </w:rPr>
              <w:t>4</w:t>
            </w:r>
          </w:p>
        </w:tc>
        <w:tc>
          <w:tcPr>
            <w:tcW w:w="1502" w:type="dxa"/>
          </w:tcPr>
          <w:p w14:paraId="311FA573" w14:textId="77777777" w:rsidR="008C3A5F" w:rsidRPr="001921DB" w:rsidRDefault="008C3A5F" w:rsidP="001921DB">
            <w:pPr>
              <w:rPr>
                <w:u w:val="single"/>
              </w:rPr>
            </w:pPr>
            <w:r w:rsidRPr="001921DB">
              <w:rPr>
                <w:u w:val="single"/>
              </w:rPr>
              <w:t>60</w:t>
            </w:r>
          </w:p>
        </w:tc>
        <w:tc>
          <w:tcPr>
            <w:tcW w:w="1502" w:type="dxa"/>
          </w:tcPr>
          <w:p w14:paraId="261AFDDA" w14:textId="77777777" w:rsidR="008C3A5F" w:rsidRPr="001921DB" w:rsidRDefault="008C3A5F" w:rsidP="001921DB">
            <w:pPr>
              <w:rPr>
                <w:u w:val="single"/>
              </w:rPr>
            </w:pPr>
            <w:r w:rsidRPr="001921DB">
              <w:rPr>
                <w:u w:val="single"/>
              </w:rPr>
              <w:t>40</w:t>
            </w:r>
          </w:p>
        </w:tc>
      </w:tr>
      <w:tr w:rsidR="008C3A5F" w:rsidRPr="001921DB" w14:paraId="7F183784" w14:textId="77777777" w:rsidTr="008C3A5F">
        <w:tc>
          <w:tcPr>
            <w:tcW w:w="1501" w:type="dxa"/>
          </w:tcPr>
          <w:p w14:paraId="54A2FFB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1" w:type="dxa"/>
          </w:tcPr>
          <w:p w14:paraId="0C3924F7"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074BD985" w14:textId="77777777" w:rsidR="008C3A5F" w:rsidRPr="001921DB" w:rsidRDefault="008C3A5F" w:rsidP="001921DB">
            <w:pPr>
              <w:rPr>
                <w:u w:val="single"/>
              </w:rPr>
            </w:pPr>
            <w:r w:rsidRPr="001921DB">
              <w:rPr>
                <w:u w:val="single"/>
              </w:rPr>
              <w:t>2</w:t>
            </w:r>
          </w:p>
        </w:tc>
        <w:tc>
          <w:tcPr>
            <w:tcW w:w="1502" w:type="dxa"/>
          </w:tcPr>
          <w:p w14:paraId="03E4893A" w14:textId="77777777" w:rsidR="008C3A5F" w:rsidRPr="001921DB" w:rsidRDefault="008C3A5F" w:rsidP="001921DB">
            <w:pPr>
              <w:rPr>
                <w:u w:val="single"/>
              </w:rPr>
            </w:pPr>
            <w:r w:rsidRPr="001921DB">
              <w:rPr>
                <w:u w:val="single"/>
              </w:rPr>
              <w:t>4</w:t>
            </w:r>
          </w:p>
        </w:tc>
        <w:tc>
          <w:tcPr>
            <w:tcW w:w="1502" w:type="dxa"/>
          </w:tcPr>
          <w:p w14:paraId="71713B9A" w14:textId="77777777" w:rsidR="008C3A5F" w:rsidRPr="001921DB" w:rsidRDefault="008C3A5F" w:rsidP="001921DB">
            <w:pPr>
              <w:rPr>
                <w:u w:val="single"/>
              </w:rPr>
            </w:pPr>
            <w:r w:rsidRPr="001921DB">
              <w:rPr>
                <w:u w:val="single"/>
              </w:rPr>
              <w:t>20</w:t>
            </w:r>
          </w:p>
        </w:tc>
        <w:tc>
          <w:tcPr>
            <w:tcW w:w="1502" w:type="dxa"/>
          </w:tcPr>
          <w:p w14:paraId="2008725E" w14:textId="77777777" w:rsidR="008C3A5F" w:rsidRPr="001921DB" w:rsidRDefault="008C3A5F" w:rsidP="001921DB">
            <w:pPr>
              <w:rPr>
                <w:u w:val="single"/>
              </w:rPr>
            </w:pPr>
            <w:r w:rsidRPr="001921DB">
              <w:rPr>
                <w:u w:val="single"/>
              </w:rPr>
              <w:t>40</w:t>
            </w:r>
          </w:p>
        </w:tc>
      </w:tr>
      <w:tr w:rsidR="008C3A5F" w:rsidRPr="001921DB" w14:paraId="6D1CD93C" w14:textId="77777777" w:rsidTr="008C3A5F">
        <w:tc>
          <w:tcPr>
            <w:tcW w:w="1501" w:type="dxa"/>
          </w:tcPr>
          <w:p w14:paraId="5F16CC12" w14:textId="77777777" w:rsidR="008C3A5F" w:rsidRPr="00431B05" w:rsidRDefault="008C3A5F" w:rsidP="001921DB">
            <w:pPr>
              <w:rPr>
                <w:i/>
                <w:u w:val="single"/>
              </w:rPr>
            </w:pPr>
            <w:proofErr w:type="spellStart"/>
            <w:r w:rsidRPr="00431B05">
              <w:rPr>
                <w:i/>
                <w:u w:val="single"/>
              </w:rPr>
              <w:lastRenderedPageBreak/>
              <w:t>Rumex</w:t>
            </w:r>
            <w:proofErr w:type="spellEnd"/>
            <w:r w:rsidRPr="00431B05">
              <w:rPr>
                <w:i/>
                <w:u w:val="single"/>
              </w:rPr>
              <w:t xml:space="preserve"> </w:t>
            </w:r>
            <w:proofErr w:type="spellStart"/>
            <w:r w:rsidRPr="00431B05">
              <w:rPr>
                <w:i/>
                <w:u w:val="single"/>
              </w:rPr>
              <w:t>conglomeratus</w:t>
            </w:r>
            <w:proofErr w:type="spellEnd"/>
          </w:p>
        </w:tc>
        <w:tc>
          <w:tcPr>
            <w:tcW w:w="1501" w:type="dxa"/>
          </w:tcPr>
          <w:p w14:paraId="089FB7F8"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palustris</w:t>
            </w:r>
            <w:proofErr w:type="spellEnd"/>
          </w:p>
        </w:tc>
        <w:tc>
          <w:tcPr>
            <w:tcW w:w="1502" w:type="dxa"/>
          </w:tcPr>
          <w:p w14:paraId="72614802" w14:textId="77777777" w:rsidR="008C3A5F" w:rsidRPr="001921DB" w:rsidRDefault="008C3A5F" w:rsidP="001921DB">
            <w:pPr>
              <w:rPr>
                <w:u w:val="single"/>
              </w:rPr>
            </w:pPr>
            <w:r w:rsidRPr="001921DB">
              <w:rPr>
                <w:u w:val="single"/>
              </w:rPr>
              <w:t>2</w:t>
            </w:r>
          </w:p>
        </w:tc>
        <w:tc>
          <w:tcPr>
            <w:tcW w:w="1502" w:type="dxa"/>
          </w:tcPr>
          <w:p w14:paraId="1914674B" w14:textId="77777777" w:rsidR="008C3A5F" w:rsidRPr="001921DB" w:rsidRDefault="008C3A5F" w:rsidP="001921DB">
            <w:pPr>
              <w:rPr>
                <w:u w:val="single"/>
              </w:rPr>
            </w:pPr>
            <w:r w:rsidRPr="001921DB">
              <w:rPr>
                <w:u w:val="single"/>
              </w:rPr>
              <w:t>6</w:t>
            </w:r>
          </w:p>
        </w:tc>
        <w:tc>
          <w:tcPr>
            <w:tcW w:w="1502" w:type="dxa"/>
          </w:tcPr>
          <w:p w14:paraId="3ECB77BF" w14:textId="77777777" w:rsidR="008C3A5F" w:rsidRPr="001921DB" w:rsidRDefault="008C3A5F" w:rsidP="001921DB">
            <w:pPr>
              <w:rPr>
                <w:u w:val="single"/>
              </w:rPr>
            </w:pPr>
            <w:r w:rsidRPr="001921DB">
              <w:rPr>
                <w:u w:val="single"/>
              </w:rPr>
              <w:t>20</w:t>
            </w:r>
          </w:p>
        </w:tc>
        <w:tc>
          <w:tcPr>
            <w:tcW w:w="1502" w:type="dxa"/>
          </w:tcPr>
          <w:p w14:paraId="1EBDA983" w14:textId="77777777" w:rsidR="008C3A5F" w:rsidRPr="001921DB" w:rsidRDefault="008C3A5F" w:rsidP="001921DB">
            <w:pPr>
              <w:rPr>
                <w:u w:val="single"/>
              </w:rPr>
            </w:pPr>
            <w:r w:rsidRPr="001921DB">
              <w:rPr>
                <w:u w:val="single"/>
              </w:rPr>
              <w:t>60</w:t>
            </w:r>
          </w:p>
        </w:tc>
      </w:tr>
      <w:tr w:rsidR="008C3A5F" w:rsidRPr="001921DB" w14:paraId="64C29F83" w14:textId="77777777" w:rsidTr="008C3A5F">
        <w:tc>
          <w:tcPr>
            <w:tcW w:w="1501" w:type="dxa"/>
          </w:tcPr>
          <w:p w14:paraId="06C6BA0D"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conglomeratus</w:t>
            </w:r>
            <w:proofErr w:type="spellEnd"/>
          </w:p>
        </w:tc>
        <w:tc>
          <w:tcPr>
            <w:tcW w:w="1501" w:type="dxa"/>
          </w:tcPr>
          <w:p w14:paraId="10DC43E4"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maritimus</w:t>
            </w:r>
            <w:proofErr w:type="spellEnd"/>
          </w:p>
        </w:tc>
        <w:tc>
          <w:tcPr>
            <w:tcW w:w="1502" w:type="dxa"/>
          </w:tcPr>
          <w:p w14:paraId="6D253A06" w14:textId="77777777" w:rsidR="008C3A5F" w:rsidRPr="001921DB" w:rsidRDefault="008C3A5F" w:rsidP="001921DB">
            <w:pPr>
              <w:rPr>
                <w:u w:val="single"/>
              </w:rPr>
            </w:pPr>
            <w:r w:rsidRPr="001921DB">
              <w:rPr>
                <w:u w:val="single"/>
              </w:rPr>
              <w:t>2</w:t>
            </w:r>
          </w:p>
        </w:tc>
        <w:tc>
          <w:tcPr>
            <w:tcW w:w="1502" w:type="dxa"/>
          </w:tcPr>
          <w:p w14:paraId="482FDADC" w14:textId="77777777" w:rsidR="008C3A5F" w:rsidRPr="001921DB" w:rsidRDefault="008C3A5F" w:rsidP="001921DB">
            <w:pPr>
              <w:rPr>
                <w:u w:val="single"/>
              </w:rPr>
            </w:pPr>
            <w:r w:rsidRPr="001921DB">
              <w:rPr>
                <w:u w:val="single"/>
              </w:rPr>
              <w:t>4</w:t>
            </w:r>
          </w:p>
        </w:tc>
        <w:tc>
          <w:tcPr>
            <w:tcW w:w="1502" w:type="dxa"/>
          </w:tcPr>
          <w:p w14:paraId="6EEC0C4D" w14:textId="77777777" w:rsidR="008C3A5F" w:rsidRPr="001921DB" w:rsidRDefault="008C3A5F" w:rsidP="001921DB">
            <w:pPr>
              <w:rPr>
                <w:u w:val="single"/>
              </w:rPr>
            </w:pPr>
            <w:r w:rsidRPr="001921DB">
              <w:rPr>
                <w:u w:val="single"/>
              </w:rPr>
              <w:t>20</w:t>
            </w:r>
          </w:p>
        </w:tc>
        <w:tc>
          <w:tcPr>
            <w:tcW w:w="1502" w:type="dxa"/>
          </w:tcPr>
          <w:p w14:paraId="70A0D2C4" w14:textId="77777777" w:rsidR="008C3A5F" w:rsidRPr="001921DB" w:rsidRDefault="008C3A5F" w:rsidP="001921DB">
            <w:pPr>
              <w:rPr>
                <w:u w:val="single"/>
              </w:rPr>
            </w:pPr>
            <w:r w:rsidRPr="001921DB">
              <w:rPr>
                <w:u w:val="single"/>
              </w:rPr>
              <w:t>40</w:t>
            </w:r>
          </w:p>
        </w:tc>
      </w:tr>
      <w:tr w:rsidR="008C3A5F" w:rsidRPr="001921DB" w14:paraId="5331A11D" w14:textId="77777777" w:rsidTr="008C3A5F">
        <w:tc>
          <w:tcPr>
            <w:tcW w:w="1501" w:type="dxa"/>
          </w:tcPr>
          <w:p w14:paraId="196E5D9A"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sanguineus</w:t>
            </w:r>
            <w:proofErr w:type="spellEnd"/>
          </w:p>
        </w:tc>
        <w:tc>
          <w:tcPr>
            <w:tcW w:w="1501" w:type="dxa"/>
          </w:tcPr>
          <w:p w14:paraId="3A099DD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obtusifolius</w:t>
            </w:r>
            <w:proofErr w:type="spellEnd"/>
          </w:p>
        </w:tc>
        <w:tc>
          <w:tcPr>
            <w:tcW w:w="1502" w:type="dxa"/>
          </w:tcPr>
          <w:p w14:paraId="1DF8D9C2" w14:textId="77777777" w:rsidR="008C3A5F" w:rsidRPr="001921DB" w:rsidRDefault="008C3A5F" w:rsidP="001921DB">
            <w:pPr>
              <w:rPr>
                <w:u w:val="single"/>
              </w:rPr>
            </w:pPr>
            <w:r w:rsidRPr="001921DB">
              <w:rPr>
                <w:u w:val="single"/>
              </w:rPr>
              <w:t>2</w:t>
            </w:r>
          </w:p>
        </w:tc>
        <w:tc>
          <w:tcPr>
            <w:tcW w:w="1502" w:type="dxa"/>
          </w:tcPr>
          <w:p w14:paraId="6EC6B819" w14:textId="77777777" w:rsidR="008C3A5F" w:rsidRPr="001921DB" w:rsidRDefault="008C3A5F" w:rsidP="001921DB">
            <w:pPr>
              <w:rPr>
                <w:u w:val="single"/>
              </w:rPr>
            </w:pPr>
            <w:r w:rsidRPr="001921DB">
              <w:rPr>
                <w:u w:val="single"/>
              </w:rPr>
              <w:t>4</w:t>
            </w:r>
          </w:p>
        </w:tc>
        <w:tc>
          <w:tcPr>
            <w:tcW w:w="1502" w:type="dxa"/>
          </w:tcPr>
          <w:p w14:paraId="58918201" w14:textId="77777777" w:rsidR="008C3A5F" w:rsidRPr="001921DB" w:rsidRDefault="008C3A5F" w:rsidP="001921DB">
            <w:pPr>
              <w:rPr>
                <w:u w:val="single"/>
              </w:rPr>
            </w:pPr>
            <w:r w:rsidRPr="001921DB">
              <w:rPr>
                <w:u w:val="single"/>
              </w:rPr>
              <w:t>20</w:t>
            </w:r>
          </w:p>
        </w:tc>
        <w:tc>
          <w:tcPr>
            <w:tcW w:w="1502" w:type="dxa"/>
          </w:tcPr>
          <w:p w14:paraId="613541FE" w14:textId="77777777" w:rsidR="008C3A5F" w:rsidRPr="001921DB" w:rsidRDefault="008C3A5F" w:rsidP="001921DB">
            <w:pPr>
              <w:rPr>
                <w:u w:val="single"/>
              </w:rPr>
            </w:pPr>
            <w:r w:rsidRPr="001921DB">
              <w:rPr>
                <w:u w:val="single"/>
              </w:rPr>
              <w:t>40</w:t>
            </w:r>
          </w:p>
        </w:tc>
      </w:tr>
      <w:tr w:rsidR="008C3A5F" w:rsidRPr="001921DB" w14:paraId="67719A19" w14:textId="77777777" w:rsidTr="008C3A5F">
        <w:tc>
          <w:tcPr>
            <w:tcW w:w="1501" w:type="dxa"/>
          </w:tcPr>
          <w:p w14:paraId="31FEA85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palustris</w:t>
            </w:r>
            <w:proofErr w:type="spellEnd"/>
          </w:p>
        </w:tc>
        <w:tc>
          <w:tcPr>
            <w:tcW w:w="1501" w:type="dxa"/>
          </w:tcPr>
          <w:p w14:paraId="118C93B5" w14:textId="77777777" w:rsidR="008C3A5F" w:rsidRPr="00431B05" w:rsidRDefault="008C3A5F" w:rsidP="001921DB">
            <w:pPr>
              <w:rPr>
                <w:i/>
                <w:u w:val="single"/>
              </w:rPr>
            </w:pPr>
            <w:proofErr w:type="spellStart"/>
            <w:r w:rsidRPr="00431B05">
              <w:rPr>
                <w:i/>
                <w:u w:val="single"/>
              </w:rPr>
              <w:t>Rumex</w:t>
            </w:r>
            <w:proofErr w:type="spellEnd"/>
            <w:r w:rsidRPr="00431B05">
              <w:rPr>
                <w:i/>
                <w:u w:val="single"/>
              </w:rPr>
              <w:t xml:space="preserve"> </w:t>
            </w:r>
            <w:proofErr w:type="spellStart"/>
            <w:r w:rsidRPr="00431B05">
              <w:rPr>
                <w:i/>
                <w:u w:val="single"/>
              </w:rPr>
              <w:t>maritimus</w:t>
            </w:r>
            <w:proofErr w:type="spellEnd"/>
          </w:p>
        </w:tc>
        <w:tc>
          <w:tcPr>
            <w:tcW w:w="1502" w:type="dxa"/>
          </w:tcPr>
          <w:p w14:paraId="590B3D86" w14:textId="77777777" w:rsidR="008C3A5F" w:rsidRPr="001921DB" w:rsidRDefault="008C3A5F" w:rsidP="001921DB">
            <w:pPr>
              <w:rPr>
                <w:u w:val="single"/>
              </w:rPr>
            </w:pPr>
            <w:r w:rsidRPr="001921DB">
              <w:rPr>
                <w:u w:val="single"/>
              </w:rPr>
              <w:t>6</w:t>
            </w:r>
          </w:p>
        </w:tc>
        <w:tc>
          <w:tcPr>
            <w:tcW w:w="1502" w:type="dxa"/>
          </w:tcPr>
          <w:p w14:paraId="1F44356B" w14:textId="77777777" w:rsidR="008C3A5F" w:rsidRPr="001921DB" w:rsidRDefault="008C3A5F" w:rsidP="001921DB">
            <w:pPr>
              <w:rPr>
                <w:u w:val="single"/>
              </w:rPr>
            </w:pPr>
            <w:r w:rsidRPr="001921DB">
              <w:rPr>
                <w:u w:val="single"/>
              </w:rPr>
              <w:t>4</w:t>
            </w:r>
          </w:p>
        </w:tc>
        <w:tc>
          <w:tcPr>
            <w:tcW w:w="1502" w:type="dxa"/>
          </w:tcPr>
          <w:p w14:paraId="16C20764" w14:textId="77777777" w:rsidR="008C3A5F" w:rsidRPr="001921DB" w:rsidRDefault="008C3A5F" w:rsidP="001921DB">
            <w:pPr>
              <w:rPr>
                <w:u w:val="single"/>
              </w:rPr>
            </w:pPr>
            <w:r w:rsidRPr="001921DB">
              <w:rPr>
                <w:u w:val="single"/>
              </w:rPr>
              <w:t>60</w:t>
            </w:r>
          </w:p>
        </w:tc>
        <w:tc>
          <w:tcPr>
            <w:tcW w:w="1502" w:type="dxa"/>
          </w:tcPr>
          <w:p w14:paraId="2CA23FAD" w14:textId="77777777" w:rsidR="008C3A5F" w:rsidRPr="001921DB" w:rsidRDefault="008C3A5F" w:rsidP="001921DB">
            <w:pPr>
              <w:rPr>
                <w:u w:val="single"/>
              </w:rPr>
            </w:pPr>
            <w:r w:rsidRPr="001921DB">
              <w:rPr>
                <w:u w:val="single"/>
              </w:rPr>
              <w:t>40</w:t>
            </w:r>
          </w:p>
        </w:tc>
      </w:tr>
      <w:tr w:rsidR="008C3A5F" w:rsidRPr="001921DB" w14:paraId="74E9A894" w14:textId="77777777" w:rsidTr="008C3A5F">
        <w:tc>
          <w:tcPr>
            <w:tcW w:w="1501" w:type="dxa"/>
          </w:tcPr>
          <w:p w14:paraId="0C31B183" w14:textId="77777777" w:rsidR="008C3A5F" w:rsidRPr="00431B05" w:rsidRDefault="008C3A5F" w:rsidP="001921DB">
            <w:pPr>
              <w:rPr>
                <w:i/>
                <w:u w:val="single"/>
              </w:rPr>
            </w:pPr>
            <w:proofErr w:type="spellStart"/>
            <w:r w:rsidRPr="00431B05">
              <w:rPr>
                <w:i/>
                <w:u w:val="single"/>
              </w:rPr>
              <w:t>Drosera</w:t>
            </w:r>
            <w:proofErr w:type="spellEnd"/>
            <w:r w:rsidRPr="00431B05">
              <w:rPr>
                <w:i/>
                <w:u w:val="single"/>
              </w:rPr>
              <w:t xml:space="preserve"> </w:t>
            </w:r>
            <w:proofErr w:type="spellStart"/>
            <w:r w:rsidRPr="00431B05">
              <w:rPr>
                <w:i/>
                <w:u w:val="single"/>
              </w:rPr>
              <w:t>rotundifolia</w:t>
            </w:r>
            <w:proofErr w:type="spellEnd"/>
          </w:p>
        </w:tc>
        <w:tc>
          <w:tcPr>
            <w:tcW w:w="1501" w:type="dxa"/>
          </w:tcPr>
          <w:p w14:paraId="6973AECD" w14:textId="77777777" w:rsidR="008C3A5F" w:rsidRPr="00431B05" w:rsidRDefault="008C3A5F" w:rsidP="001921DB">
            <w:pPr>
              <w:rPr>
                <w:i/>
                <w:u w:val="single"/>
              </w:rPr>
            </w:pPr>
            <w:proofErr w:type="spellStart"/>
            <w:r w:rsidRPr="00431B05">
              <w:rPr>
                <w:i/>
                <w:u w:val="single"/>
              </w:rPr>
              <w:t>Drosera</w:t>
            </w:r>
            <w:proofErr w:type="spellEnd"/>
            <w:r w:rsidRPr="00431B05">
              <w:rPr>
                <w:i/>
                <w:u w:val="single"/>
              </w:rPr>
              <w:t xml:space="preserve"> </w:t>
            </w:r>
            <w:proofErr w:type="spellStart"/>
            <w:r w:rsidRPr="00431B05">
              <w:rPr>
                <w:i/>
                <w:u w:val="single"/>
              </w:rPr>
              <w:t>anglica</w:t>
            </w:r>
            <w:proofErr w:type="spellEnd"/>
          </w:p>
        </w:tc>
        <w:tc>
          <w:tcPr>
            <w:tcW w:w="1502" w:type="dxa"/>
          </w:tcPr>
          <w:p w14:paraId="1605E1DD" w14:textId="77777777" w:rsidR="008C3A5F" w:rsidRPr="001921DB" w:rsidRDefault="008C3A5F" w:rsidP="001921DB">
            <w:pPr>
              <w:rPr>
                <w:u w:val="single"/>
              </w:rPr>
            </w:pPr>
            <w:r w:rsidRPr="001921DB">
              <w:rPr>
                <w:u w:val="single"/>
              </w:rPr>
              <w:t>2</w:t>
            </w:r>
          </w:p>
        </w:tc>
        <w:tc>
          <w:tcPr>
            <w:tcW w:w="1502" w:type="dxa"/>
          </w:tcPr>
          <w:p w14:paraId="7AB6AAA2" w14:textId="77777777" w:rsidR="008C3A5F" w:rsidRPr="001921DB" w:rsidRDefault="008C3A5F" w:rsidP="001921DB">
            <w:pPr>
              <w:rPr>
                <w:u w:val="single"/>
              </w:rPr>
            </w:pPr>
            <w:r w:rsidRPr="001921DB">
              <w:rPr>
                <w:u w:val="single"/>
              </w:rPr>
              <w:t>4</w:t>
            </w:r>
          </w:p>
        </w:tc>
        <w:tc>
          <w:tcPr>
            <w:tcW w:w="1502" w:type="dxa"/>
          </w:tcPr>
          <w:p w14:paraId="4CBCF067" w14:textId="77777777" w:rsidR="008C3A5F" w:rsidRPr="001921DB" w:rsidRDefault="008C3A5F" w:rsidP="001921DB">
            <w:pPr>
              <w:rPr>
                <w:u w:val="single"/>
              </w:rPr>
            </w:pPr>
            <w:r w:rsidRPr="001921DB">
              <w:rPr>
                <w:u w:val="single"/>
              </w:rPr>
              <w:t>20</w:t>
            </w:r>
          </w:p>
        </w:tc>
        <w:tc>
          <w:tcPr>
            <w:tcW w:w="1502" w:type="dxa"/>
          </w:tcPr>
          <w:p w14:paraId="075F7A76" w14:textId="77777777" w:rsidR="008C3A5F" w:rsidRPr="001921DB" w:rsidRDefault="008C3A5F" w:rsidP="001921DB">
            <w:pPr>
              <w:rPr>
                <w:u w:val="single"/>
              </w:rPr>
            </w:pPr>
            <w:r w:rsidRPr="001921DB">
              <w:rPr>
                <w:u w:val="single"/>
              </w:rPr>
              <w:t>40</w:t>
            </w:r>
          </w:p>
        </w:tc>
      </w:tr>
      <w:tr w:rsidR="008C3A5F" w:rsidRPr="001921DB" w14:paraId="01D5A05F" w14:textId="77777777" w:rsidTr="008C3A5F">
        <w:tc>
          <w:tcPr>
            <w:tcW w:w="1501" w:type="dxa"/>
          </w:tcPr>
          <w:p w14:paraId="42F519F2" w14:textId="77777777" w:rsidR="008C3A5F" w:rsidRPr="00431B05" w:rsidRDefault="008C3A5F" w:rsidP="001921DB">
            <w:pPr>
              <w:rPr>
                <w:i/>
                <w:u w:val="single"/>
              </w:rPr>
            </w:pPr>
            <w:proofErr w:type="spellStart"/>
            <w:r w:rsidRPr="00431B05">
              <w:rPr>
                <w:i/>
                <w:u w:val="single"/>
              </w:rPr>
              <w:t>Cerastium</w:t>
            </w:r>
            <w:proofErr w:type="spellEnd"/>
            <w:r w:rsidRPr="00431B05">
              <w:rPr>
                <w:i/>
                <w:u w:val="single"/>
              </w:rPr>
              <w:t xml:space="preserve"> </w:t>
            </w:r>
            <w:proofErr w:type="spellStart"/>
            <w:r w:rsidRPr="00431B05">
              <w:rPr>
                <w:i/>
                <w:u w:val="single"/>
              </w:rPr>
              <w:t>alpinum</w:t>
            </w:r>
            <w:proofErr w:type="spellEnd"/>
          </w:p>
        </w:tc>
        <w:tc>
          <w:tcPr>
            <w:tcW w:w="1501" w:type="dxa"/>
          </w:tcPr>
          <w:p w14:paraId="4FF12D35" w14:textId="77777777" w:rsidR="008C3A5F" w:rsidRPr="00431B05" w:rsidRDefault="008C3A5F" w:rsidP="001921DB">
            <w:pPr>
              <w:rPr>
                <w:i/>
                <w:u w:val="single"/>
              </w:rPr>
            </w:pPr>
            <w:proofErr w:type="spellStart"/>
            <w:r w:rsidRPr="00431B05">
              <w:rPr>
                <w:i/>
                <w:u w:val="single"/>
              </w:rPr>
              <w:t>Cerastium</w:t>
            </w:r>
            <w:proofErr w:type="spellEnd"/>
            <w:r w:rsidRPr="00431B05">
              <w:rPr>
                <w:i/>
                <w:u w:val="single"/>
              </w:rPr>
              <w:t xml:space="preserve"> </w:t>
            </w:r>
            <w:proofErr w:type="spellStart"/>
            <w:r w:rsidRPr="00431B05">
              <w:rPr>
                <w:i/>
                <w:u w:val="single"/>
              </w:rPr>
              <w:t>nigrescens</w:t>
            </w:r>
            <w:proofErr w:type="spellEnd"/>
          </w:p>
        </w:tc>
        <w:tc>
          <w:tcPr>
            <w:tcW w:w="1502" w:type="dxa"/>
          </w:tcPr>
          <w:p w14:paraId="7260315A" w14:textId="77777777" w:rsidR="008C3A5F" w:rsidRPr="001921DB" w:rsidRDefault="008C3A5F" w:rsidP="001921DB">
            <w:pPr>
              <w:rPr>
                <w:u w:val="single"/>
              </w:rPr>
            </w:pPr>
            <w:r w:rsidRPr="001921DB">
              <w:rPr>
                <w:u w:val="single"/>
              </w:rPr>
              <w:t>8</w:t>
            </w:r>
          </w:p>
        </w:tc>
        <w:tc>
          <w:tcPr>
            <w:tcW w:w="1502" w:type="dxa"/>
          </w:tcPr>
          <w:p w14:paraId="6F52477F" w14:textId="77777777" w:rsidR="008C3A5F" w:rsidRPr="001921DB" w:rsidRDefault="008C3A5F" w:rsidP="001921DB">
            <w:pPr>
              <w:rPr>
                <w:u w:val="single"/>
              </w:rPr>
            </w:pPr>
            <w:r w:rsidRPr="001921DB">
              <w:rPr>
                <w:u w:val="single"/>
              </w:rPr>
              <w:t>12</w:t>
            </w:r>
          </w:p>
        </w:tc>
        <w:tc>
          <w:tcPr>
            <w:tcW w:w="1502" w:type="dxa"/>
          </w:tcPr>
          <w:p w14:paraId="428DD271" w14:textId="77777777" w:rsidR="008C3A5F" w:rsidRPr="001921DB" w:rsidRDefault="008C3A5F" w:rsidP="001921DB">
            <w:pPr>
              <w:rPr>
                <w:u w:val="single"/>
              </w:rPr>
            </w:pPr>
            <w:r w:rsidRPr="001921DB">
              <w:rPr>
                <w:u w:val="single"/>
              </w:rPr>
              <w:t>72</w:t>
            </w:r>
          </w:p>
        </w:tc>
        <w:tc>
          <w:tcPr>
            <w:tcW w:w="1502" w:type="dxa"/>
          </w:tcPr>
          <w:p w14:paraId="55CF03E7" w14:textId="77777777" w:rsidR="008C3A5F" w:rsidRPr="001921DB" w:rsidRDefault="008C3A5F" w:rsidP="001921DB">
            <w:pPr>
              <w:rPr>
                <w:u w:val="single"/>
              </w:rPr>
            </w:pPr>
            <w:r w:rsidRPr="001921DB">
              <w:rPr>
                <w:u w:val="single"/>
              </w:rPr>
              <w:t>108</w:t>
            </w:r>
          </w:p>
        </w:tc>
      </w:tr>
      <w:tr w:rsidR="008C3A5F" w:rsidRPr="001921DB" w14:paraId="2CFC55FF" w14:textId="77777777" w:rsidTr="008C3A5F">
        <w:tc>
          <w:tcPr>
            <w:tcW w:w="1501" w:type="dxa"/>
          </w:tcPr>
          <w:p w14:paraId="7B75FBC1" w14:textId="77777777" w:rsidR="008C3A5F" w:rsidRPr="00431B05" w:rsidRDefault="008C3A5F" w:rsidP="001921DB">
            <w:pPr>
              <w:rPr>
                <w:i/>
                <w:u w:val="single"/>
              </w:rPr>
            </w:pPr>
            <w:r w:rsidRPr="00431B05">
              <w:rPr>
                <w:i/>
                <w:u w:val="single"/>
              </w:rPr>
              <w:t xml:space="preserve">Dianthus </w:t>
            </w:r>
            <w:proofErr w:type="spellStart"/>
            <w:r w:rsidRPr="00431B05">
              <w:rPr>
                <w:i/>
                <w:u w:val="single"/>
              </w:rPr>
              <w:t>caryophyllus</w:t>
            </w:r>
            <w:proofErr w:type="spellEnd"/>
          </w:p>
        </w:tc>
        <w:tc>
          <w:tcPr>
            <w:tcW w:w="1501" w:type="dxa"/>
          </w:tcPr>
          <w:p w14:paraId="78481180" w14:textId="77777777" w:rsidR="008C3A5F" w:rsidRPr="00431B05" w:rsidRDefault="008C3A5F" w:rsidP="001921DB">
            <w:pPr>
              <w:rPr>
                <w:i/>
                <w:u w:val="single"/>
              </w:rPr>
            </w:pPr>
            <w:r w:rsidRPr="00431B05">
              <w:rPr>
                <w:i/>
                <w:u w:val="single"/>
              </w:rPr>
              <w:t xml:space="preserve">Dianthus </w:t>
            </w:r>
            <w:proofErr w:type="spellStart"/>
            <w:r w:rsidRPr="00431B05">
              <w:rPr>
                <w:i/>
                <w:u w:val="single"/>
              </w:rPr>
              <w:t>plumarius</w:t>
            </w:r>
            <w:proofErr w:type="spellEnd"/>
          </w:p>
        </w:tc>
        <w:tc>
          <w:tcPr>
            <w:tcW w:w="1502" w:type="dxa"/>
          </w:tcPr>
          <w:p w14:paraId="7FD44C1D" w14:textId="77777777" w:rsidR="008C3A5F" w:rsidRPr="001921DB" w:rsidRDefault="008C3A5F" w:rsidP="001921DB">
            <w:pPr>
              <w:rPr>
                <w:u w:val="single"/>
              </w:rPr>
            </w:pPr>
            <w:r w:rsidRPr="001921DB">
              <w:rPr>
                <w:u w:val="single"/>
              </w:rPr>
              <w:t>2</w:t>
            </w:r>
          </w:p>
        </w:tc>
        <w:tc>
          <w:tcPr>
            <w:tcW w:w="1502" w:type="dxa"/>
          </w:tcPr>
          <w:p w14:paraId="0E78F50A" w14:textId="77777777" w:rsidR="008C3A5F" w:rsidRPr="001921DB" w:rsidRDefault="008C3A5F" w:rsidP="001921DB">
            <w:pPr>
              <w:rPr>
                <w:u w:val="single"/>
              </w:rPr>
            </w:pPr>
            <w:r w:rsidRPr="001921DB">
              <w:rPr>
                <w:u w:val="single"/>
              </w:rPr>
              <w:t>6</w:t>
            </w:r>
          </w:p>
        </w:tc>
        <w:tc>
          <w:tcPr>
            <w:tcW w:w="1502" w:type="dxa"/>
          </w:tcPr>
          <w:p w14:paraId="515D47E4" w14:textId="77777777" w:rsidR="008C3A5F" w:rsidRPr="001921DB" w:rsidRDefault="008C3A5F" w:rsidP="001921DB">
            <w:pPr>
              <w:rPr>
                <w:u w:val="single"/>
              </w:rPr>
            </w:pPr>
            <w:r w:rsidRPr="001921DB">
              <w:rPr>
                <w:u w:val="single"/>
              </w:rPr>
              <w:t>30</w:t>
            </w:r>
          </w:p>
        </w:tc>
        <w:tc>
          <w:tcPr>
            <w:tcW w:w="1502" w:type="dxa"/>
          </w:tcPr>
          <w:p w14:paraId="029BC5B5" w14:textId="77777777" w:rsidR="008C3A5F" w:rsidRPr="001921DB" w:rsidRDefault="008C3A5F" w:rsidP="001921DB">
            <w:pPr>
              <w:rPr>
                <w:u w:val="single"/>
              </w:rPr>
            </w:pPr>
            <w:r w:rsidRPr="001921DB">
              <w:rPr>
                <w:u w:val="single"/>
              </w:rPr>
              <w:t>90</w:t>
            </w:r>
          </w:p>
        </w:tc>
      </w:tr>
      <w:tr w:rsidR="008C3A5F" w:rsidRPr="001921DB" w14:paraId="1B128023" w14:textId="77777777" w:rsidTr="008C3A5F">
        <w:tc>
          <w:tcPr>
            <w:tcW w:w="1501" w:type="dxa"/>
          </w:tcPr>
          <w:p w14:paraId="677BD5AD" w14:textId="77777777" w:rsidR="008C3A5F" w:rsidRPr="00431B05" w:rsidRDefault="008C3A5F" w:rsidP="001921DB">
            <w:pPr>
              <w:rPr>
                <w:i/>
                <w:u w:val="single"/>
              </w:rPr>
            </w:pPr>
            <w:proofErr w:type="spellStart"/>
            <w:r w:rsidRPr="00431B05">
              <w:rPr>
                <w:i/>
                <w:u w:val="single"/>
              </w:rPr>
              <w:t>Atriplex</w:t>
            </w:r>
            <w:proofErr w:type="spellEnd"/>
            <w:r w:rsidRPr="00431B05">
              <w:rPr>
                <w:i/>
                <w:u w:val="single"/>
              </w:rPr>
              <w:t xml:space="preserve"> </w:t>
            </w:r>
            <w:proofErr w:type="spellStart"/>
            <w:r w:rsidRPr="00431B05">
              <w:rPr>
                <w:i/>
                <w:u w:val="single"/>
              </w:rPr>
              <w:t>littoralis</w:t>
            </w:r>
            <w:proofErr w:type="spellEnd"/>
          </w:p>
        </w:tc>
        <w:tc>
          <w:tcPr>
            <w:tcW w:w="1501" w:type="dxa"/>
          </w:tcPr>
          <w:p w14:paraId="14C14DFA" w14:textId="77777777" w:rsidR="008C3A5F" w:rsidRPr="00431B05" w:rsidRDefault="008C3A5F" w:rsidP="001921DB">
            <w:pPr>
              <w:rPr>
                <w:i/>
                <w:u w:val="single"/>
              </w:rPr>
            </w:pPr>
            <w:proofErr w:type="spellStart"/>
            <w:r w:rsidRPr="00431B05">
              <w:rPr>
                <w:i/>
                <w:u w:val="single"/>
              </w:rPr>
              <w:t>Atriplex</w:t>
            </w:r>
            <w:proofErr w:type="spellEnd"/>
            <w:r w:rsidRPr="00431B05">
              <w:rPr>
                <w:i/>
                <w:u w:val="single"/>
              </w:rPr>
              <w:t xml:space="preserve"> </w:t>
            </w:r>
            <w:proofErr w:type="spellStart"/>
            <w:r w:rsidRPr="00431B05">
              <w:rPr>
                <w:i/>
                <w:u w:val="single"/>
              </w:rPr>
              <w:t>patula</w:t>
            </w:r>
            <w:proofErr w:type="spellEnd"/>
          </w:p>
        </w:tc>
        <w:tc>
          <w:tcPr>
            <w:tcW w:w="1502" w:type="dxa"/>
          </w:tcPr>
          <w:p w14:paraId="56D93A86" w14:textId="77777777" w:rsidR="008C3A5F" w:rsidRPr="001921DB" w:rsidRDefault="008C3A5F" w:rsidP="001921DB">
            <w:pPr>
              <w:rPr>
                <w:u w:val="single"/>
              </w:rPr>
            </w:pPr>
            <w:r w:rsidRPr="001921DB">
              <w:rPr>
                <w:u w:val="single"/>
              </w:rPr>
              <w:t>2</w:t>
            </w:r>
          </w:p>
        </w:tc>
        <w:tc>
          <w:tcPr>
            <w:tcW w:w="1502" w:type="dxa"/>
          </w:tcPr>
          <w:p w14:paraId="66A70430" w14:textId="77777777" w:rsidR="008C3A5F" w:rsidRPr="001921DB" w:rsidRDefault="008C3A5F" w:rsidP="001921DB">
            <w:pPr>
              <w:rPr>
                <w:u w:val="single"/>
              </w:rPr>
            </w:pPr>
            <w:r w:rsidRPr="001921DB">
              <w:rPr>
                <w:u w:val="single"/>
              </w:rPr>
              <w:t>4</w:t>
            </w:r>
          </w:p>
        </w:tc>
        <w:tc>
          <w:tcPr>
            <w:tcW w:w="1502" w:type="dxa"/>
          </w:tcPr>
          <w:p w14:paraId="305899A7" w14:textId="77777777" w:rsidR="008C3A5F" w:rsidRPr="001921DB" w:rsidRDefault="008C3A5F" w:rsidP="001921DB">
            <w:pPr>
              <w:rPr>
                <w:u w:val="single"/>
              </w:rPr>
            </w:pPr>
            <w:r w:rsidRPr="001921DB">
              <w:rPr>
                <w:u w:val="single"/>
              </w:rPr>
              <w:t>18</w:t>
            </w:r>
          </w:p>
        </w:tc>
        <w:tc>
          <w:tcPr>
            <w:tcW w:w="1502" w:type="dxa"/>
          </w:tcPr>
          <w:p w14:paraId="520B6AF1" w14:textId="77777777" w:rsidR="008C3A5F" w:rsidRPr="001921DB" w:rsidRDefault="008C3A5F" w:rsidP="001921DB">
            <w:pPr>
              <w:rPr>
                <w:u w:val="single"/>
              </w:rPr>
            </w:pPr>
            <w:r w:rsidRPr="001921DB">
              <w:rPr>
                <w:u w:val="single"/>
              </w:rPr>
              <w:t>36</w:t>
            </w:r>
          </w:p>
        </w:tc>
      </w:tr>
      <w:tr w:rsidR="008C3A5F" w:rsidRPr="001921DB" w14:paraId="5F6CC9B0" w14:textId="77777777" w:rsidTr="008C3A5F">
        <w:tc>
          <w:tcPr>
            <w:tcW w:w="1501" w:type="dxa"/>
          </w:tcPr>
          <w:p w14:paraId="2FCA775D" w14:textId="77777777" w:rsidR="008C3A5F" w:rsidRPr="00431B05" w:rsidRDefault="008C3A5F" w:rsidP="001921DB">
            <w:pPr>
              <w:rPr>
                <w:i/>
                <w:u w:val="single"/>
              </w:rPr>
            </w:pPr>
            <w:r w:rsidRPr="00431B05">
              <w:rPr>
                <w:i/>
                <w:u w:val="single"/>
              </w:rPr>
              <w:t xml:space="preserve">Gaultheria </w:t>
            </w:r>
            <w:proofErr w:type="spellStart"/>
            <w:r w:rsidRPr="00431B05">
              <w:rPr>
                <w:i/>
                <w:u w:val="single"/>
              </w:rPr>
              <w:t>shallon</w:t>
            </w:r>
            <w:proofErr w:type="spellEnd"/>
          </w:p>
        </w:tc>
        <w:tc>
          <w:tcPr>
            <w:tcW w:w="1501" w:type="dxa"/>
          </w:tcPr>
          <w:p w14:paraId="0551EA8E" w14:textId="77777777" w:rsidR="008C3A5F" w:rsidRPr="00431B05" w:rsidRDefault="008C3A5F" w:rsidP="001921DB">
            <w:pPr>
              <w:rPr>
                <w:i/>
                <w:u w:val="single"/>
              </w:rPr>
            </w:pPr>
            <w:r w:rsidRPr="00431B05">
              <w:rPr>
                <w:i/>
                <w:u w:val="single"/>
              </w:rPr>
              <w:t xml:space="preserve">Gaultheria </w:t>
            </w:r>
            <w:proofErr w:type="spellStart"/>
            <w:r w:rsidRPr="00431B05">
              <w:rPr>
                <w:i/>
                <w:u w:val="single"/>
              </w:rPr>
              <w:t>mucronata</w:t>
            </w:r>
            <w:proofErr w:type="spellEnd"/>
          </w:p>
        </w:tc>
        <w:tc>
          <w:tcPr>
            <w:tcW w:w="1502" w:type="dxa"/>
          </w:tcPr>
          <w:p w14:paraId="329FECCE" w14:textId="77777777" w:rsidR="008C3A5F" w:rsidRPr="001921DB" w:rsidRDefault="008C3A5F" w:rsidP="001921DB">
            <w:pPr>
              <w:rPr>
                <w:u w:val="single"/>
              </w:rPr>
            </w:pPr>
            <w:r w:rsidRPr="001921DB">
              <w:rPr>
                <w:u w:val="single"/>
              </w:rPr>
              <w:t>8</w:t>
            </w:r>
          </w:p>
        </w:tc>
        <w:tc>
          <w:tcPr>
            <w:tcW w:w="1502" w:type="dxa"/>
          </w:tcPr>
          <w:p w14:paraId="3C4C5C8C" w14:textId="77777777" w:rsidR="008C3A5F" w:rsidRPr="001921DB" w:rsidRDefault="008C3A5F" w:rsidP="001921DB">
            <w:pPr>
              <w:rPr>
                <w:u w:val="single"/>
              </w:rPr>
            </w:pPr>
            <w:r w:rsidRPr="001921DB">
              <w:rPr>
                <w:u w:val="single"/>
              </w:rPr>
              <w:t>6</w:t>
            </w:r>
          </w:p>
        </w:tc>
        <w:tc>
          <w:tcPr>
            <w:tcW w:w="1502" w:type="dxa"/>
          </w:tcPr>
          <w:p w14:paraId="58874C29" w14:textId="77777777" w:rsidR="008C3A5F" w:rsidRPr="001921DB" w:rsidRDefault="008C3A5F" w:rsidP="001921DB">
            <w:pPr>
              <w:rPr>
                <w:u w:val="single"/>
              </w:rPr>
            </w:pPr>
            <w:r w:rsidRPr="001921DB">
              <w:rPr>
                <w:u w:val="single"/>
              </w:rPr>
              <w:t>88</w:t>
            </w:r>
          </w:p>
        </w:tc>
        <w:tc>
          <w:tcPr>
            <w:tcW w:w="1502" w:type="dxa"/>
          </w:tcPr>
          <w:p w14:paraId="5981B0E9" w14:textId="77777777" w:rsidR="008C3A5F" w:rsidRPr="001921DB" w:rsidRDefault="008C3A5F" w:rsidP="001921DB">
            <w:pPr>
              <w:rPr>
                <w:u w:val="single"/>
              </w:rPr>
            </w:pPr>
            <w:r w:rsidRPr="001921DB">
              <w:rPr>
                <w:u w:val="single"/>
              </w:rPr>
              <w:t>66</w:t>
            </w:r>
          </w:p>
        </w:tc>
      </w:tr>
      <w:tr w:rsidR="008C3A5F" w:rsidRPr="001921DB" w14:paraId="512DB905" w14:textId="77777777" w:rsidTr="008C3A5F">
        <w:tc>
          <w:tcPr>
            <w:tcW w:w="1501" w:type="dxa"/>
          </w:tcPr>
          <w:p w14:paraId="6B82461E" w14:textId="77777777" w:rsidR="008C3A5F" w:rsidRPr="00431B05" w:rsidRDefault="008C3A5F" w:rsidP="001921DB">
            <w:pPr>
              <w:rPr>
                <w:i/>
                <w:u w:val="single"/>
              </w:rPr>
            </w:pPr>
            <w:proofErr w:type="spellStart"/>
            <w:r w:rsidRPr="00431B05">
              <w:rPr>
                <w:i/>
                <w:u w:val="single"/>
              </w:rPr>
              <w:t>Anchusa</w:t>
            </w:r>
            <w:proofErr w:type="spellEnd"/>
            <w:r w:rsidRPr="00431B05">
              <w:rPr>
                <w:i/>
                <w:u w:val="single"/>
              </w:rPr>
              <w:t xml:space="preserve"> </w:t>
            </w:r>
            <w:proofErr w:type="spellStart"/>
            <w:r w:rsidRPr="00431B05">
              <w:rPr>
                <w:i/>
                <w:u w:val="single"/>
              </w:rPr>
              <w:t>ochroleuca</w:t>
            </w:r>
            <w:proofErr w:type="spellEnd"/>
          </w:p>
        </w:tc>
        <w:tc>
          <w:tcPr>
            <w:tcW w:w="1501" w:type="dxa"/>
          </w:tcPr>
          <w:p w14:paraId="7FC8DD4A" w14:textId="77777777" w:rsidR="008C3A5F" w:rsidRPr="00431B05" w:rsidRDefault="008C3A5F" w:rsidP="001921DB">
            <w:pPr>
              <w:rPr>
                <w:i/>
                <w:u w:val="single"/>
              </w:rPr>
            </w:pPr>
            <w:proofErr w:type="spellStart"/>
            <w:r w:rsidRPr="00431B05">
              <w:rPr>
                <w:i/>
                <w:u w:val="single"/>
              </w:rPr>
              <w:t>Anchusa</w:t>
            </w:r>
            <w:proofErr w:type="spellEnd"/>
            <w:r w:rsidRPr="00431B05">
              <w:rPr>
                <w:i/>
                <w:u w:val="single"/>
              </w:rPr>
              <w:t xml:space="preserve"> officinalis</w:t>
            </w:r>
          </w:p>
        </w:tc>
        <w:tc>
          <w:tcPr>
            <w:tcW w:w="1502" w:type="dxa"/>
          </w:tcPr>
          <w:p w14:paraId="57DE4B67" w14:textId="77777777" w:rsidR="008C3A5F" w:rsidRPr="001921DB" w:rsidRDefault="008C3A5F" w:rsidP="001921DB">
            <w:pPr>
              <w:rPr>
                <w:u w:val="single"/>
              </w:rPr>
            </w:pPr>
            <w:r w:rsidRPr="001921DB">
              <w:rPr>
                <w:u w:val="single"/>
              </w:rPr>
              <w:t>3</w:t>
            </w:r>
          </w:p>
        </w:tc>
        <w:tc>
          <w:tcPr>
            <w:tcW w:w="1502" w:type="dxa"/>
          </w:tcPr>
          <w:p w14:paraId="05FFA170" w14:textId="77777777" w:rsidR="008C3A5F" w:rsidRPr="001921DB" w:rsidRDefault="008C3A5F" w:rsidP="001921DB">
            <w:pPr>
              <w:rPr>
                <w:u w:val="single"/>
              </w:rPr>
            </w:pPr>
            <w:r w:rsidRPr="001921DB">
              <w:rPr>
                <w:u w:val="single"/>
              </w:rPr>
              <w:t>2</w:t>
            </w:r>
          </w:p>
        </w:tc>
        <w:tc>
          <w:tcPr>
            <w:tcW w:w="1502" w:type="dxa"/>
          </w:tcPr>
          <w:p w14:paraId="3AE0F232" w14:textId="77777777" w:rsidR="008C3A5F" w:rsidRPr="001921DB" w:rsidRDefault="008C3A5F" w:rsidP="001921DB">
            <w:pPr>
              <w:rPr>
                <w:u w:val="single"/>
              </w:rPr>
            </w:pPr>
            <w:r w:rsidRPr="001921DB">
              <w:rPr>
                <w:u w:val="single"/>
              </w:rPr>
              <w:t>24</w:t>
            </w:r>
          </w:p>
        </w:tc>
        <w:tc>
          <w:tcPr>
            <w:tcW w:w="1502" w:type="dxa"/>
          </w:tcPr>
          <w:p w14:paraId="62B83DF5" w14:textId="77777777" w:rsidR="008C3A5F" w:rsidRPr="001921DB" w:rsidRDefault="008C3A5F" w:rsidP="001921DB">
            <w:pPr>
              <w:rPr>
                <w:u w:val="single"/>
              </w:rPr>
            </w:pPr>
            <w:r w:rsidRPr="001921DB">
              <w:rPr>
                <w:u w:val="single"/>
              </w:rPr>
              <w:t>16</w:t>
            </w:r>
          </w:p>
        </w:tc>
      </w:tr>
      <w:tr w:rsidR="008C3A5F" w:rsidRPr="001921DB" w14:paraId="6CA9F62C" w14:textId="77777777" w:rsidTr="008C3A5F">
        <w:tc>
          <w:tcPr>
            <w:tcW w:w="1501" w:type="dxa"/>
          </w:tcPr>
          <w:p w14:paraId="621FC690" w14:textId="77777777" w:rsidR="008C3A5F" w:rsidRPr="00431B05" w:rsidRDefault="008C3A5F" w:rsidP="001921DB">
            <w:pPr>
              <w:rPr>
                <w:i/>
                <w:u w:val="single"/>
              </w:rPr>
            </w:pPr>
            <w:r w:rsidRPr="00431B05">
              <w:rPr>
                <w:i/>
                <w:u w:val="single"/>
              </w:rPr>
              <w:t xml:space="preserve">Myosotis </w:t>
            </w:r>
            <w:proofErr w:type="spellStart"/>
            <w:r w:rsidRPr="00431B05">
              <w:rPr>
                <w:i/>
                <w:u w:val="single"/>
              </w:rPr>
              <w:t>secunda</w:t>
            </w:r>
            <w:proofErr w:type="spellEnd"/>
          </w:p>
        </w:tc>
        <w:tc>
          <w:tcPr>
            <w:tcW w:w="1501" w:type="dxa"/>
          </w:tcPr>
          <w:p w14:paraId="781162AB" w14:textId="77777777" w:rsidR="008C3A5F" w:rsidRPr="00431B05" w:rsidRDefault="008C3A5F" w:rsidP="001921DB">
            <w:pPr>
              <w:rPr>
                <w:i/>
                <w:u w:val="single"/>
              </w:rPr>
            </w:pPr>
            <w:r w:rsidRPr="00431B05">
              <w:rPr>
                <w:i/>
                <w:u w:val="single"/>
              </w:rPr>
              <w:t>Myosotis stolonifera</w:t>
            </w:r>
          </w:p>
        </w:tc>
        <w:tc>
          <w:tcPr>
            <w:tcW w:w="1502" w:type="dxa"/>
          </w:tcPr>
          <w:p w14:paraId="4E032A97" w14:textId="77777777" w:rsidR="008C3A5F" w:rsidRPr="001921DB" w:rsidRDefault="008C3A5F" w:rsidP="001921DB">
            <w:pPr>
              <w:rPr>
                <w:u w:val="single"/>
              </w:rPr>
            </w:pPr>
            <w:r w:rsidRPr="001921DB">
              <w:rPr>
                <w:u w:val="single"/>
              </w:rPr>
              <w:t>4</w:t>
            </w:r>
          </w:p>
        </w:tc>
        <w:tc>
          <w:tcPr>
            <w:tcW w:w="1502" w:type="dxa"/>
          </w:tcPr>
          <w:p w14:paraId="6A85AF0E" w14:textId="77777777" w:rsidR="008C3A5F" w:rsidRPr="001921DB" w:rsidRDefault="008C3A5F" w:rsidP="001921DB">
            <w:pPr>
              <w:rPr>
                <w:u w:val="single"/>
              </w:rPr>
            </w:pPr>
            <w:r w:rsidRPr="001921DB">
              <w:rPr>
                <w:u w:val="single"/>
              </w:rPr>
              <w:t>2</w:t>
            </w:r>
          </w:p>
        </w:tc>
        <w:tc>
          <w:tcPr>
            <w:tcW w:w="1502" w:type="dxa"/>
          </w:tcPr>
          <w:p w14:paraId="2599A1E0" w14:textId="77777777" w:rsidR="008C3A5F" w:rsidRPr="001921DB" w:rsidRDefault="008C3A5F" w:rsidP="001921DB">
            <w:pPr>
              <w:rPr>
                <w:u w:val="single"/>
              </w:rPr>
            </w:pPr>
            <w:r w:rsidRPr="001921DB">
              <w:rPr>
                <w:u w:val="single"/>
              </w:rPr>
              <w:t>48</w:t>
            </w:r>
          </w:p>
        </w:tc>
        <w:tc>
          <w:tcPr>
            <w:tcW w:w="1502" w:type="dxa"/>
          </w:tcPr>
          <w:p w14:paraId="11E3D689" w14:textId="77777777" w:rsidR="008C3A5F" w:rsidRPr="001921DB" w:rsidRDefault="008C3A5F" w:rsidP="001921DB">
            <w:pPr>
              <w:rPr>
                <w:u w:val="single"/>
              </w:rPr>
            </w:pPr>
            <w:r w:rsidRPr="001921DB">
              <w:rPr>
                <w:u w:val="single"/>
              </w:rPr>
              <w:t>24</w:t>
            </w:r>
          </w:p>
        </w:tc>
      </w:tr>
      <w:tr w:rsidR="008C3A5F" w:rsidRPr="001921DB" w14:paraId="312FA1A2" w14:textId="77777777" w:rsidTr="008C3A5F">
        <w:tc>
          <w:tcPr>
            <w:tcW w:w="1501" w:type="dxa"/>
          </w:tcPr>
          <w:p w14:paraId="4F55DCDC" w14:textId="77777777" w:rsidR="008C3A5F" w:rsidRPr="00431B05" w:rsidRDefault="008C3A5F" w:rsidP="001921DB">
            <w:pPr>
              <w:rPr>
                <w:i/>
                <w:u w:val="single"/>
              </w:rPr>
            </w:pPr>
            <w:r w:rsidRPr="00431B05">
              <w:rPr>
                <w:i/>
                <w:u w:val="single"/>
              </w:rPr>
              <w:t xml:space="preserve">Solanum </w:t>
            </w:r>
            <w:proofErr w:type="spellStart"/>
            <w:r w:rsidRPr="00431B05">
              <w:rPr>
                <w:i/>
                <w:u w:val="single"/>
              </w:rPr>
              <w:t>americanum</w:t>
            </w:r>
            <w:proofErr w:type="spellEnd"/>
          </w:p>
        </w:tc>
        <w:tc>
          <w:tcPr>
            <w:tcW w:w="1501" w:type="dxa"/>
          </w:tcPr>
          <w:p w14:paraId="2C06CCE6" w14:textId="77777777" w:rsidR="008C3A5F" w:rsidRPr="00431B05" w:rsidRDefault="008C3A5F" w:rsidP="001921DB">
            <w:pPr>
              <w:rPr>
                <w:i/>
                <w:u w:val="single"/>
              </w:rPr>
            </w:pPr>
            <w:r w:rsidRPr="00431B05">
              <w:rPr>
                <w:i/>
                <w:u w:val="single"/>
              </w:rPr>
              <w:t xml:space="preserve">Solanum </w:t>
            </w:r>
            <w:proofErr w:type="spellStart"/>
            <w:r w:rsidRPr="00431B05">
              <w:rPr>
                <w:i/>
                <w:u w:val="single"/>
              </w:rPr>
              <w:t>nitidibaccatum</w:t>
            </w:r>
            <w:proofErr w:type="spellEnd"/>
          </w:p>
        </w:tc>
        <w:tc>
          <w:tcPr>
            <w:tcW w:w="1502" w:type="dxa"/>
          </w:tcPr>
          <w:p w14:paraId="1BEF5964" w14:textId="77777777" w:rsidR="008C3A5F" w:rsidRPr="001921DB" w:rsidRDefault="008C3A5F" w:rsidP="001921DB">
            <w:pPr>
              <w:rPr>
                <w:u w:val="single"/>
              </w:rPr>
            </w:pPr>
            <w:r w:rsidRPr="001921DB">
              <w:rPr>
                <w:u w:val="single"/>
              </w:rPr>
              <w:t>6</w:t>
            </w:r>
          </w:p>
        </w:tc>
        <w:tc>
          <w:tcPr>
            <w:tcW w:w="1502" w:type="dxa"/>
          </w:tcPr>
          <w:p w14:paraId="48450FE5" w14:textId="77777777" w:rsidR="008C3A5F" w:rsidRPr="001921DB" w:rsidRDefault="008C3A5F" w:rsidP="001921DB">
            <w:pPr>
              <w:rPr>
                <w:u w:val="single"/>
              </w:rPr>
            </w:pPr>
            <w:r w:rsidRPr="001921DB">
              <w:rPr>
                <w:u w:val="single"/>
              </w:rPr>
              <w:t>2</w:t>
            </w:r>
          </w:p>
        </w:tc>
        <w:tc>
          <w:tcPr>
            <w:tcW w:w="1502" w:type="dxa"/>
          </w:tcPr>
          <w:p w14:paraId="1C7F915F" w14:textId="77777777" w:rsidR="008C3A5F" w:rsidRPr="001921DB" w:rsidRDefault="008C3A5F" w:rsidP="001921DB">
            <w:pPr>
              <w:rPr>
                <w:u w:val="single"/>
              </w:rPr>
            </w:pPr>
            <w:r w:rsidRPr="001921DB">
              <w:rPr>
                <w:u w:val="single"/>
              </w:rPr>
              <w:t>72</w:t>
            </w:r>
          </w:p>
        </w:tc>
        <w:tc>
          <w:tcPr>
            <w:tcW w:w="1502" w:type="dxa"/>
          </w:tcPr>
          <w:p w14:paraId="64F8A06F" w14:textId="77777777" w:rsidR="008C3A5F" w:rsidRPr="001921DB" w:rsidRDefault="008C3A5F" w:rsidP="001921DB">
            <w:pPr>
              <w:rPr>
                <w:u w:val="single"/>
              </w:rPr>
            </w:pPr>
            <w:r w:rsidRPr="001921DB">
              <w:rPr>
                <w:u w:val="single"/>
              </w:rPr>
              <w:t>24</w:t>
            </w:r>
          </w:p>
        </w:tc>
      </w:tr>
      <w:tr w:rsidR="008C3A5F" w:rsidRPr="001921DB" w14:paraId="4A81423D" w14:textId="77777777" w:rsidTr="008C3A5F">
        <w:tc>
          <w:tcPr>
            <w:tcW w:w="1501" w:type="dxa"/>
          </w:tcPr>
          <w:p w14:paraId="0B589F7E" w14:textId="77777777" w:rsidR="008C3A5F" w:rsidRPr="00431B05" w:rsidRDefault="008C3A5F" w:rsidP="001921DB">
            <w:pPr>
              <w:rPr>
                <w:i/>
                <w:u w:val="single"/>
              </w:rPr>
            </w:pPr>
            <w:proofErr w:type="spellStart"/>
            <w:r w:rsidRPr="00431B05">
              <w:rPr>
                <w:i/>
                <w:u w:val="single"/>
              </w:rPr>
              <w:t>Limosella</w:t>
            </w:r>
            <w:proofErr w:type="spellEnd"/>
            <w:r w:rsidRPr="00431B05">
              <w:rPr>
                <w:i/>
                <w:u w:val="single"/>
              </w:rPr>
              <w:t xml:space="preserve"> </w:t>
            </w:r>
            <w:proofErr w:type="spellStart"/>
            <w:r w:rsidRPr="00431B05">
              <w:rPr>
                <w:i/>
                <w:u w:val="single"/>
              </w:rPr>
              <w:t>aquatica</w:t>
            </w:r>
            <w:proofErr w:type="spellEnd"/>
          </w:p>
        </w:tc>
        <w:tc>
          <w:tcPr>
            <w:tcW w:w="1501" w:type="dxa"/>
          </w:tcPr>
          <w:p w14:paraId="61EB5DDE" w14:textId="77777777" w:rsidR="008C3A5F" w:rsidRPr="00431B05" w:rsidRDefault="008C3A5F" w:rsidP="001921DB">
            <w:pPr>
              <w:rPr>
                <w:i/>
                <w:u w:val="single"/>
              </w:rPr>
            </w:pPr>
            <w:proofErr w:type="spellStart"/>
            <w:r w:rsidRPr="00431B05">
              <w:rPr>
                <w:i/>
                <w:u w:val="single"/>
              </w:rPr>
              <w:t>Limosella</w:t>
            </w:r>
            <w:proofErr w:type="spellEnd"/>
            <w:r w:rsidRPr="00431B05">
              <w:rPr>
                <w:i/>
                <w:u w:val="single"/>
              </w:rPr>
              <w:t xml:space="preserve"> </w:t>
            </w:r>
            <w:proofErr w:type="spellStart"/>
            <w:r w:rsidRPr="00431B05">
              <w:rPr>
                <w:i/>
                <w:u w:val="single"/>
              </w:rPr>
              <w:t>australis</w:t>
            </w:r>
            <w:proofErr w:type="spellEnd"/>
          </w:p>
        </w:tc>
        <w:tc>
          <w:tcPr>
            <w:tcW w:w="1502" w:type="dxa"/>
          </w:tcPr>
          <w:p w14:paraId="1D7CF73A" w14:textId="77777777" w:rsidR="008C3A5F" w:rsidRPr="001921DB" w:rsidRDefault="008C3A5F" w:rsidP="001921DB">
            <w:pPr>
              <w:rPr>
                <w:u w:val="single"/>
              </w:rPr>
            </w:pPr>
            <w:r w:rsidRPr="001921DB">
              <w:rPr>
                <w:u w:val="single"/>
              </w:rPr>
              <w:t>4</w:t>
            </w:r>
          </w:p>
        </w:tc>
        <w:tc>
          <w:tcPr>
            <w:tcW w:w="1502" w:type="dxa"/>
          </w:tcPr>
          <w:p w14:paraId="5E251CEC" w14:textId="77777777" w:rsidR="008C3A5F" w:rsidRPr="001921DB" w:rsidRDefault="008C3A5F" w:rsidP="001921DB">
            <w:pPr>
              <w:rPr>
                <w:u w:val="single"/>
              </w:rPr>
            </w:pPr>
            <w:r w:rsidRPr="001921DB">
              <w:rPr>
                <w:u w:val="single"/>
              </w:rPr>
              <w:t>2</w:t>
            </w:r>
          </w:p>
        </w:tc>
        <w:tc>
          <w:tcPr>
            <w:tcW w:w="1502" w:type="dxa"/>
          </w:tcPr>
          <w:p w14:paraId="50D3740F" w14:textId="77777777" w:rsidR="008C3A5F" w:rsidRPr="001921DB" w:rsidRDefault="008C3A5F" w:rsidP="001921DB">
            <w:pPr>
              <w:rPr>
                <w:u w:val="single"/>
              </w:rPr>
            </w:pPr>
            <w:r w:rsidRPr="001921DB">
              <w:rPr>
                <w:u w:val="single"/>
              </w:rPr>
              <w:t>40</w:t>
            </w:r>
          </w:p>
        </w:tc>
        <w:tc>
          <w:tcPr>
            <w:tcW w:w="1502" w:type="dxa"/>
          </w:tcPr>
          <w:p w14:paraId="5B18339F" w14:textId="77777777" w:rsidR="008C3A5F" w:rsidRPr="001921DB" w:rsidRDefault="008C3A5F" w:rsidP="001921DB">
            <w:pPr>
              <w:rPr>
                <w:u w:val="single"/>
              </w:rPr>
            </w:pPr>
            <w:r w:rsidRPr="001921DB">
              <w:rPr>
                <w:u w:val="single"/>
              </w:rPr>
              <w:t>20</w:t>
            </w:r>
          </w:p>
        </w:tc>
      </w:tr>
      <w:tr w:rsidR="008C3A5F" w:rsidRPr="001921DB" w14:paraId="29E9F40C" w14:textId="77777777" w:rsidTr="008C3A5F">
        <w:tc>
          <w:tcPr>
            <w:tcW w:w="1501" w:type="dxa"/>
          </w:tcPr>
          <w:p w14:paraId="5BD6F214" w14:textId="77777777" w:rsidR="008C3A5F" w:rsidRPr="00431B05" w:rsidRDefault="008C3A5F" w:rsidP="001921DB">
            <w:pPr>
              <w:rPr>
                <w:i/>
                <w:u w:val="single"/>
              </w:rPr>
            </w:pPr>
            <w:proofErr w:type="spellStart"/>
            <w:r w:rsidRPr="00431B05">
              <w:rPr>
                <w:i/>
                <w:u w:val="single"/>
              </w:rPr>
              <w:t>Buddleja</w:t>
            </w:r>
            <w:proofErr w:type="spellEnd"/>
            <w:r w:rsidRPr="00431B05">
              <w:rPr>
                <w:i/>
                <w:u w:val="single"/>
              </w:rPr>
              <w:t xml:space="preserve"> </w:t>
            </w:r>
            <w:proofErr w:type="spellStart"/>
            <w:r w:rsidRPr="00431B05">
              <w:rPr>
                <w:i/>
                <w:u w:val="single"/>
              </w:rPr>
              <w:t>davidii</w:t>
            </w:r>
            <w:proofErr w:type="spellEnd"/>
          </w:p>
        </w:tc>
        <w:tc>
          <w:tcPr>
            <w:tcW w:w="1501" w:type="dxa"/>
          </w:tcPr>
          <w:p w14:paraId="6011D3E3" w14:textId="77777777" w:rsidR="008C3A5F" w:rsidRPr="00431B05" w:rsidRDefault="008C3A5F" w:rsidP="001921DB">
            <w:pPr>
              <w:rPr>
                <w:i/>
                <w:u w:val="single"/>
              </w:rPr>
            </w:pPr>
            <w:proofErr w:type="spellStart"/>
            <w:r w:rsidRPr="00431B05">
              <w:rPr>
                <w:i/>
                <w:u w:val="single"/>
              </w:rPr>
              <w:t>Buddleja</w:t>
            </w:r>
            <w:proofErr w:type="spellEnd"/>
            <w:r w:rsidRPr="00431B05">
              <w:rPr>
                <w:i/>
                <w:u w:val="single"/>
              </w:rPr>
              <w:t xml:space="preserve"> </w:t>
            </w:r>
            <w:proofErr w:type="spellStart"/>
            <w:r w:rsidRPr="00431B05">
              <w:rPr>
                <w:i/>
                <w:u w:val="single"/>
              </w:rPr>
              <w:t>globosa</w:t>
            </w:r>
            <w:proofErr w:type="spellEnd"/>
          </w:p>
        </w:tc>
        <w:tc>
          <w:tcPr>
            <w:tcW w:w="1502" w:type="dxa"/>
          </w:tcPr>
          <w:p w14:paraId="26FA9783" w14:textId="77777777" w:rsidR="008C3A5F" w:rsidRPr="001921DB" w:rsidRDefault="008C3A5F" w:rsidP="001921DB">
            <w:pPr>
              <w:rPr>
                <w:u w:val="single"/>
              </w:rPr>
            </w:pPr>
            <w:r w:rsidRPr="001921DB">
              <w:rPr>
                <w:u w:val="single"/>
              </w:rPr>
              <w:t>4</w:t>
            </w:r>
          </w:p>
        </w:tc>
        <w:tc>
          <w:tcPr>
            <w:tcW w:w="1502" w:type="dxa"/>
          </w:tcPr>
          <w:p w14:paraId="76935394" w14:textId="77777777" w:rsidR="008C3A5F" w:rsidRPr="001921DB" w:rsidRDefault="008C3A5F" w:rsidP="001921DB">
            <w:pPr>
              <w:rPr>
                <w:u w:val="single"/>
              </w:rPr>
            </w:pPr>
            <w:r w:rsidRPr="001921DB">
              <w:rPr>
                <w:u w:val="single"/>
              </w:rPr>
              <w:t>2</w:t>
            </w:r>
          </w:p>
        </w:tc>
        <w:tc>
          <w:tcPr>
            <w:tcW w:w="1502" w:type="dxa"/>
          </w:tcPr>
          <w:p w14:paraId="0CFA508D" w14:textId="77777777" w:rsidR="008C3A5F" w:rsidRPr="001921DB" w:rsidRDefault="008C3A5F" w:rsidP="001921DB">
            <w:pPr>
              <w:rPr>
                <w:u w:val="single"/>
              </w:rPr>
            </w:pPr>
            <w:r w:rsidRPr="001921DB">
              <w:rPr>
                <w:u w:val="single"/>
              </w:rPr>
              <w:t>76</w:t>
            </w:r>
          </w:p>
        </w:tc>
        <w:tc>
          <w:tcPr>
            <w:tcW w:w="1502" w:type="dxa"/>
          </w:tcPr>
          <w:p w14:paraId="79F0E765" w14:textId="77777777" w:rsidR="008C3A5F" w:rsidRPr="001921DB" w:rsidRDefault="008C3A5F" w:rsidP="001921DB">
            <w:pPr>
              <w:rPr>
                <w:u w:val="single"/>
              </w:rPr>
            </w:pPr>
            <w:r w:rsidRPr="001921DB">
              <w:rPr>
                <w:u w:val="single"/>
              </w:rPr>
              <w:t>38</w:t>
            </w:r>
          </w:p>
        </w:tc>
      </w:tr>
      <w:tr w:rsidR="008C3A5F" w:rsidRPr="001921DB" w14:paraId="71F67207" w14:textId="77777777" w:rsidTr="008C3A5F">
        <w:tc>
          <w:tcPr>
            <w:tcW w:w="1501" w:type="dxa"/>
          </w:tcPr>
          <w:p w14:paraId="0F4428A2" w14:textId="77777777" w:rsidR="008C3A5F" w:rsidRPr="00431B05" w:rsidRDefault="008C3A5F" w:rsidP="001921DB">
            <w:pPr>
              <w:rPr>
                <w:i/>
                <w:u w:val="single"/>
              </w:rPr>
            </w:pPr>
            <w:proofErr w:type="spellStart"/>
            <w:r w:rsidRPr="00431B05">
              <w:rPr>
                <w:i/>
                <w:u w:val="single"/>
              </w:rPr>
              <w:t>Stachys</w:t>
            </w:r>
            <w:proofErr w:type="spellEnd"/>
            <w:r w:rsidRPr="00431B05">
              <w:rPr>
                <w:i/>
                <w:u w:val="single"/>
              </w:rPr>
              <w:t xml:space="preserve"> sylvatica</w:t>
            </w:r>
          </w:p>
        </w:tc>
        <w:tc>
          <w:tcPr>
            <w:tcW w:w="1501" w:type="dxa"/>
          </w:tcPr>
          <w:p w14:paraId="44D79223" w14:textId="77777777" w:rsidR="008C3A5F" w:rsidRPr="00431B05" w:rsidRDefault="008C3A5F" w:rsidP="001921DB">
            <w:pPr>
              <w:rPr>
                <w:i/>
                <w:u w:val="single"/>
              </w:rPr>
            </w:pPr>
            <w:proofErr w:type="spellStart"/>
            <w:r w:rsidRPr="00431B05">
              <w:rPr>
                <w:i/>
                <w:u w:val="single"/>
              </w:rPr>
              <w:t>Stachys</w:t>
            </w:r>
            <w:proofErr w:type="spellEnd"/>
            <w:r w:rsidRPr="00431B05">
              <w:rPr>
                <w:i/>
                <w:u w:val="single"/>
              </w:rPr>
              <w:t xml:space="preserve"> </w:t>
            </w:r>
            <w:proofErr w:type="spellStart"/>
            <w:r w:rsidRPr="00431B05">
              <w:rPr>
                <w:i/>
                <w:u w:val="single"/>
              </w:rPr>
              <w:t>palustris</w:t>
            </w:r>
            <w:proofErr w:type="spellEnd"/>
          </w:p>
        </w:tc>
        <w:tc>
          <w:tcPr>
            <w:tcW w:w="1502" w:type="dxa"/>
          </w:tcPr>
          <w:p w14:paraId="1D0E26E7" w14:textId="77777777" w:rsidR="008C3A5F" w:rsidRPr="001921DB" w:rsidRDefault="008C3A5F" w:rsidP="001921DB">
            <w:pPr>
              <w:rPr>
                <w:u w:val="single"/>
              </w:rPr>
            </w:pPr>
            <w:r w:rsidRPr="001921DB">
              <w:rPr>
                <w:u w:val="single"/>
              </w:rPr>
              <w:t>8</w:t>
            </w:r>
          </w:p>
        </w:tc>
        <w:tc>
          <w:tcPr>
            <w:tcW w:w="1502" w:type="dxa"/>
          </w:tcPr>
          <w:p w14:paraId="42F72BC2" w14:textId="77777777" w:rsidR="008C3A5F" w:rsidRPr="001921DB" w:rsidRDefault="008C3A5F" w:rsidP="001921DB">
            <w:pPr>
              <w:rPr>
                <w:u w:val="single"/>
              </w:rPr>
            </w:pPr>
            <w:r w:rsidRPr="001921DB">
              <w:rPr>
                <w:u w:val="single"/>
              </w:rPr>
              <w:t>6</w:t>
            </w:r>
          </w:p>
        </w:tc>
        <w:tc>
          <w:tcPr>
            <w:tcW w:w="1502" w:type="dxa"/>
          </w:tcPr>
          <w:p w14:paraId="1F568207" w14:textId="77777777" w:rsidR="008C3A5F" w:rsidRPr="001921DB" w:rsidRDefault="008C3A5F" w:rsidP="001921DB">
            <w:pPr>
              <w:rPr>
                <w:u w:val="single"/>
              </w:rPr>
            </w:pPr>
            <w:r w:rsidRPr="001921DB">
              <w:rPr>
                <w:u w:val="single"/>
              </w:rPr>
              <w:t>64</w:t>
            </w:r>
          </w:p>
        </w:tc>
        <w:tc>
          <w:tcPr>
            <w:tcW w:w="1502" w:type="dxa"/>
          </w:tcPr>
          <w:p w14:paraId="54C70422" w14:textId="77777777" w:rsidR="008C3A5F" w:rsidRPr="001921DB" w:rsidRDefault="008C3A5F" w:rsidP="001921DB">
            <w:pPr>
              <w:rPr>
                <w:u w:val="single"/>
              </w:rPr>
            </w:pPr>
            <w:r w:rsidRPr="001921DB">
              <w:rPr>
                <w:u w:val="single"/>
              </w:rPr>
              <w:t>102</w:t>
            </w:r>
          </w:p>
        </w:tc>
      </w:tr>
      <w:tr w:rsidR="008C3A5F" w:rsidRPr="001921DB" w14:paraId="087508AF" w14:textId="77777777" w:rsidTr="008C3A5F">
        <w:tc>
          <w:tcPr>
            <w:tcW w:w="1501" w:type="dxa"/>
          </w:tcPr>
          <w:p w14:paraId="1681630B" w14:textId="77777777" w:rsidR="008C3A5F" w:rsidRPr="00431B05" w:rsidRDefault="008C3A5F" w:rsidP="001921DB">
            <w:pPr>
              <w:rPr>
                <w:i/>
                <w:u w:val="single"/>
              </w:rPr>
            </w:pPr>
            <w:r w:rsidRPr="00431B05">
              <w:rPr>
                <w:i/>
                <w:u w:val="single"/>
              </w:rPr>
              <w:t xml:space="preserve">Thymus </w:t>
            </w:r>
            <w:proofErr w:type="spellStart"/>
            <w:r w:rsidRPr="00431B05">
              <w:rPr>
                <w:i/>
                <w:u w:val="single"/>
              </w:rPr>
              <w:t>pulegioides</w:t>
            </w:r>
            <w:proofErr w:type="spellEnd"/>
          </w:p>
        </w:tc>
        <w:tc>
          <w:tcPr>
            <w:tcW w:w="1501" w:type="dxa"/>
          </w:tcPr>
          <w:p w14:paraId="7CC15111" w14:textId="77777777" w:rsidR="008C3A5F" w:rsidRPr="00431B05" w:rsidRDefault="008C3A5F" w:rsidP="001921DB">
            <w:pPr>
              <w:rPr>
                <w:i/>
                <w:u w:val="single"/>
              </w:rPr>
            </w:pPr>
            <w:r w:rsidRPr="00431B05">
              <w:rPr>
                <w:i/>
                <w:u w:val="single"/>
              </w:rPr>
              <w:t>Thymus vulgaris</w:t>
            </w:r>
          </w:p>
        </w:tc>
        <w:tc>
          <w:tcPr>
            <w:tcW w:w="1502" w:type="dxa"/>
          </w:tcPr>
          <w:p w14:paraId="1F500299" w14:textId="77777777" w:rsidR="008C3A5F" w:rsidRPr="001921DB" w:rsidRDefault="008C3A5F" w:rsidP="001921DB">
            <w:pPr>
              <w:rPr>
                <w:u w:val="single"/>
              </w:rPr>
            </w:pPr>
            <w:r w:rsidRPr="001921DB">
              <w:rPr>
                <w:u w:val="single"/>
              </w:rPr>
              <w:t>4</w:t>
            </w:r>
          </w:p>
        </w:tc>
        <w:tc>
          <w:tcPr>
            <w:tcW w:w="1502" w:type="dxa"/>
          </w:tcPr>
          <w:p w14:paraId="5B806027" w14:textId="77777777" w:rsidR="008C3A5F" w:rsidRPr="001921DB" w:rsidRDefault="008C3A5F" w:rsidP="001921DB">
            <w:pPr>
              <w:rPr>
                <w:u w:val="single"/>
              </w:rPr>
            </w:pPr>
            <w:r w:rsidRPr="001921DB">
              <w:rPr>
                <w:u w:val="single"/>
              </w:rPr>
              <w:t>2</w:t>
            </w:r>
          </w:p>
        </w:tc>
        <w:tc>
          <w:tcPr>
            <w:tcW w:w="1502" w:type="dxa"/>
          </w:tcPr>
          <w:p w14:paraId="66F59753" w14:textId="77777777" w:rsidR="008C3A5F" w:rsidRPr="001921DB" w:rsidRDefault="008C3A5F" w:rsidP="001921DB">
            <w:pPr>
              <w:rPr>
                <w:u w:val="single"/>
              </w:rPr>
            </w:pPr>
            <w:r w:rsidRPr="001921DB">
              <w:rPr>
                <w:u w:val="single"/>
              </w:rPr>
              <w:t>28</w:t>
            </w:r>
          </w:p>
        </w:tc>
        <w:tc>
          <w:tcPr>
            <w:tcW w:w="1502" w:type="dxa"/>
          </w:tcPr>
          <w:p w14:paraId="76BB3F37" w14:textId="77777777" w:rsidR="008C3A5F" w:rsidRPr="001921DB" w:rsidRDefault="008C3A5F" w:rsidP="001921DB">
            <w:pPr>
              <w:rPr>
                <w:u w:val="single"/>
              </w:rPr>
            </w:pPr>
            <w:r w:rsidRPr="001921DB">
              <w:rPr>
                <w:u w:val="single"/>
              </w:rPr>
              <w:t>30</w:t>
            </w:r>
          </w:p>
        </w:tc>
      </w:tr>
      <w:tr w:rsidR="008C3A5F" w:rsidRPr="001921DB" w14:paraId="6E438567" w14:textId="77777777" w:rsidTr="008C3A5F">
        <w:tc>
          <w:tcPr>
            <w:tcW w:w="1501" w:type="dxa"/>
          </w:tcPr>
          <w:p w14:paraId="0CDAE40A" w14:textId="77777777" w:rsidR="008C3A5F" w:rsidRPr="00431B05" w:rsidRDefault="008C3A5F" w:rsidP="001921DB">
            <w:pPr>
              <w:rPr>
                <w:i/>
                <w:u w:val="single"/>
              </w:rPr>
            </w:pPr>
            <w:r w:rsidRPr="00431B05">
              <w:rPr>
                <w:i/>
                <w:u w:val="single"/>
              </w:rPr>
              <w:t>Mentha arvensis</w:t>
            </w:r>
          </w:p>
        </w:tc>
        <w:tc>
          <w:tcPr>
            <w:tcW w:w="1501" w:type="dxa"/>
          </w:tcPr>
          <w:p w14:paraId="446B0B88" w14:textId="77777777" w:rsidR="008C3A5F" w:rsidRPr="00431B05" w:rsidRDefault="008C3A5F" w:rsidP="001921DB">
            <w:pPr>
              <w:rPr>
                <w:i/>
                <w:u w:val="single"/>
              </w:rPr>
            </w:pPr>
            <w:r w:rsidRPr="00431B05">
              <w:rPr>
                <w:i/>
                <w:u w:val="single"/>
              </w:rPr>
              <w:t xml:space="preserve">Mentha </w:t>
            </w:r>
            <w:proofErr w:type="spellStart"/>
            <w:r w:rsidRPr="00431B05">
              <w:rPr>
                <w:i/>
                <w:u w:val="single"/>
              </w:rPr>
              <w:t>aquatica</w:t>
            </w:r>
            <w:proofErr w:type="spellEnd"/>
          </w:p>
        </w:tc>
        <w:tc>
          <w:tcPr>
            <w:tcW w:w="1502" w:type="dxa"/>
          </w:tcPr>
          <w:p w14:paraId="59A62736" w14:textId="77777777" w:rsidR="008C3A5F" w:rsidRPr="001921DB" w:rsidRDefault="008C3A5F" w:rsidP="001921DB">
            <w:pPr>
              <w:rPr>
                <w:u w:val="single"/>
              </w:rPr>
            </w:pPr>
            <w:r w:rsidRPr="001921DB">
              <w:rPr>
                <w:u w:val="single"/>
              </w:rPr>
              <w:t>6</w:t>
            </w:r>
          </w:p>
        </w:tc>
        <w:tc>
          <w:tcPr>
            <w:tcW w:w="1502" w:type="dxa"/>
          </w:tcPr>
          <w:p w14:paraId="563B3568" w14:textId="77777777" w:rsidR="008C3A5F" w:rsidRPr="001921DB" w:rsidRDefault="008C3A5F" w:rsidP="001921DB">
            <w:pPr>
              <w:rPr>
                <w:u w:val="single"/>
              </w:rPr>
            </w:pPr>
            <w:r w:rsidRPr="001921DB">
              <w:rPr>
                <w:u w:val="single"/>
              </w:rPr>
              <w:t>8</w:t>
            </w:r>
          </w:p>
        </w:tc>
        <w:tc>
          <w:tcPr>
            <w:tcW w:w="1502" w:type="dxa"/>
          </w:tcPr>
          <w:p w14:paraId="387CBB1C" w14:textId="77777777" w:rsidR="008C3A5F" w:rsidRPr="001921DB" w:rsidRDefault="008C3A5F" w:rsidP="001921DB">
            <w:pPr>
              <w:rPr>
                <w:u w:val="single"/>
              </w:rPr>
            </w:pPr>
            <w:r w:rsidRPr="001921DB">
              <w:rPr>
                <w:u w:val="single"/>
              </w:rPr>
              <w:t>72</w:t>
            </w:r>
          </w:p>
        </w:tc>
        <w:tc>
          <w:tcPr>
            <w:tcW w:w="1502" w:type="dxa"/>
          </w:tcPr>
          <w:p w14:paraId="24230354" w14:textId="77777777" w:rsidR="008C3A5F" w:rsidRPr="001921DB" w:rsidRDefault="008C3A5F" w:rsidP="001921DB">
            <w:pPr>
              <w:rPr>
                <w:u w:val="single"/>
              </w:rPr>
            </w:pPr>
            <w:r w:rsidRPr="001921DB">
              <w:rPr>
                <w:u w:val="single"/>
              </w:rPr>
              <w:t>96</w:t>
            </w:r>
          </w:p>
        </w:tc>
      </w:tr>
      <w:tr w:rsidR="008C3A5F" w:rsidRPr="001921DB" w14:paraId="5D27CCDE" w14:textId="77777777" w:rsidTr="008C3A5F">
        <w:tc>
          <w:tcPr>
            <w:tcW w:w="1501" w:type="dxa"/>
          </w:tcPr>
          <w:p w14:paraId="2F61C318" w14:textId="77777777" w:rsidR="008C3A5F" w:rsidRPr="00431B05" w:rsidRDefault="008C3A5F" w:rsidP="001921DB">
            <w:pPr>
              <w:rPr>
                <w:i/>
                <w:u w:val="single"/>
              </w:rPr>
            </w:pPr>
            <w:r w:rsidRPr="00431B05">
              <w:rPr>
                <w:i/>
                <w:u w:val="single"/>
              </w:rPr>
              <w:t>Mentha arvensis</w:t>
            </w:r>
          </w:p>
        </w:tc>
        <w:tc>
          <w:tcPr>
            <w:tcW w:w="1501" w:type="dxa"/>
          </w:tcPr>
          <w:p w14:paraId="5486412A"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spicata</w:t>
            </w:r>
            <w:proofErr w:type="spellEnd"/>
          </w:p>
        </w:tc>
        <w:tc>
          <w:tcPr>
            <w:tcW w:w="1502" w:type="dxa"/>
          </w:tcPr>
          <w:p w14:paraId="3D7ED31B" w14:textId="77777777" w:rsidR="008C3A5F" w:rsidRPr="001921DB" w:rsidRDefault="008C3A5F" w:rsidP="001921DB">
            <w:pPr>
              <w:rPr>
                <w:u w:val="single"/>
              </w:rPr>
            </w:pPr>
            <w:r w:rsidRPr="001921DB">
              <w:rPr>
                <w:u w:val="single"/>
              </w:rPr>
              <w:t>6</w:t>
            </w:r>
          </w:p>
        </w:tc>
        <w:tc>
          <w:tcPr>
            <w:tcW w:w="1502" w:type="dxa"/>
          </w:tcPr>
          <w:p w14:paraId="45758D66" w14:textId="77777777" w:rsidR="008C3A5F" w:rsidRPr="001921DB" w:rsidRDefault="008C3A5F" w:rsidP="001921DB">
            <w:pPr>
              <w:rPr>
                <w:u w:val="single"/>
              </w:rPr>
            </w:pPr>
            <w:r w:rsidRPr="001921DB">
              <w:rPr>
                <w:u w:val="single"/>
              </w:rPr>
              <w:t>4</w:t>
            </w:r>
          </w:p>
        </w:tc>
        <w:tc>
          <w:tcPr>
            <w:tcW w:w="1502" w:type="dxa"/>
          </w:tcPr>
          <w:p w14:paraId="49BE4CAF" w14:textId="77777777" w:rsidR="008C3A5F" w:rsidRPr="001921DB" w:rsidRDefault="008C3A5F" w:rsidP="001921DB">
            <w:pPr>
              <w:rPr>
                <w:u w:val="single"/>
              </w:rPr>
            </w:pPr>
            <w:r w:rsidRPr="001921DB">
              <w:rPr>
                <w:u w:val="single"/>
              </w:rPr>
              <w:t>72</w:t>
            </w:r>
          </w:p>
        </w:tc>
        <w:tc>
          <w:tcPr>
            <w:tcW w:w="1502" w:type="dxa"/>
          </w:tcPr>
          <w:p w14:paraId="2490AC1E" w14:textId="77777777" w:rsidR="008C3A5F" w:rsidRPr="001921DB" w:rsidRDefault="008C3A5F" w:rsidP="001921DB">
            <w:pPr>
              <w:rPr>
                <w:u w:val="single"/>
              </w:rPr>
            </w:pPr>
            <w:r w:rsidRPr="001921DB">
              <w:rPr>
                <w:u w:val="single"/>
              </w:rPr>
              <w:t>48</w:t>
            </w:r>
          </w:p>
        </w:tc>
      </w:tr>
      <w:tr w:rsidR="008C3A5F" w:rsidRPr="001921DB" w14:paraId="22ED06FC" w14:textId="77777777" w:rsidTr="008C3A5F">
        <w:tc>
          <w:tcPr>
            <w:tcW w:w="1501" w:type="dxa"/>
          </w:tcPr>
          <w:p w14:paraId="5AEB55E9" w14:textId="77777777" w:rsidR="008C3A5F" w:rsidRPr="00431B05" w:rsidRDefault="008C3A5F" w:rsidP="001921DB">
            <w:pPr>
              <w:rPr>
                <w:i/>
                <w:u w:val="single"/>
              </w:rPr>
            </w:pPr>
            <w:r w:rsidRPr="00431B05">
              <w:rPr>
                <w:i/>
                <w:u w:val="single"/>
              </w:rPr>
              <w:t>Mentha arvensis</w:t>
            </w:r>
          </w:p>
        </w:tc>
        <w:tc>
          <w:tcPr>
            <w:tcW w:w="1501" w:type="dxa"/>
          </w:tcPr>
          <w:p w14:paraId="114BAFC0"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suaveolens</w:t>
            </w:r>
            <w:proofErr w:type="spellEnd"/>
          </w:p>
        </w:tc>
        <w:tc>
          <w:tcPr>
            <w:tcW w:w="1502" w:type="dxa"/>
          </w:tcPr>
          <w:p w14:paraId="1FA22601" w14:textId="77777777" w:rsidR="008C3A5F" w:rsidRPr="001921DB" w:rsidRDefault="008C3A5F" w:rsidP="001921DB">
            <w:pPr>
              <w:rPr>
                <w:u w:val="single"/>
              </w:rPr>
            </w:pPr>
            <w:r w:rsidRPr="001921DB">
              <w:rPr>
                <w:u w:val="single"/>
              </w:rPr>
              <w:t>6</w:t>
            </w:r>
          </w:p>
        </w:tc>
        <w:tc>
          <w:tcPr>
            <w:tcW w:w="1502" w:type="dxa"/>
          </w:tcPr>
          <w:p w14:paraId="2A98B241" w14:textId="77777777" w:rsidR="008C3A5F" w:rsidRPr="001921DB" w:rsidRDefault="008C3A5F" w:rsidP="001921DB">
            <w:pPr>
              <w:rPr>
                <w:u w:val="single"/>
              </w:rPr>
            </w:pPr>
            <w:r w:rsidRPr="001921DB">
              <w:rPr>
                <w:u w:val="single"/>
              </w:rPr>
              <w:t>2</w:t>
            </w:r>
          </w:p>
        </w:tc>
        <w:tc>
          <w:tcPr>
            <w:tcW w:w="1502" w:type="dxa"/>
          </w:tcPr>
          <w:p w14:paraId="3EFB42CD" w14:textId="77777777" w:rsidR="008C3A5F" w:rsidRPr="001921DB" w:rsidRDefault="008C3A5F" w:rsidP="001921DB">
            <w:pPr>
              <w:rPr>
                <w:u w:val="single"/>
              </w:rPr>
            </w:pPr>
            <w:r w:rsidRPr="001921DB">
              <w:rPr>
                <w:u w:val="single"/>
              </w:rPr>
              <w:t>72</w:t>
            </w:r>
          </w:p>
        </w:tc>
        <w:tc>
          <w:tcPr>
            <w:tcW w:w="1502" w:type="dxa"/>
          </w:tcPr>
          <w:p w14:paraId="483E8E7C" w14:textId="77777777" w:rsidR="008C3A5F" w:rsidRPr="001921DB" w:rsidRDefault="008C3A5F" w:rsidP="001921DB">
            <w:pPr>
              <w:rPr>
                <w:u w:val="single"/>
              </w:rPr>
            </w:pPr>
            <w:r w:rsidRPr="001921DB">
              <w:rPr>
                <w:u w:val="single"/>
              </w:rPr>
              <w:t>24</w:t>
            </w:r>
          </w:p>
        </w:tc>
      </w:tr>
      <w:tr w:rsidR="008C3A5F" w:rsidRPr="001921DB" w14:paraId="64BB623E" w14:textId="77777777" w:rsidTr="008C3A5F">
        <w:tc>
          <w:tcPr>
            <w:tcW w:w="1501" w:type="dxa"/>
          </w:tcPr>
          <w:p w14:paraId="7A31C683" w14:textId="77777777" w:rsidR="008C3A5F" w:rsidRPr="00431B05" w:rsidRDefault="008C3A5F" w:rsidP="001921DB">
            <w:pPr>
              <w:rPr>
                <w:i/>
                <w:u w:val="single"/>
              </w:rPr>
            </w:pPr>
            <w:r w:rsidRPr="00431B05">
              <w:rPr>
                <w:i/>
                <w:u w:val="single"/>
              </w:rPr>
              <w:t xml:space="preserve">Mentha </w:t>
            </w:r>
            <w:proofErr w:type="spellStart"/>
            <w:r w:rsidRPr="00431B05">
              <w:rPr>
                <w:i/>
                <w:u w:val="single"/>
              </w:rPr>
              <w:t>aquatica</w:t>
            </w:r>
            <w:proofErr w:type="spellEnd"/>
          </w:p>
        </w:tc>
        <w:tc>
          <w:tcPr>
            <w:tcW w:w="1501" w:type="dxa"/>
          </w:tcPr>
          <w:p w14:paraId="62998F0B"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spicata</w:t>
            </w:r>
            <w:proofErr w:type="spellEnd"/>
          </w:p>
        </w:tc>
        <w:tc>
          <w:tcPr>
            <w:tcW w:w="1502" w:type="dxa"/>
          </w:tcPr>
          <w:p w14:paraId="381171C9" w14:textId="77777777" w:rsidR="008C3A5F" w:rsidRPr="001921DB" w:rsidRDefault="008C3A5F" w:rsidP="001921DB">
            <w:pPr>
              <w:rPr>
                <w:u w:val="single"/>
              </w:rPr>
            </w:pPr>
            <w:r w:rsidRPr="001921DB">
              <w:rPr>
                <w:u w:val="single"/>
              </w:rPr>
              <w:t>8</w:t>
            </w:r>
          </w:p>
        </w:tc>
        <w:tc>
          <w:tcPr>
            <w:tcW w:w="1502" w:type="dxa"/>
          </w:tcPr>
          <w:p w14:paraId="10470F3A" w14:textId="77777777" w:rsidR="008C3A5F" w:rsidRPr="001921DB" w:rsidRDefault="008C3A5F" w:rsidP="001921DB">
            <w:pPr>
              <w:rPr>
                <w:u w:val="single"/>
              </w:rPr>
            </w:pPr>
            <w:r w:rsidRPr="001921DB">
              <w:rPr>
                <w:u w:val="single"/>
              </w:rPr>
              <w:t>4</w:t>
            </w:r>
          </w:p>
        </w:tc>
        <w:tc>
          <w:tcPr>
            <w:tcW w:w="1502" w:type="dxa"/>
          </w:tcPr>
          <w:p w14:paraId="111FEA6E" w14:textId="77777777" w:rsidR="008C3A5F" w:rsidRPr="001921DB" w:rsidRDefault="008C3A5F" w:rsidP="001921DB">
            <w:pPr>
              <w:rPr>
                <w:u w:val="single"/>
              </w:rPr>
            </w:pPr>
            <w:r w:rsidRPr="001921DB">
              <w:rPr>
                <w:u w:val="single"/>
              </w:rPr>
              <w:t>96</w:t>
            </w:r>
          </w:p>
        </w:tc>
        <w:tc>
          <w:tcPr>
            <w:tcW w:w="1502" w:type="dxa"/>
          </w:tcPr>
          <w:p w14:paraId="107146F2" w14:textId="77777777" w:rsidR="008C3A5F" w:rsidRPr="001921DB" w:rsidRDefault="008C3A5F" w:rsidP="001921DB">
            <w:pPr>
              <w:rPr>
                <w:u w:val="single"/>
              </w:rPr>
            </w:pPr>
            <w:r w:rsidRPr="001921DB">
              <w:rPr>
                <w:u w:val="single"/>
              </w:rPr>
              <w:t>48</w:t>
            </w:r>
          </w:p>
        </w:tc>
      </w:tr>
      <w:tr w:rsidR="008C3A5F" w:rsidRPr="001921DB" w14:paraId="4550459A" w14:textId="77777777" w:rsidTr="008C3A5F">
        <w:tc>
          <w:tcPr>
            <w:tcW w:w="1501" w:type="dxa"/>
          </w:tcPr>
          <w:p w14:paraId="03B4C470" w14:textId="77777777" w:rsidR="008C3A5F" w:rsidRPr="00431B05" w:rsidRDefault="008C3A5F" w:rsidP="001921DB">
            <w:pPr>
              <w:rPr>
                <w:i/>
                <w:u w:val="single"/>
              </w:rPr>
            </w:pPr>
            <w:r w:rsidRPr="00431B05">
              <w:rPr>
                <w:i/>
                <w:u w:val="single"/>
              </w:rPr>
              <w:t xml:space="preserve">Mentha </w:t>
            </w:r>
            <w:proofErr w:type="spellStart"/>
            <w:r w:rsidRPr="00431B05">
              <w:rPr>
                <w:i/>
                <w:u w:val="single"/>
              </w:rPr>
              <w:t>aquatica</w:t>
            </w:r>
            <w:proofErr w:type="spellEnd"/>
          </w:p>
        </w:tc>
        <w:tc>
          <w:tcPr>
            <w:tcW w:w="1501" w:type="dxa"/>
          </w:tcPr>
          <w:p w14:paraId="48E09CFB"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suaveolens</w:t>
            </w:r>
            <w:proofErr w:type="spellEnd"/>
          </w:p>
        </w:tc>
        <w:tc>
          <w:tcPr>
            <w:tcW w:w="1502" w:type="dxa"/>
          </w:tcPr>
          <w:p w14:paraId="6BF32E09" w14:textId="77777777" w:rsidR="008C3A5F" w:rsidRPr="001921DB" w:rsidRDefault="008C3A5F" w:rsidP="001921DB">
            <w:pPr>
              <w:rPr>
                <w:u w:val="single"/>
              </w:rPr>
            </w:pPr>
            <w:r w:rsidRPr="001921DB">
              <w:rPr>
                <w:u w:val="single"/>
              </w:rPr>
              <w:t>8</w:t>
            </w:r>
          </w:p>
        </w:tc>
        <w:tc>
          <w:tcPr>
            <w:tcW w:w="1502" w:type="dxa"/>
          </w:tcPr>
          <w:p w14:paraId="6B39FBD7" w14:textId="77777777" w:rsidR="008C3A5F" w:rsidRPr="001921DB" w:rsidRDefault="008C3A5F" w:rsidP="001921DB">
            <w:pPr>
              <w:rPr>
                <w:u w:val="single"/>
              </w:rPr>
            </w:pPr>
            <w:r w:rsidRPr="001921DB">
              <w:rPr>
                <w:u w:val="single"/>
              </w:rPr>
              <w:t>2</w:t>
            </w:r>
          </w:p>
        </w:tc>
        <w:tc>
          <w:tcPr>
            <w:tcW w:w="1502" w:type="dxa"/>
          </w:tcPr>
          <w:p w14:paraId="2A7F4897" w14:textId="77777777" w:rsidR="008C3A5F" w:rsidRPr="001921DB" w:rsidRDefault="008C3A5F" w:rsidP="001921DB">
            <w:pPr>
              <w:rPr>
                <w:u w:val="single"/>
              </w:rPr>
            </w:pPr>
            <w:r w:rsidRPr="001921DB">
              <w:rPr>
                <w:u w:val="single"/>
              </w:rPr>
              <w:t>96</w:t>
            </w:r>
          </w:p>
        </w:tc>
        <w:tc>
          <w:tcPr>
            <w:tcW w:w="1502" w:type="dxa"/>
          </w:tcPr>
          <w:p w14:paraId="70108878" w14:textId="77777777" w:rsidR="008C3A5F" w:rsidRPr="001921DB" w:rsidRDefault="008C3A5F" w:rsidP="001921DB">
            <w:pPr>
              <w:rPr>
                <w:u w:val="single"/>
              </w:rPr>
            </w:pPr>
            <w:r w:rsidRPr="001921DB">
              <w:rPr>
                <w:u w:val="single"/>
              </w:rPr>
              <w:t>24</w:t>
            </w:r>
          </w:p>
        </w:tc>
      </w:tr>
      <w:tr w:rsidR="008C3A5F" w:rsidRPr="001921DB" w14:paraId="43F36955" w14:textId="77777777" w:rsidTr="008C3A5F">
        <w:tc>
          <w:tcPr>
            <w:tcW w:w="1501" w:type="dxa"/>
          </w:tcPr>
          <w:p w14:paraId="338AEEE7"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spicata</w:t>
            </w:r>
            <w:proofErr w:type="spellEnd"/>
          </w:p>
        </w:tc>
        <w:tc>
          <w:tcPr>
            <w:tcW w:w="1501" w:type="dxa"/>
          </w:tcPr>
          <w:p w14:paraId="73FBD21B" w14:textId="77777777" w:rsidR="008C3A5F" w:rsidRPr="00431B05" w:rsidRDefault="008C3A5F" w:rsidP="001921DB">
            <w:pPr>
              <w:rPr>
                <w:i/>
                <w:u w:val="single"/>
              </w:rPr>
            </w:pPr>
            <w:r w:rsidRPr="00431B05">
              <w:rPr>
                <w:i/>
                <w:u w:val="single"/>
              </w:rPr>
              <w:t xml:space="preserve">Mentha </w:t>
            </w:r>
            <w:proofErr w:type="spellStart"/>
            <w:r w:rsidRPr="00431B05">
              <w:rPr>
                <w:i/>
                <w:u w:val="single"/>
              </w:rPr>
              <w:t>longifolia</w:t>
            </w:r>
            <w:proofErr w:type="spellEnd"/>
          </w:p>
        </w:tc>
        <w:tc>
          <w:tcPr>
            <w:tcW w:w="1502" w:type="dxa"/>
          </w:tcPr>
          <w:p w14:paraId="1EB84CDF" w14:textId="77777777" w:rsidR="008C3A5F" w:rsidRPr="001921DB" w:rsidRDefault="008C3A5F" w:rsidP="001921DB">
            <w:pPr>
              <w:rPr>
                <w:u w:val="single"/>
              </w:rPr>
            </w:pPr>
            <w:r w:rsidRPr="001921DB">
              <w:rPr>
                <w:u w:val="single"/>
              </w:rPr>
              <w:t>4</w:t>
            </w:r>
          </w:p>
        </w:tc>
        <w:tc>
          <w:tcPr>
            <w:tcW w:w="1502" w:type="dxa"/>
          </w:tcPr>
          <w:p w14:paraId="1F69D29E" w14:textId="77777777" w:rsidR="008C3A5F" w:rsidRPr="001921DB" w:rsidRDefault="008C3A5F" w:rsidP="001921DB">
            <w:pPr>
              <w:rPr>
                <w:u w:val="single"/>
              </w:rPr>
            </w:pPr>
            <w:r w:rsidRPr="001921DB">
              <w:rPr>
                <w:u w:val="single"/>
              </w:rPr>
              <w:t>2</w:t>
            </w:r>
          </w:p>
        </w:tc>
        <w:tc>
          <w:tcPr>
            <w:tcW w:w="1502" w:type="dxa"/>
          </w:tcPr>
          <w:p w14:paraId="39C1B571" w14:textId="77777777" w:rsidR="008C3A5F" w:rsidRPr="001921DB" w:rsidRDefault="008C3A5F" w:rsidP="001921DB">
            <w:pPr>
              <w:rPr>
                <w:u w:val="single"/>
              </w:rPr>
            </w:pPr>
            <w:r w:rsidRPr="001921DB">
              <w:rPr>
                <w:u w:val="single"/>
              </w:rPr>
              <w:t>48</w:t>
            </w:r>
          </w:p>
        </w:tc>
        <w:tc>
          <w:tcPr>
            <w:tcW w:w="1502" w:type="dxa"/>
          </w:tcPr>
          <w:p w14:paraId="575A72D0" w14:textId="77777777" w:rsidR="008C3A5F" w:rsidRPr="001921DB" w:rsidRDefault="008C3A5F" w:rsidP="001921DB">
            <w:pPr>
              <w:rPr>
                <w:u w:val="single"/>
              </w:rPr>
            </w:pPr>
            <w:r w:rsidRPr="001921DB">
              <w:rPr>
                <w:u w:val="single"/>
              </w:rPr>
              <w:t>24</w:t>
            </w:r>
          </w:p>
        </w:tc>
      </w:tr>
      <w:tr w:rsidR="008C3A5F" w:rsidRPr="001921DB" w14:paraId="5B6036DE" w14:textId="77777777" w:rsidTr="008C3A5F">
        <w:tc>
          <w:tcPr>
            <w:tcW w:w="1501" w:type="dxa"/>
          </w:tcPr>
          <w:p w14:paraId="6C1CBE90"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spicata</w:t>
            </w:r>
            <w:proofErr w:type="spellEnd"/>
          </w:p>
        </w:tc>
        <w:tc>
          <w:tcPr>
            <w:tcW w:w="1501" w:type="dxa"/>
          </w:tcPr>
          <w:p w14:paraId="25C78E9A" w14:textId="77777777" w:rsidR="008C3A5F" w:rsidRPr="00431B05" w:rsidRDefault="008C3A5F" w:rsidP="001921DB">
            <w:pPr>
              <w:rPr>
                <w:i/>
                <w:u w:val="single"/>
              </w:rPr>
            </w:pPr>
            <w:r w:rsidRPr="00431B05">
              <w:rPr>
                <w:i/>
                <w:u w:val="single"/>
              </w:rPr>
              <w:t xml:space="preserve">Mentha </w:t>
            </w:r>
            <w:proofErr w:type="spellStart"/>
            <w:r w:rsidRPr="00431B05">
              <w:rPr>
                <w:i/>
                <w:u w:val="single"/>
              </w:rPr>
              <w:t>suaveolens</w:t>
            </w:r>
            <w:proofErr w:type="spellEnd"/>
          </w:p>
        </w:tc>
        <w:tc>
          <w:tcPr>
            <w:tcW w:w="1502" w:type="dxa"/>
          </w:tcPr>
          <w:p w14:paraId="73B6802F" w14:textId="77777777" w:rsidR="008C3A5F" w:rsidRPr="001921DB" w:rsidRDefault="008C3A5F" w:rsidP="001921DB">
            <w:pPr>
              <w:rPr>
                <w:u w:val="single"/>
              </w:rPr>
            </w:pPr>
            <w:r w:rsidRPr="001921DB">
              <w:rPr>
                <w:u w:val="single"/>
              </w:rPr>
              <w:t>4</w:t>
            </w:r>
          </w:p>
        </w:tc>
        <w:tc>
          <w:tcPr>
            <w:tcW w:w="1502" w:type="dxa"/>
          </w:tcPr>
          <w:p w14:paraId="3B608DE6" w14:textId="77777777" w:rsidR="008C3A5F" w:rsidRPr="001921DB" w:rsidRDefault="008C3A5F" w:rsidP="001921DB">
            <w:pPr>
              <w:rPr>
                <w:u w:val="single"/>
              </w:rPr>
            </w:pPr>
            <w:r w:rsidRPr="001921DB">
              <w:rPr>
                <w:u w:val="single"/>
              </w:rPr>
              <w:t>2</w:t>
            </w:r>
          </w:p>
        </w:tc>
        <w:tc>
          <w:tcPr>
            <w:tcW w:w="1502" w:type="dxa"/>
          </w:tcPr>
          <w:p w14:paraId="02309018" w14:textId="77777777" w:rsidR="008C3A5F" w:rsidRPr="001921DB" w:rsidRDefault="008C3A5F" w:rsidP="001921DB">
            <w:pPr>
              <w:rPr>
                <w:u w:val="single"/>
              </w:rPr>
            </w:pPr>
            <w:r w:rsidRPr="001921DB">
              <w:rPr>
                <w:u w:val="single"/>
              </w:rPr>
              <w:t>48</w:t>
            </w:r>
          </w:p>
        </w:tc>
        <w:tc>
          <w:tcPr>
            <w:tcW w:w="1502" w:type="dxa"/>
          </w:tcPr>
          <w:p w14:paraId="1C148C89" w14:textId="77777777" w:rsidR="008C3A5F" w:rsidRPr="001921DB" w:rsidRDefault="008C3A5F" w:rsidP="001921DB">
            <w:pPr>
              <w:rPr>
                <w:u w:val="single"/>
              </w:rPr>
            </w:pPr>
            <w:r w:rsidRPr="001921DB">
              <w:rPr>
                <w:u w:val="single"/>
              </w:rPr>
              <w:t>24</w:t>
            </w:r>
          </w:p>
        </w:tc>
      </w:tr>
      <w:tr w:rsidR="008C3A5F" w:rsidRPr="001921DB" w14:paraId="0C38038C" w14:textId="77777777" w:rsidTr="008C3A5F">
        <w:tc>
          <w:tcPr>
            <w:tcW w:w="1501" w:type="dxa"/>
          </w:tcPr>
          <w:p w14:paraId="1525BDFD" w14:textId="77777777" w:rsidR="008C3A5F" w:rsidRPr="00431B05" w:rsidRDefault="008C3A5F" w:rsidP="001921DB">
            <w:pPr>
              <w:rPr>
                <w:i/>
                <w:u w:val="single"/>
              </w:rPr>
            </w:pPr>
            <w:proofErr w:type="spellStart"/>
            <w:r w:rsidRPr="00431B05">
              <w:rPr>
                <w:i/>
                <w:u w:val="single"/>
              </w:rPr>
              <w:t>Erythranthe</w:t>
            </w:r>
            <w:proofErr w:type="spellEnd"/>
            <w:r w:rsidRPr="00431B05">
              <w:rPr>
                <w:i/>
                <w:u w:val="single"/>
              </w:rPr>
              <w:t xml:space="preserve"> </w:t>
            </w:r>
            <w:proofErr w:type="spellStart"/>
            <w:r w:rsidRPr="00431B05">
              <w:rPr>
                <w:i/>
                <w:u w:val="single"/>
              </w:rPr>
              <w:t>guttata</w:t>
            </w:r>
            <w:proofErr w:type="spellEnd"/>
          </w:p>
        </w:tc>
        <w:tc>
          <w:tcPr>
            <w:tcW w:w="1501" w:type="dxa"/>
          </w:tcPr>
          <w:p w14:paraId="63F6567E" w14:textId="77777777" w:rsidR="008C3A5F" w:rsidRPr="00431B05" w:rsidRDefault="008C3A5F" w:rsidP="001921DB">
            <w:pPr>
              <w:rPr>
                <w:i/>
                <w:u w:val="single"/>
              </w:rPr>
            </w:pPr>
            <w:proofErr w:type="spellStart"/>
            <w:r w:rsidRPr="00431B05">
              <w:rPr>
                <w:i/>
                <w:u w:val="single"/>
              </w:rPr>
              <w:t>Erythranthe</w:t>
            </w:r>
            <w:proofErr w:type="spellEnd"/>
            <w:r w:rsidRPr="00431B05">
              <w:rPr>
                <w:i/>
                <w:u w:val="single"/>
              </w:rPr>
              <w:t xml:space="preserve"> lutea</w:t>
            </w:r>
          </w:p>
        </w:tc>
        <w:tc>
          <w:tcPr>
            <w:tcW w:w="1502" w:type="dxa"/>
          </w:tcPr>
          <w:p w14:paraId="7C6119D4" w14:textId="77777777" w:rsidR="008C3A5F" w:rsidRPr="001921DB" w:rsidRDefault="008C3A5F" w:rsidP="001921DB">
            <w:pPr>
              <w:rPr>
                <w:u w:val="single"/>
              </w:rPr>
            </w:pPr>
            <w:r w:rsidRPr="001921DB">
              <w:rPr>
                <w:u w:val="single"/>
              </w:rPr>
              <w:t>2</w:t>
            </w:r>
          </w:p>
        </w:tc>
        <w:tc>
          <w:tcPr>
            <w:tcW w:w="1502" w:type="dxa"/>
          </w:tcPr>
          <w:p w14:paraId="3428D619" w14:textId="77777777" w:rsidR="008C3A5F" w:rsidRPr="001921DB" w:rsidRDefault="008C3A5F" w:rsidP="001921DB">
            <w:pPr>
              <w:rPr>
                <w:u w:val="single"/>
              </w:rPr>
            </w:pPr>
            <w:r w:rsidRPr="001921DB">
              <w:rPr>
                <w:u w:val="single"/>
              </w:rPr>
              <w:t>4</w:t>
            </w:r>
          </w:p>
        </w:tc>
        <w:tc>
          <w:tcPr>
            <w:tcW w:w="1502" w:type="dxa"/>
          </w:tcPr>
          <w:p w14:paraId="1DAA4F22" w14:textId="77777777" w:rsidR="008C3A5F" w:rsidRPr="001921DB" w:rsidRDefault="008C3A5F" w:rsidP="001921DB">
            <w:pPr>
              <w:rPr>
                <w:u w:val="single"/>
              </w:rPr>
            </w:pPr>
          </w:p>
        </w:tc>
        <w:tc>
          <w:tcPr>
            <w:tcW w:w="1502" w:type="dxa"/>
          </w:tcPr>
          <w:p w14:paraId="29AA7ADC" w14:textId="77777777" w:rsidR="008C3A5F" w:rsidRPr="001921DB" w:rsidRDefault="008C3A5F" w:rsidP="001921DB">
            <w:pPr>
              <w:rPr>
                <w:u w:val="single"/>
              </w:rPr>
            </w:pPr>
          </w:p>
        </w:tc>
      </w:tr>
      <w:tr w:rsidR="008C3A5F" w:rsidRPr="001921DB" w14:paraId="39324CC4" w14:textId="77777777" w:rsidTr="008C3A5F">
        <w:tc>
          <w:tcPr>
            <w:tcW w:w="1501" w:type="dxa"/>
          </w:tcPr>
          <w:p w14:paraId="5BECB91F" w14:textId="77777777" w:rsidR="008C3A5F" w:rsidRPr="00431B05" w:rsidRDefault="008C3A5F" w:rsidP="001921DB">
            <w:pPr>
              <w:rPr>
                <w:i/>
                <w:u w:val="single"/>
              </w:rPr>
            </w:pPr>
            <w:proofErr w:type="spellStart"/>
            <w:r w:rsidRPr="00431B05">
              <w:rPr>
                <w:i/>
                <w:u w:val="single"/>
              </w:rPr>
              <w:t>Erythranthe</w:t>
            </w:r>
            <w:proofErr w:type="spellEnd"/>
            <w:r w:rsidRPr="00431B05">
              <w:rPr>
                <w:i/>
                <w:u w:val="single"/>
              </w:rPr>
              <w:t xml:space="preserve"> </w:t>
            </w:r>
            <w:proofErr w:type="spellStart"/>
            <w:r w:rsidRPr="00431B05">
              <w:rPr>
                <w:i/>
                <w:u w:val="single"/>
              </w:rPr>
              <w:t>guttata</w:t>
            </w:r>
            <w:proofErr w:type="spellEnd"/>
          </w:p>
        </w:tc>
        <w:tc>
          <w:tcPr>
            <w:tcW w:w="1501" w:type="dxa"/>
          </w:tcPr>
          <w:p w14:paraId="2386BAFF" w14:textId="77777777" w:rsidR="008C3A5F" w:rsidRPr="00431B05" w:rsidRDefault="008C3A5F" w:rsidP="001921DB">
            <w:pPr>
              <w:rPr>
                <w:i/>
                <w:u w:val="single"/>
              </w:rPr>
            </w:pPr>
            <w:proofErr w:type="spellStart"/>
            <w:r w:rsidRPr="00431B05">
              <w:rPr>
                <w:i/>
                <w:u w:val="single"/>
              </w:rPr>
              <w:t>Erythranthe</w:t>
            </w:r>
            <w:proofErr w:type="spellEnd"/>
            <w:r w:rsidRPr="00431B05">
              <w:rPr>
                <w:i/>
                <w:u w:val="single"/>
              </w:rPr>
              <w:t xml:space="preserve"> </w:t>
            </w:r>
            <w:proofErr w:type="spellStart"/>
            <w:r w:rsidRPr="00431B05">
              <w:rPr>
                <w:i/>
                <w:u w:val="single"/>
              </w:rPr>
              <w:t>cuprea</w:t>
            </w:r>
            <w:proofErr w:type="spellEnd"/>
          </w:p>
        </w:tc>
        <w:tc>
          <w:tcPr>
            <w:tcW w:w="1502" w:type="dxa"/>
          </w:tcPr>
          <w:p w14:paraId="02C08F39" w14:textId="77777777" w:rsidR="008C3A5F" w:rsidRPr="001921DB" w:rsidRDefault="008C3A5F" w:rsidP="001921DB">
            <w:pPr>
              <w:rPr>
                <w:u w:val="single"/>
              </w:rPr>
            </w:pPr>
            <w:r w:rsidRPr="001921DB">
              <w:rPr>
                <w:u w:val="single"/>
              </w:rPr>
              <w:t>2</w:t>
            </w:r>
          </w:p>
        </w:tc>
        <w:tc>
          <w:tcPr>
            <w:tcW w:w="1502" w:type="dxa"/>
          </w:tcPr>
          <w:p w14:paraId="3043353B" w14:textId="77777777" w:rsidR="008C3A5F" w:rsidRPr="001921DB" w:rsidRDefault="008C3A5F" w:rsidP="001921DB">
            <w:pPr>
              <w:rPr>
                <w:u w:val="single"/>
              </w:rPr>
            </w:pPr>
            <w:r w:rsidRPr="001921DB">
              <w:rPr>
                <w:u w:val="single"/>
              </w:rPr>
              <w:t>4</w:t>
            </w:r>
          </w:p>
        </w:tc>
        <w:tc>
          <w:tcPr>
            <w:tcW w:w="1502" w:type="dxa"/>
          </w:tcPr>
          <w:p w14:paraId="1D5DE2C4" w14:textId="77777777" w:rsidR="008C3A5F" w:rsidRPr="001921DB" w:rsidRDefault="008C3A5F" w:rsidP="001921DB">
            <w:pPr>
              <w:rPr>
                <w:u w:val="single"/>
              </w:rPr>
            </w:pPr>
          </w:p>
        </w:tc>
        <w:tc>
          <w:tcPr>
            <w:tcW w:w="1502" w:type="dxa"/>
          </w:tcPr>
          <w:p w14:paraId="35D14AE0" w14:textId="77777777" w:rsidR="008C3A5F" w:rsidRPr="001921DB" w:rsidRDefault="008C3A5F" w:rsidP="001921DB">
            <w:pPr>
              <w:rPr>
                <w:u w:val="single"/>
              </w:rPr>
            </w:pPr>
          </w:p>
        </w:tc>
      </w:tr>
      <w:tr w:rsidR="008C3A5F" w:rsidRPr="001921DB" w14:paraId="3F9F0EC9" w14:textId="77777777" w:rsidTr="008C3A5F">
        <w:tc>
          <w:tcPr>
            <w:tcW w:w="1501" w:type="dxa"/>
          </w:tcPr>
          <w:p w14:paraId="59B7C96D"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rostkoviana</w:t>
            </w:r>
            <w:proofErr w:type="spellEnd"/>
          </w:p>
        </w:tc>
        <w:tc>
          <w:tcPr>
            <w:tcW w:w="1501" w:type="dxa"/>
          </w:tcPr>
          <w:p w14:paraId="7AB74CB6" w14:textId="77777777" w:rsidR="008C3A5F" w:rsidRPr="00431B05" w:rsidRDefault="008C3A5F" w:rsidP="001921DB">
            <w:pPr>
              <w:rPr>
                <w:i/>
                <w:u w:val="single"/>
              </w:rPr>
            </w:pPr>
            <w:r w:rsidRPr="00431B05">
              <w:rPr>
                <w:i/>
                <w:u w:val="single"/>
              </w:rPr>
              <w:t>Euphrasia arctica</w:t>
            </w:r>
          </w:p>
        </w:tc>
        <w:tc>
          <w:tcPr>
            <w:tcW w:w="1502" w:type="dxa"/>
          </w:tcPr>
          <w:p w14:paraId="6506D475" w14:textId="77777777" w:rsidR="008C3A5F" w:rsidRPr="001921DB" w:rsidRDefault="008C3A5F" w:rsidP="001921DB">
            <w:pPr>
              <w:rPr>
                <w:u w:val="single"/>
              </w:rPr>
            </w:pPr>
            <w:r w:rsidRPr="001921DB">
              <w:rPr>
                <w:u w:val="single"/>
              </w:rPr>
              <w:t>2</w:t>
            </w:r>
          </w:p>
        </w:tc>
        <w:tc>
          <w:tcPr>
            <w:tcW w:w="1502" w:type="dxa"/>
          </w:tcPr>
          <w:p w14:paraId="52116D89" w14:textId="77777777" w:rsidR="008C3A5F" w:rsidRPr="001921DB" w:rsidRDefault="008C3A5F" w:rsidP="001921DB">
            <w:pPr>
              <w:rPr>
                <w:u w:val="single"/>
              </w:rPr>
            </w:pPr>
            <w:r w:rsidRPr="001921DB">
              <w:rPr>
                <w:u w:val="single"/>
              </w:rPr>
              <w:t>4</w:t>
            </w:r>
          </w:p>
        </w:tc>
        <w:tc>
          <w:tcPr>
            <w:tcW w:w="1502" w:type="dxa"/>
          </w:tcPr>
          <w:p w14:paraId="01A4033B" w14:textId="77777777" w:rsidR="008C3A5F" w:rsidRPr="001921DB" w:rsidRDefault="008C3A5F" w:rsidP="001921DB">
            <w:pPr>
              <w:rPr>
                <w:u w:val="single"/>
              </w:rPr>
            </w:pPr>
            <w:r w:rsidRPr="001921DB">
              <w:rPr>
                <w:u w:val="single"/>
              </w:rPr>
              <w:t>22</w:t>
            </w:r>
          </w:p>
        </w:tc>
        <w:tc>
          <w:tcPr>
            <w:tcW w:w="1502" w:type="dxa"/>
          </w:tcPr>
          <w:p w14:paraId="0C1C957A" w14:textId="77777777" w:rsidR="008C3A5F" w:rsidRPr="001921DB" w:rsidRDefault="008C3A5F" w:rsidP="001921DB">
            <w:pPr>
              <w:rPr>
                <w:u w:val="single"/>
              </w:rPr>
            </w:pPr>
            <w:r w:rsidRPr="001921DB">
              <w:rPr>
                <w:u w:val="single"/>
              </w:rPr>
              <w:t>44</w:t>
            </w:r>
          </w:p>
        </w:tc>
      </w:tr>
      <w:tr w:rsidR="008C3A5F" w:rsidRPr="001921DB" w14:paraId="5A9186AE" w14:textId="77777777" w:rsidTr="008C3A5F">
        <w:tc>
          <w:tcPr>
            <w:tcW w:w="1501" w:type="dxa"/>
          </w:tcPr>
          <w:p w14:paraId="54071377"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rostkoviana</w:t>
            </w:r>
            <w:proofErr w:type="spellEnd"/>
          </w:p>
        </w:tc>
        <w:tc>
          <w:tcPr>
            <w:tcW w:w="1501" w:type="dxa"/>
          </w:tcPr>
          <w:p w14:paraId="2E82A7AE"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nemorosa</w:t>
            </w:r>
            <w:proofErr w:type="spellEnd"/>
          </w:p>
        </w:tc>
        <w:tc>
          <w:tcPr>
            <w:tcW w:w="1502" w:type="dxa"/>
          </w:tcPr>
          <w:p w14:paraId="656783D1" w14:textId="77777777" w:rsidR="008C3A5F" w:rsidRPr="001921DB" w:rsidRDefault="008C3A5F" w:rsidP="001921DB">
            <w:pPr>
              <w:rPr>
                <w:u w:val="single"/>
              </w:rPr>
            </w:pPr>
            <w:r w:rsidRPr="001921DB">
              <w:rPr>
                <w:u w:val="single"/>
              </w:rPr>
              <w:t>2</w:t>
            </w:r>
          </w:p>
        </w:tc>
        <w:tc>
          <w:tcPr>
            <w:tcW w:w="1502" w:type="dxa"/>
          </w:tcPr>
          <w:p w14:paraId="4F38DF50" w14:textId="77777777" w:rsidR="008C3A5F" w:rsidRPr="001921DB" w:rsidRDefault="008C3A5F" w:rsidP="001921DB">
            <w:pPr>
              <w:rPr>
                <w:u w:val="single"/>
              </w:rPr>
            </w:pPr>
            <w:r w:rsidRPr="001921DB">
              <w:rPr>
                <w:u w:val="single"/>
              </w:rPr>
              <w:t>4</w:t>
            </w:r>
          </w:p>
        </w:tc>
        <w:tc>
          <w:tcPr>
            <w:tcW w:w="1502" w:type="dxa"/>
          </w:tcPr>
          <w:p w14:paraId="53DBD99A" w14:textId="77777777" w:rsidR="008C3A5F" w:rsidRPr="001921DB" w:rsidRDefault="008C3A5F" w:rsidP="001921DB">
            <w:pPr>
              <w:rPr>
                <w:u w:val="single"/>
              </w:rPr>
            </w:pPr>
            <w:r w:rsidRPr="001921DB">
              <w:rPr>
                <w:u w:val="single"/>
              </w:rPr>
              <w:t>22</w:t>
            </w:r>
          </w:p>
        </w:tc>
        <w:tc>
          <w:tcPr>
            <w:tcW w:w="1502" w:type="dxa"/>
          </w:tcPr>
          <w:p w14:paraId="3437C51C" w14:textId="77777777" w:rsidR="008C3A5F" w:rsidRPr="001921DB" w:rsidRDefault="008C3A5F" w:rsidP="001921DB">
            <w:pPr>
              <w:rPr>
                <w:u w:val="single"/>
              </w:rPr>
            </w:pPr>
            <w:r w:rsidRPr="001921DB">
              <w:rPr>
                <w:u w:val="single"/>
              </w:rPr>
              <w:t>44</w:t>
            </w:r>
          </w:p>
        </w:tc>
      </w:tr>
      <w:tr w:rsidR="008C3A5F" w:rsidRPr="001921DB" w14:paraId="5396B091" w14:textId="77777777" w:rsidTr="008C3A5F">
        <w:tc>
          <w:tcPr>
            <w:tcW w:w="1501" w:type="dxa"/>
          </w:tcPr>
          <w:p w14:paraId="1BE8B44E"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rostkoviana</w:t>
            </w:r>
            <w:proofErr w:type="spellEnd"/>
          </w:p>
        </w:tc>
        <w:tc>
          <w:tcPr>
            <w:tcW w:w="1501" w:type="dxa"/>
          </w:tcPr>
          <w:p w14:paraId="4959C7D0"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confusa</w:t>
            </w:r>
            <w:proofErr w:type="spellEnd"/>
          </w:p>
        </w:tc>
        <w:tc>
          <w:tcPr>
            <w:tcW w:w="1502" w:type="dxa"/>
          </w:tcPr>
          <w:p w14:paraId="1453483D" w14:textId="77777777" w:rsidR="008C3A5F" w:rsidRPr="001921DB" w:rsidRDefault="008C3A5F" w:rsidP="001921DB">
            <w:pPr>
              <w:rPr>
                <w:u w:val="single"/>
              </w:rPr>
            </w:pPr>
            <w:r w:rsidRPr="001921DB">
              <w:rPr>
                <w:u w:val="single"/>
              </w:rPr>
              <w:t>2</w:t>
            </w:r>
          </w:p>
        </w:tc>
        <w:tc>
          <w:tcPr>
            <w:tcW w:w="1502" w:type="dxa"/>
          </w:tcPr>
          <w:p w14:paraId="5A06FF2F" w14:textId="77777777" w:rsidR="008C3A5F" w:rsidRPr="001921DB" w:rsidRDefault="008C3A5F" w:rsidP="001921DB">
            <w:pPr>
              <w:rPr>
                <w:u w:val="single"/>
              </w:rPr>
            </w:pPr>
            <w:r w:rsidRPr="001921DB">
              <w:rPr>
                <w:u w:val="single"/>
              </w:rPr>
              <w:t>4</w:t>
            </w:r>
          </w:p>
        </w:tc>
        <w:tc>
          <w:tcPr>
            <w:tcW w:w="1502" w:type="dxa"/>
          </w:tcPr>
          <w:p w14:paraId="5978A2A9" w14:textId="77777777" w:rsidR="008C3A5F" w:rsidRPr="001921DB" w:rsidRDefault="008C3A5F" w:rsidP="001921DB">
            <w:pPr>
              <w:rPr>
                <w:u w:val="single"/>
              </w:rPr>
            </w:pPr>
            <w:r w:rsidRPr="001921DB">
              <w:rPr>
                <w:u w:val="single"/>
              </w:rPr>
              <w:t>22</w:t>
            </w:r>
          </w:p>
        </w:tc>
        <w:tc>
          <w:tcPr>
            <w:tcW w:w="1502" w:type="dxa"/>
          </w:tcPr>
          <w:p w14:paraId="04051F84" w14:textId="77777777" w:rsidR="008C3A5F" w:rsidRPr="001921DB" w:rsidRDefault="008C3A5F" w:rsidP="001921DB">
            <w:pPr>
              <w:rPr>
                <w:u w:val="single"/>
              </w:rPr>
            </w:pPr>
            <w:r w:rsidRPr="001921DB">
              <w:rPr>
                <w:u w:val="single"/>
              </w:rPr>
              <w:t>44</w:t>
            </w:r>
          </w:p>
        </w:tc>
      </w:tr>
      <w:tr w:rsidR="008C3A5F" w:rsidRPr="001921DB" w14:paraId="2D4A9B96" w14:textId="77777777" w:rsidTr="008C3A5F">
        <w:tc>
          <w:tcPr>
            <w:tcW w:w="1501" w:type="dxa"/>
          </w:tcPr>
          <w:p w14:paraId="57008B8F"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rostkoviana</w:t>
            </w:r>
            <w:proofErr w:type="spellEnd"/>
          </w:p>
        </w:tc>
        <w:tc>
          <w:tcPr>
            <w:tcW w:w="1501" w:type="dxa"/>
          </w:tcPr>
          <w:p w14:paraId="4AF6C178"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micrantha</w:t>
            </w:r>
            <w:proofErr w:type="spellEnd"/>
          </w:p>
        </w:tc>
        <w:tc>
          <w:tcPr>
            <w:tcW w:w="1502" w:type="dxa"/>
          </w:tcPr>
          <w:p w14:paraId="7768EE3C" w14:textId="77777777" w:rsidR="008C3A5F" w:rsidRPr="001921DB" w:rsidRDefault="008C3A5F" w:rsidP="001921DB">
            <w:pPr>
              <w:rPr>
                <w:u w:val="single"/>
              </w:rPr>
            </w:pPr>
            <w:r w:rsidRPr="001921DB">
              <w:rPr>
                <w:u w:val="single"/>
              </w:rPr>
              <w:t>2</w:t>
            </w:r>
          </w:p>
        </w:tc>
        <w:tc>
          <w:tcPr>
            <w:tcW w:w="1502" w:type="dxa"/>
          </w:tcPr>
          <w:p w14:paraId="0F88653E" w14:textId="77777777" w:rsidR="008C3A5F" w:rsidRPr="001921DB" w:rsidRDefault="008C3A5F" w:rsidP="001921DB">
            <w:pPr>
              <w:rPr>
                <w:u w:val="single"/>
              </w:rPr>
            </w:pPr>
            <w:r w:rsidRPr="001921DB">
              <w:rPr>
                <w:u w:val="single"/>
              </w:rPr>
              <w:t>4</w:t>
            </w:r>
          </w:p>
        </w:tc>
        <w:tc>
          <w:tcPr>
            <w:tcW w:w="1502" w:type="dxa"/>
          </w:tcPr>
          <w:p w14:paraId="7EA0AF4C" w14:textId="77777777" w:rsidR="008C3A5F" w:rsidRPr="001921DB" w:rsidRDefault="008C3A5F" w:rsidP="001921DB">
            <w:pPr>
              <w:rPr>
                <w:u w:val="single"/>
              </w:rPr>
            </w:pPr>
            <w:r w:rsidRPr="001921DB">
              <w:rPr>
                <w:u w:val="single"/>
              </w:rPr>
              <w:t>22</w:t>
            </w:r>
          </w:p>
        </w:tc>
        <w:tc>
          <w:tcPr>
            <w:tcW w:w="1502" w:type="dxa"/>
          </w:tcPr>
          <w:p w14:paraId="7571E427" w14:textId="77777777" w:rsidR="008C3A5F" w:rsidRPr="001921DB" w:rsidRDefault="008C3A5F" w:rsidP="001921DB">
            <w:pPr>
              <w:rPr>
                <w:u w:val="single"/>
              </w:rPr>
            </w:pPr>
            <w:r w:rsidRPr="001921DB">
              <w:rPr>
                <w:u w:val="single"/>
              </w:rPr>
              <w:t>44</w:t>
            </w:r>
          </w:p>
        </w:tc>
      </w:tr>
      <w:tr w:rsidR="008C3A5F" w:rsidRPr="001921DB" w14:paraId="536B63C8" w14:textId="77777777" w:rsidTr="008C3A5F">
        <w:tc>
          <w:tcPr>
            <w:tcW w:w="1501" w:type="dxa"/>
          </w:tcPr>
          <w:p w14:paraId="223FA73B" w14:textId="77777777" w:rsidR="008C3A5F" w:rsidRPr="00431B05" w:rsidRDefault="008C3A5F" w:rsidP="001921DB">
            <w:pPr>
              <w:rPr>
                <w:i/>
                <w:u w:val="single"/>
              </w:rPr>
            </w:pPr>
            <w:r w:rsidRPr="00431B05">
              <w:rPr>
                <w:i/>
                <w:u w:val="single"/>
              </w:rPr>
              <w:lastRenderedPageBreak/>
              <w:t xml:space="preserve">Euphrasia </w:t>
            </w:r>
            <w:proofErr w:type="spellStart"/>
            <w:r w:rsidRPr="00431B05">
              <w:rPr>
                <w:i/>
                <w:u w:val="single"/>
              </w:rPr>
              <w:t>montana</w:t>
            </w:r>
            <w:proofErr w:type="spellEnd"/>
          </w:p>
        </w:tc>
        <w:tc>
          <w:tcPr>
            <w:tcW w:w="1501" w:type="dxa"/>
          </w:tcPr>
          <w:p w14:paraId="7EFF3ED3"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confusa</w:t>
            </w:r>
            <w:proofErr w:type="spellEnd"/>
          </w:p>
        </w:tc>
        <w:tc>
          <w:tcPr>
            <w:tcW w:w="1502" w:type="dxa"/>
          </w:tcPr>
          <w:p w14:paraId="211A0DEE" w14:textId="77777777" w:rsidR="008C3A5F" w:rsidRPr="001921DB" w:rsidRDefault="008C3A5F" w:rsidP="001921DB">
            <w:pPr>
              <w:rPr>
                <w:u w:val="single"/>
              </w:rPr>
            </w:pPr>
            <w:r w:rsidRPr="001921DB">
              <w:rPr>
                <w:u w:val="single"/>
              </w:rPr>
              <w:t>2</w:t>
            </w:r>
          </w:p>
        </w:tc>
        <w:tc>
          <w:tcPr>
            <w:tcW w:w="1502" w:type="dxa"/>
          </w:tcPr>
          <w:p w14:paraId="7F951EE0" w14:textId="77777777" w:rsidR="008C3A5F" w:rsidRPr="001921DB" w:rsidRDefault="008C3A5F" w:rsidP="001921DB">
            <w:pPr>
              <w:rPr>
                <w:u w:val="single"/>
              </w:rPr>
            </w:pPr>
            <w:r w:rsidRPr="001921DB">
              <w:rPr>
                <w:u w:val="single"/>
              </w:rPr>
              <w:t>4</w:t>
            </w:r>
          </w:p>
        </w:tc>
        <w:tc>
          <w:tcPr>
            <w:tcW w:w="1502" w:type="dxa"/>
          </w:tcPr>
          <w:p w14:paraId="16CE7927" w14:textId="77777777" w:rsidR="008C3A5F" w:rsidRPr="001921DB" w:rsidRDefault="008C3A5F" w:rsidP="001921DB">
            <w:pPr>
              <w:rPr>
                <w:u w:val="single"/>
              </w:rPr>
            </w:pPr>
            <w:r w:rsidRPr="001921DB">
              <w:rPr>
                <w:u w:val="single"/>
              </w:rPr>
              <w:t>22</w:t>
            </w:r>
          </w:p>
        </w:tc>
        <w:tc>
          <w:tcPr>
            <w:tcW w:w="1502" w:type="dxa"/>
          </w:tcPr>
          <w:p w14:paraId="0A0A97BA" w14:textId="77777777" w:rsidR="008C3A5F" w:rsidRPr="001921DB" w:rsidRDefault="008C3A5F" w:rsidP="001921DB">
            <w:pPr>
              <w:rPr>
                <w:u w:val="single"/>
              </w:rPr>
            </w:pPr>
            <w:r w:rsidRPr="001921DB">
              <w:rPr>
                <w:u w:val="single"/>
              </w:rPr>
              <w:t>44</w:t>
            </w:r>
          </w:p>
        </w:tc>
      </w:tr>
      <w:tr w:rsidR="008C3A5F" w:rsidRPr="001921DB" w14:paraId="229EAE21" w14:textId="77777777" w:rsidTr="008C3A5F">
        <w:tc>
          <w:tcPr>
            <w:tcW w:w="1501" w:type="dxa"/>
          </w:tcPr>
          <w:p w14:paraId="59DFC5BF"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anglica</w:t>
            </w:r>
            <w:proofErr w:type="spellEnd"/>
          </w:p>
        </w:tc>
        <w:tc>
          <w:tcPr>
            <w:tcW w:w="1501" w:type="dxa"/>
          </w:tcPr>
          <w:p w14:paraId="78B22546" w14:textId="77777777" w:rsidR="008C3A5F" w:rsidRPr="00431B05" w:rsidRDefault="008C3A5F" w:rsidP="001921DB">
            <w:pPr>
              <w:rPr>
                <w:i/>
                <w:u w:val="single"/>
              </w:rPr>
            </w:pPr>
            <w:r w:rsidRPr="00431B05">
              <w:rPr>
                <w:i/>
                <w:u w:val="single"/>
              </w:rPr>
              <w:t>Euphrasia arctica</w:t>
            </w:r>
          </w:p>
        </w:tc>
        <w:tc>
          <w:tcPr>
            <w:tcW w:w="1502" w:type="dxa"/>
          </w:tcPr>
          <w:p w14:paraId="654CD60E" w14:textId="77777777" w:rsidR="008C3A5F" w:rsidRPr="001921DB" w:rsidRDefault="008C3A5F" w:rsidP="001921DB">
            <w:pPr>
              <w:rPr>
                <w:u w:val="single"/>
              </w:rPr>
            </w:pPr>
            <w:r w:rsidRPr="001921DB">
              <w:rPr>
                <w:u w:val="single"/>
              </w:rPr>
              <w:t>2</w:t>
            </w:r>
          </w:p>
        </w:tc>
        <w:tc>
          <w:tcPr>
            <w:tcW w:w="1502" w:type="dxa"/>
          </w:tcPr>
          <w:p w14:paraId="4FBCB904" w14:textId="77777777" w:rsidR="008C3A5F" w:rsidRPr="001921DB" w:rsidRDefault="008C3A5F" w:rsidP="001921DB">
            <w:pPr>
              <w:rPr>
                <w:u w:val="single"/>
              </w:rPr>
            </w:pPr>
            <w:r w:rsidRPr="001921DB">
              <w:rPr>
                <w:u w:val="single"/>
              </w:rPr>
              <w:t>4</w:t>
            </w:r>
          </w:p>
        </w:tc>
        <w:tc>
          <w:tcPr>
            <w:tcW w:w="1502" w:type="dxa"/>
          </w:tcPr>
          <w:p w14:paraId="1612B7CE" w14:textId="77777777" w:rsidR="008C3A5F" w:rsidRPr="001921DB" w:rsidRDefault="008C3A5F" w:rsidP="001921DB">
            <w:pPr>
              <w:rPr>
                <w:u w:val="single"/>
              </w:rPr>
            </w:pPr>
            <w:r w:rsidRPr="001921DB">
              <w:rPr>
                <w:u w:val="single"/>
              </w:rPr>
              <w:t>22</w:t>
            </w:r>
          </w:p>
        </w:tc>
        <w:tc>
          <w:tcPr>
            <w:tcW w:w="1502" w:type="dxa"/>
          </w:tcPr>
          <w:p w14:paraId="67221C25" w14:textId="77777777" w:rsidR="008C3A5F" w:rsidRPr="001921DB" w:rsidRDefault="008C3A5F" w:rsidP="001921DB">
            <w:pPr>
              <w:rPr>
                <w:u w:val="single"/>
              </w:rPr>
            </w:pPr>
            <w:r w:rsidRPr="001921DB">
              <w:rPr>
                <w:u w:val="single"/>
              </w:rPr>
              <w:t>44</w:t>
            </w:r>
          </w:p>
        </w:tc>
      </w:tr>
      <w:tr w:rsidR="008C3A5F" w:rsidRPr="001921DB" w14:paraId="2E5A5FB5" w14:textId="77777777" w:rsidTr="008C3A5F">
        <w:tc>
          <w:tcPr>
            <w:tcW w:w="1501" w:type="dxa"/>
          </w:tcPr>
          <w:p w14:paraId="3C8AF70A"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anglica</w:t>
            </w:r>
            <w:proofErr w:type="spellEnd"/>
          </w:p>
        </w:tc>
        <w:tc>
          <w:tcPr>
            <w:tcW w:w="1501" w:type="dxa"/>
          </w:tcPr>
          <w:p w14:paraId="3A340650"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tetraquetra</w:t>
            </w:r>
            <w:proofErr w:type="spellEnd"/>
          </w:p>
        </w:tc>
        <w:tc>
          <w:tcPr>
            <w:tcW w:w="1502" w:type="dxa"/>
          </w:tcPr>
          <w:p w14:paraId="78E2F011" w14:textId="77777777" w:rsidR="008C3A5F" w:rsidRPr="001921DB" w:rsidRDefault="008C3A5F" w:rsidP="001921DB">
            <w:pPr>
              <w:rPr>
                <w:u w:val="single"/>
              </w:rPr>
            </w:pPr>
            <w:r w:rsidRPr="001921DB">
              <w:rPr>
                <w:u w:val="single"/>
              </w:rPr>
              <w:t>2</w:t>
            </w:r>
          </w:p>
        </w:tc>
        <w:tc>
          <w:tcPr>
            <w:tcW w:w="1502" w:type="dxa"/>
          </w:tcPr>
          <w:p w14:paraId="3520C78B" w14:textId="77777777" w:rsidR="008C3A5F" w:rsidRPr="001921DB" w:rsidRDefault="008C3A5F" w:rsidP="001921DB">
            <w:pPr>
              <w:rPr>
                <w:u w:val="single"/>
              </w:rPr>
            </w:pPr>
            <w:r w:rsidRPr="001921DB">
              <w:rPr>
                <w:u w:val="single"/>
              </w:rPr>
              <w:t>4</w:t>
            </w:r>
          </w:p>
        </w:tc>
        <w:tc>
          <w:tcPr>
            <w:tcW w:w="1502" w:type="dxa"/>
          </w:tcPr>
          <w:p w14:paraId="4593F3A4" w14:textId="77777777" w:rsidR="008C3A5F" w:rsidRPr="001921DB" w:rsidRDefault="008C3A5F" w:rsidP="001921DB">
            <w:pPr>
              <w:rPr>
                <w:u w:val="single"/>
              </w:rPr>
            </w:pPr>
            <w:r w:rsidRPr="001921DB">
              <w:rPr>
                <w:u w:val="single"/>
              </w:rPr>
              <w:t>22</w:t>
            </w:r>
          </w:p>
        </w:tc>
        <w:tc>
          <w:tcPr>
            <w:tcW w:w="1502" w:type="dxa"/>
          </w:tcPr>
          <w:p w14:paraId="57F6B3BE" w14:textId="77777777" w:rsidR="008C3A5F" w:rsidRPr="001921DB" w:rsidRDefault="008C3A5F" w:rsidP="001921DB">
            <w:pPr>
              <w:rPr>
                <w:u w:val="single"/>
              </w:rPr>
            </w:pPr>
            <w:r w:rsidRPr="001921DB">
              <w:rPr>
                <w:u w:val="single"/>
              </w:rPr>
              <w:t>44</w:t>
            </w:r>
          </w:p>
        </w:tc>
      </w:tr>
      <w:tr w:rsidR="008C3A5F" w:rsidRPr="001921DB" w14:paraId="3B5B6F8A" w14:textId="77777777" w:rsidTr="008C3A5F">
        <w:tc>
          <w:tcPr>
            <w:tcW w:w="1501" w:type="dxa"/>
          </w:tcPr>
          <w:p w14:paraId="5C167ADE"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anglica</w:t>
            </w:r>
            <w:proofErr w:type="spellEnd"/>
          </w:p>
        </w:tc>
        <w:tc>
          <w:tcPr>
            <w:tcW w:w="1501" w:type="dxa"/>
          </w:tcPr>
          <w:p w14:paraId="657487DD"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nemorosa</w:t>
            </w:r>
            <w:proofErr w:type="spellEnd"/>
          </w:p>
        </w:tc>
        <w:tc>
          <w:tcPr>
            <w:tcW w:w="1502" w:type="dxa"/>
          </w:tcPr>
          <w:p w14:paraId="428D14BC" w14:textId="77777777" w:rsidR="008C3A5F" w:rsidRPr="001921DB" w:rsidRDefault="008C3A5F" w:rsidP="001921DB">
            <w:pPr>
              <w:rPr>
                <w:u w:val="single"/>
              </w:rPr>
            </w:pPr>
            <w:r w:rsidRPr="001921DB">
              <w:rPr>
                <w:u w:val="single"/>
              </w:rPr>
              <w:t>2</w:t>
            </w:r>
          </w:p>
        </w:tc>
        <w:tc>
          <w:tcPr>
            <w:tcW w:w="1502" w:type="dxa"/>
          </w:tcPr>
          <w:p w14:paraId="396135E8" w14:textId="77777777" w:rsidR="008C3A5F" w:rsidRPr="001921DB" w:rsidRDefault="008C3A5F" w:rsidP="001921DB">
            <w:pPr>
              <w:rPr>
                <w:u w:val="single"/>
              </w:rPr>
            </w:pPr>
            <w:r w:rsidRPr="001921DB">
              <w:rPr>
                <w:u w:val="single"/>
              </w:rPr>
              <w:t>4</w:t>
            </w:r>
          </w:p>
        </w:tc>
        <w:tc>
          <w:tcPr>
            <w:tcW w:w="1502" w:type="dxa"/>
          </w:tcPr>
          <w:p w14:paraId="615DD54E" w14:textId="77777777" w:rsidR="008C3A5F" w:rsidRPr="001921DB" w:rsidRDefault="008C3A5F" w:rsidP="001921DB">
            <w:pPr>
              <w:rPr>
                <w:u w:val="single"/>
              </w:rPr>
            </w:pPr>
            <w:r w:rsidRPr="001921DB">
              <w:rPr>
                <w:u w:val="single"/>
              </w:rPr>
              <w:t>22</w:t>
            </w:r>
          </w:p>
        </w:tc>
        <w:tc>
          <w:tcPr>
            <w:tcW w:w="1502" w:type="dxa"/>
          </w:tcPr>
          <w:p w14:paraId="67CCEAE0" w14:textId="77777777" w:rsidR="008C3A5F" w:rsidRPr="001921DB" w:rsidRDefault="008C3A5F" w:rsidP="001921DB">
            <w:pPr>
              <w:rPr>
                <w:u w:val="single"/>
              </w:rPr>
            </w:pPr>
            <w:r w:rsidRPr="001921DB">
              <w:rPr>
                <w:u w:val="single"/>
              </w:rPr>
              <w:t>44</w:t>
            </w:r>
          </w:p>
        </w:tc>
      </w:tr>
      <w:tr w:rsidR="008C3A5F" w:rsidRPr="001921DB" w14:paraId="4D16E077" w14:textId="77777777" w:rsidTr="008C3A5F">
        <w:tc>
          <w:tcPr>
            <w:tcW w:w="1501" w:type="dxa"/>
          </w:tcPr>
          <w:p w14:paraId="3DD2C4A5"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anglica</w:t>
            </w:r>
            <w:proofErr w:type="spellEnd"/>
          </w:p>
        </w:tc>
        <w:tc>
          <w:tcPr>
            <w:tcW w:w="1501" w:type="dxa"/>
          </w:tcPr>
          <w:p w14:paraId="59CEBAAB"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confusa</w:t>
            </w:r>
            <w:proofErr w:type="spellEnd"/>
          </w:p>
        </w:tc>
        <w:tc>
          <w:tcPr>
            <w:tcW w:w="1502" w:type="dxa"/>
          </w:tcPr>
          <w:p w14:paraId="6ADC0BF5" w14:textId="77777777" w:rsidR="008C3A5F" w:rsidRPr="001921DB" w:rsidRDefault="008C3A5F" w:rsidP="001921DB">
            <w:pPr>
              <w:rPr>
                <w:u w:val="single"/>
              </w:rPr>
            </w:pPr>
            <w:r w:rsidRPr="001921DB">
              <w:rPr>
                <w:u w:val="single"/>
              </w:rPr>
              <w:t>2</w:t>
            </w:r>
          </w:p>
        </w:tc>
        <w:tc>
          <w:tcPr>
            <w:tcW w:w="1502" w:type="dxa"/>
          </w:tcPr>
          <w:p w14:paraId="16C3AE0B" w14:textId="77777777" w:rsidR="008C3A5F" w:rsidRPr="001921DB" w:rsidRDefault="008C3A5F" w:rsidP="001921DB">
            <w:pPr>
              <w:rPr>
                <w:u w:val="single"/>
              </w:rPr>
            </w:pPr>
            <w:r w:rsidRPr="001921DB">
              <w:rPr>
                <w:u w:val="single"/>
              </w:rPr>
              <w:t>4</w:t>
            </w:r>
          </w:p>
        </w:tc>
        <w:tc>
          <w:tcPr>
            <w:tcW w:w="1502" w:type="dxa"/>
          </w:tcPr>
          <w:p w14:paraId="6BF88F2B" w14:textId="77777777" w:rsidR="008C3A5F" w:rsidRPr="001921DB" w:rsidRDefault="008C3A5F" w:rsidP="001921DB">
            <w:pPr>
              <w:rPr>
                <w:u w:val="single"/>
              </w:rPr>
            </w:pPr>
            <w:r w:rsidRPr="001921DB">
              <w:rPr>
                <w:u w:val="single"/>
              </w:rPr>
              <w:t>22</w:t>
            </w:r>
          </w:p>
        </w:tc>
        <w:tc>
          <w:tcPr>
            <w:tcW w:w="1502" w:type="dxa"/>
          </w:tcPr>
          <w:p w14:paraId="39996726" w14:textId="77777777" w:rsidR="008C3A5F" w:rsidRPr="001921DB" w:rsidRDefault="008C3A5F" w:rsidP="001921DB">
            <w:pPr>
              <w:rPr>
                <w:u w:val="single"/>
              </w:rPr>
            </w:pPr>
            <w:r w:rsidRPr="001921DB">
              <w:rPr>
                <w:u w:val="single"/>
              </w:rPr>
              <w:t>44</w:t>
            </w:r>
          </w:p>
        </w:tc>
      </w:tr>
      <w:tr w:rsidR="008C3A5F" w:rsidRPr="001921DB" w14:paraId="096064E3" w14:textId="77777777" w:rsidTr="008C3A5F">
        <w:tc>
          <w:tcPr>
            <w:tcW w:w="1501" w:type="dxa"/>
          </w:tcPr>
          <w:p w14:paraId="01AE0FE6"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anglica</w:t>
            </w:r>
            <w:proofErr w:type="spellEnd"/>
          </w:p>
        </w:tc>
        <w:tc>
          <w:tcPr>
            <w:tcW w:w="1501" w:type="dxa"/>
          </w:tcPr>
          <w:p w14:paraId="0DA495CB"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micrantha</w:t>
            </w:r>
            <w:proofErr w:type="spellEnd"/>
          </w:p>
        </w:tc>
        <w:tc>
          <w:tcPr>
            <w:tcW w:w="1502" w:type="dxa"/>
          </w:tcPr>
          <w:p w14:paraId="7E1338CE" w14:textId="77777777" w:rsidR="008C3A5F" w:rsidRPr="001921DB" w:rsidRDefault="008C3A5F" w:rsidP="001921DB">
            <w:pPr>
              <w:rPr>
                <w:u w:val="single"/>
              </w:rPr>
            </w:pPr>
            <w:r w:rsidRPr="001921DB">
              <w:rPr>
                <w:u w:val="single"/>
              </w:rPr>
              <w:t>2</w:t>
            </w:r>
          </w:p>
        </w:tc>
        <w:tc>
          <w:tcPr>
            <w:tcW w:w="1502" w:type="dxa"/>
          </w:tcPr>
          <w:p w14:paraId="4277202F" w14:textId="77777777" w:rsidR="008C3A5F" w:rsidRPr="001921DB" w:rsidRDefault="008C3A5F" w:rsidP="001921DB">
            <w:pPr>
              <w:rPr>
                <w:u w:val="single"/>
              </w:rPr>
            </w:pPr>
            <w:r w:rsidRPr="001921DB">
              <w:rPr>
                <w:u w:val="single"/>
              </w:rPr>
              <w:t>4</w:t>
            </w:r>
          </w:p>
        </w:tc>
        <w:tc>
          <w:tcPr>
            <w:tcW w:w="1502" w:type="dxa"/>
          </w:tcPr>
          <w:p w14:paraId="6F1A93E5" w14:textId="77777777" w:rsidR="008C3A5F" w:rsidRPr="001921DB" w:rsidRDefault="008C3A5F" w:rsidP="001921DB">
            <w:pPr>
              <w:rPr>
                <w:u w:val="single"/>
              </w:rPr>
            </w:pPr>
            <w:r w:rsidRPr="001921DB">
              <w:rPr>
                <w:u w:val="single"/>
              </w:rPr>
              <w:t>22</w:t>
            </w:r>
          </w:p>
        </w:tc>
        <w:tc>
          <w:tcPr>
            <w:tcW w:w="1502" w:type="dxa"/>
          </w:tcPr>
          <w:p w14:paraId="69A8BCD0" w14:textId="77777777" w:rsidR="008C3A5F" w:rsidRPr="001921DB" w:rsidRDefault="008C3A5F" w:rsidP="001921DB">
            <w:pPr>
              <w:rPr>
                <w:u w:val="single"/>
              </w:rPr>
            </w:pPr>
            <w:r w:rsidRPr="001921DB">
              <w:rPr>
                <w:u w:val="single"/>
              </w:rPr>
              <w:t>44</w:t>
            </w:r>
          </w:p>
        </w:tc>
      </w:tr>
      <w:tr w:rsidR="008C3A5F" w:rsidRPr="001921DB" w14:paraId="466143DD" w14:textId="77777777" w:rsidTr="008C3A5F">
        <w:tc>
          <w:tcPr>
            <w:tcW w:w="1501" w:type="dxa"/>
          </w:tcPr>
          <w:p w14:paraId="520B0C77"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rivularis</w:t>
            </w:r>
            <w:proofErr w:type="spellEnd"/>
          </w:p>
        </w:tc>
        <w:tc>
          <w:tcPr>
            <w:tcW w:w="1501" w:type="dxa"/>
          </w:tcPr>
          <w:p w14:paraId="0CEA0D52"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scottica</w:t>
            </w:r>
            <w:proofErr w:type="spellEnd"/>
          </w:p>
        </w:tc>
        <w:tc>
          <w:tcPr>
            <w:tcW w:w="1502" w:type="dxa"/>
          </w:tcPr>
          <w:p w14:paraId="0A0DBF56" w14:textId="77777777" w:rsidR="008C3A5F" w:rsidRPr="001921DB" w:rsidRDefault="008C3A5F" w:rsidP="001921DB">
            <w:pPr>
              <w:rPr>
                <w:u w:val="single"/>
              </w:rPr>
            </w:pPr>
            <w:r w:rsidRPr="001921DB">
              <w:rPr>
                <w:u w:val="single"/>
              </w:rPr>
              <w:t>2</w:t>
            </w:r>
          </w:p>
        </w:tc>
        <w:tc>
          <w:tcPr>
            <w:tcW w:w="1502" w:type="dxa"/>
          </w:tcPr>
          <w:p w14:paraId="4C71F0BA" w14:textId="77777777" w:rsidR="008C3A5F" w:rsidRPr="001921DB" w:rsidRDefault="008C3A5F" w:rsidP="001921DB">
            <w:pPr>
              <w:rPr>
                <w:u w:val="single"/>
              </w:rPr>
            </w:pPr>
            <w:r w:rsidRPr="001921DB">
              <w:rPr>
                <w:u w:val="single"/>
              </w:rPr>
              <w:t>4</w:t>
            </w:r>
          </w:p>
        </w:tc>
        <w:tc>
          <w:tcPr>
            <w:tcW w:w="1502" w:type="dxa"/>
          </w:tcPr>
          <w:p w14:paraId="4A2CE909" w14:textId="77777777" w:rsidR="008C3A5F" w:rsidRPr="001921DB" w:rsidRDefault="008C3A5F" w:rsidP="001921DB">
            <w:pPr>
              <w:rPr>
                <w:u w:val="single"/>
              </w:rPr>
            </w:pPr>
            <w:r w:rsidRPr="001921DB">
              <w:rPr>
                <w:u w:val="single"/>
              </w:rPr>
              <w:t>22</w:t>
            </w:r>
          </w:p>
        </w:tc>
        <w:tc>
          <w:tcPr>
            <w:tcW w:w="1502" w:type="dxa"/>
          </w:tcPr>
          <w:p w14:paraId="37F4D377" w14:textId="77777777" w:rsidR="008C3A5F" w:rsidRPr="001921DB" w:rsidRDefault="008C3A5F" w:rsidP="001921DB">
            <w:pPr>
              <w:rPr>
                <w:u w:val="single"/>
              </w:rPr>
            </w:pPr>
            <w:r w:rsidRPr="001921DB">
              <w:rPr>
                <w:u w:val="single"/>
              </w:rPr>
              <w:t>44</w:t>
            </w:r>
          </w:p>
        </w:tc>
      </w:tr>
      <w:tr w:rsidR="008C3A5F" w:rsidRPr="001921DB" w14:paraId="549D8670" w14:textId="77777777" w:rsidTr="008C3A5F">
        <w:tc>
          <w:tcPr>
            <w:tcW w:w="1501" w:type="dxa"/>
          </w:tcPr>
          <w:p w14:paraId="1C7541A4"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vigursii</w:t>
            </w:r>
            <w:proofErr w:type="spellEnd"/>
          </w:p>
        </w:tc>
        <w:tc>
          <w:tcPr>
            <w:tcW w:w="1501" w:type="dxa"/>
          </w:tcPr>
          <w:p w14:paraId="5963E793"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tetraquetra</w:t>
            </w:r>
            <w:proofErr w:type="spellEnd"/>
          </w:p>
        </w:tc>
        <w:tc>
          <w:tcPr>
            <w:tcW w:w="1502" w:type="dxa"/>
          </w:tcPr>
          <w:p w14:paraId="68B7D8AD" w14:textId="77777777" w:rsidR="008C3A5F" w:rsidRPr="001921DB" w:rsidRDefault="008C3A5F" w:rsidP="001921DB">
            <w:pPr>
              <w:rPr>
                <w:u w:val="single"/>
              </w:rPr>
            </w:pPr>
            <w:r w:rsidRPr="001921DB">
              <w:rPr>
                <w:u w:val="single"/>
              </w:rPr>
              <w:t>2</w:t>
            </w:r>
          </w:p>
        </w:tc>
        <w:tc>
          <w:tcPr>
            <w:tcW w:w="1502" w:type="dxa"/>
          </w:tcPr>
          <w:p w14:paraId="700062B9" w14:textId="77777777" w:rsidR="008C3A5F" w:rsidRPr="001921DB" w:rsidRDefault="008C3A5F" w:rsidP="001921DB">
            <w:pPr>
              <w:rPr>
                <w:u w:val="single"/>
              </w:rPr>
            </w:pPr>
            <w:r w:rsidRPr="001921DB">
              <w:rPr>
                <w:u w:val="single"/>
              </w:rPr>
              <w:t>4</w:t>
            </w:r>
          </w:p>
        </w:tc>
        <w:tc>
          <w:tcPr>
            <w:tcW w:w="1502" w:type="dxa"/>
          </w:tcPr>
          <w:p w14:paraId="59D85967" w14:textId="77777777" w:rsidR="008C3A5F" w:rsidRPr="001921DB" w:rsidRDefault="008C3A5F" w:rsidP="001921DB">
            <w:pPr>
              <w:rPr>
                <w:u w:val="single"/>
              </w:rPr>
            </w:pPr>
            <w:r w:rsidRPr="001921DB">
              <w:rPr>
                <w:u w:val="single"/>
              </w:rPr>
              <w:t>22</w:t>
            </w:r>
          </w:p>
        </w:tc>
        <w:tc>
          <w:tcPr>
            <w:tcW w:w="1502" w:type="dxa"/>
          </w:tcPr>
          <w:p w14:paraId="5BEAAA8B" w14:textId="77777777" w:rsidR="008C3A5F" w:rsidRPr="001921DB" w:rsidRDefault="008C3A5F" w:rsidP="001921DB">
            <w:pPr>
              <w:rPr>
                <w:u w:val="single"/>
              </w:rPr>
            </w:pPr>
            <w:r w:rsidRPr="001921DB">
              <w:rPr>
                <w:u w:val="single"/>
              </w:rPr>
              <w:t>44</w:t>
            </w:r>
          </w:p>
        </w:tc>
      </w:tr>
      <w:tr w:rsidR="008C3A5F" w:rsidRPr="001921DB" w14:paraId="509812B9" w14:textId="77777777" w:rsidTr="008C3A5F">
        <w:tc>
          <w:tcPr>
            <w:tcW w:w="1501" w:type="dxa"/>
          </w:tcPr>
          <w:p w14:paraId="3A3B5EC3"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vigursii</w:t>
            </w:r>
            <w:proofErr w:type="spellEnd"/>
          </w:p>
        </w:tc>
        <w:tc>
          <w:tcPr>
            <w:tcW w:w="1501" w:type="dxa"/>
          </w:tcPr>
          <w:p w14:paraId="12AF4425" w14:textId="77777777" w:rsidR="008C3A5F" w:rsidRPr="00431B05" w:rsidRDefault="008C3A5F" w:rsidP="001921DB">
            <w:pPr>
              <w:rPr>
                <w:i/>
                <w:u w:val="single"/>
              </w:rPr>
            </w:pPr>
            <w:r w:rsidRPr="00431B05">
              <w:rPr>
                <w:i/>
                <w:u w:val="single"/>
              </w:rPr>
              <w:t xml:space="preserve">Euphrasia </w:t>
            </w:r>
            <w:proofErr w:type="spellStart"/>
            <w:r w:rsidRPr="00431B05">
              <w:rPr>
                <w:i/>
                <w:u w:val="single"/>
              </w:rPr>
              <w:t>micrantha</w:t>
            </w:r>
            <w:proofErr w:type="spellEnd"/>
          </w:p>
        </w:tc>
        <w:tc>
          <w:tcPr>
            <w:tcW w:w="1502" w:type="dxa"/>
          </w:tcPr>
          <w:p w14:paraId="68D60918" w14:textId="77777777" w:rsidR="008C3A5F" w:rsidRPr="001921DB" w:rsidRDefault="008C3A5F" w:rsidP="001921DB">
            <w:pPr>
              <w:rPr>
                <w:u w:val="single"/>
              </w:rPr>
            </w:pPr>
            <w:r w:rsidRPr="001921DB">
              <w:rPr>
                <w:u w:val="single"/>
              </w:rPr>
              <w:t>2</w:t>
            </w:r>
          </w:p>
        </w:tc>
        <w:tc>
          <w:tcPr>
            <w:tcW w:w="1502" w:type="dxa"/>
          </w:tcPr>
          <w:p w14:paraId="7627CCC2" w14:textId="77777777" w:rsidR="008C3A5F" w:rsidRPr="001921DB" w:rsidRDefault="008C3A5F" w:rsidP="001921DB">
            <w:pPr>
              <w:rPr>
                <w:u w:val="single"/>
              </w:rPr>
            </w:pPr>
            <w:r w:rsidRPr="001921DB">
              <w:rPr>
                <w:u w:val="single"/>
              </w:rPr>
              <w:t>4</w:t>
            </w:r>
          </w:p>
        </w:tc>
        <w:tc>
          <w:tcPr>
            <w:tcW w:w="1502" w:type="dxa"/>
          </w:tcPr>
          <w:p w14:paraId="6FE73605" w14:textId="77777777" w:rsidR="008C3A5F" w:rsidRPr="001921DB" w:rsidRDefault="008C3A5F" w:rsidP="001921DB">
            <w:pPr>
              <w:rPr>
                <w:u w:val="single"/>
              </w:rPr>
            </w:pPr>
            <w:r w:rsidRPr="001921DB">
              <w:rPr>
                <w:u w:val="single"/>
              </w:rPr>
              <w:t>22</w:t>
            </w:r>
          </w:p>
        </w:tc>
        <w:tc>
          <w:tcPr>
            <w:tcW w:w="1502" w:type="dxa"/>
          </w:tcPr>
          <w:p w14:paraId="14104E49" w14:textId="77777777" w:rsidR="008C3A5F" w:rsidRPr="001921DB" w:rsidRDefault="008C3A5F" w:rsidP="001921DB">
            <w:pPr>
              <w:rPr>
                <w:u w:val="single"/>
              </w:rPr>
            </w:pPr>
            <w:r w:rsidRPr="001921DB">
              <w:rPr>
                <w:u w:val="single"/>
              </w:rPr>
              <w:t>44</w:t>
            </w:r>
          </w:p>
        </w:tc>
      </w:tr>
      <w:tr w:rsidR="008C3A5F" w:rsidRPr="001921DB" w14:paraId="7F2F7085" w14:textId="77777777" w:rsidTr="008C3A5F">
        <w:tc>
          <w:tcPr>
            <w:tcW w:w="1501" w:type="dxa"/>
          </w:tcPr>
          <w:p w14:paraId="751312A1"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w:t>
            </w:r>
            <w:proofErr w:type="spellStart"/>
            <w:r w:rsidRPr="00431B05">
              <w:rPr>
                <w:i/>
                <w:u w:val="single"/>
              </w:rPr>
              <w:t>eriophorum</w:t>
            </w:r>
            <w:proofErr w:type="spellEnd"/>
          </w:p>
        </w:tc>
        <w:tc>
          <w:tcPr>
            <w:tcW w:w="1501" w:type="dxa"/>
          </w:tcPr>
          <w:p w14:paraId="77BE9901"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vulgare</w:t>
            </w:r>
          </w:p>
        </w:tc>
        <w:tc>
          <w:tcPr>
            <w:tcW w:w="1502" w:type="dxa"/>
          </w:tcPr>
          <w:p w14:paraId="6600B891" w14:textId="77777777" w:rsidR="008C3A5F" w:rsidRPr="001921DB" w:rsidRDefault="008C3A5F" w:rsidP="001921DB">
            <w:pPr>
              <w:rPr>
                <w:u w:val="single"/>
              </w:rPr>
            </w:pPr>
            <w:r w:rsidRPr="001921DB">
              <w:rPr>
                <w:u w:val="single"/>
              </w:rPr>
              <w:t>2</w:t>
            </w:r>
          </w:p>
        </w:tc>
        <w:tc>
          <w:tcPr>
            <w:tcW w:w="1502" w:type="dxa"/>
          </w:tcPr>
          <w:p w14:paraId="44B58098" w14:textId="77777777" w:rsidR="008C3A5F" w:rsidRPr="001921DB" w:rsidRDefault="008C3A5F" w:rsidP="001921DB">
            <w:pPr>
              <w:rPr>
                <w:u w:val="single"/>
              </w:rPr>
            </w:pPr>
            <w:r w:rsidRPr="001921DB">
              <w:rPr>
                <w:u w:val="single"/>
              </w:rPr>
              <w:t>4</w:t>
            </w:r>
          </w:p>
        </w:tc>
        <w:tc>
          <w:tcPr>
            <w:tcW w:w="1502" w:type="dxa"/>
          </w:tcPr>
          <w:p w14:paraId="021332F8" w14:textId="77777777" w:rsidR="008C3A5F" w:rsidRPr="001921DB" w:rsidRDefault="008C3A5F" w:rsidP="001921DB">
            <w:pPr>
              <w:rPr>
                <w:u w:val="single"/>
              </w:rPr>
            </w:pPr>
            <w:r w:rsidRPr="001921DB">
              <w:rPr>
                <w:u w:val="single"/>
              </w:rPr>
              <w:t>34</w:t>
            </w:r>
          </w:p>
        </w:tc>
        <w:tc>
          <w:tcPr>
            <w:tcW w:w="1502" w:type="dxa"/>
          </w:tcPr>
          <w:p w14:paraId="35970F37" w14:textId="77777777" w:rsidR="008C3A5F" w:rsidRPr="001921DB" w:rsidRDefault="008C3A5F" w:rsidP="001921DB">
            <w:pPr>
              <w:rPr>
                <w:u w:val="single"/>
              </w:rPr>
            </w:pPr>
            <w:r w:rsidRPr="001921DB">
              <w:rPr>
                <w:u w:val="single"/>
              </w:rPr>
              <w:t>68</w:t>
            </w:r>
          </w:p>
        </w:tc>
      </w:tr>
      <w:tr w:rsidR="008C3A5F" w:rsidRPr="001921DB" w14:paraId="2E24A5BF" w14:textId="77777777" w:rsidTr="008C3A5F">
        <w:tc>
          <w:tcPr>
            <w:tcW w:w="1501" w:type="dxa"/>
          </w:tcPr>
          <w:p w14:paraId="59FC905B"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vulgare</w:t>
            </w:r>
          </w:p>
        </w:tc>
        <w:tc>
          <w:tcPr>
            <w:tcW w:w="1501" w:type="dxa"/>
          </w:tcPr>
          <w:p w14:paraId="493ADE95"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w:t>
            </w:r>
            <w:proofErr w:type="spellStart"/>
            <w:r w:rsidRPr="00431B05">
              <w:rPr>
                <w:i/>
                <w:u w:val="single"/>
              </w:rPr>
              <w:t>acaule</w:t>
            </w:r>
            <w:proofErr w:type="spellEnd"/>
          </w:p>
        </w:tc>
        <w:tc>
          <w:tcPr>
            <w:tcW w:w="1502" w:type="dxa"/>
          </w:tcPr>
          <w:p w14:paraId="7279C6B4" w14:textId="77777777" w:rsidR="008C3A5F" w:rsidRPr="001921DB" w:rsidRDefault="008C3A5F" w:rsidP="001921DB">
            <w:pPr>
              <w:rPr>
                <w:u w:val="single"/>
              </w:rPr>
            </w:pPr>
            <w:r w:rsidRPr="001921DB">
              <w:rPr>
                <w:u w:val="single"/>
              </w:rPr>
              <w:t>4</w:t>
            </w:r>
          </w:p>
        </w:tc>
        <w:tc>
          <w:tcPr>
            <w:tcW w:w="1502" w:type="dxa"/>
          </w:tcPr>
          <w:p w14:paraId="44C8D9A8" w14:textId="77777777" w:rsidR="008C3A5F" w:rsidRPr="001921DB" w:rsidRDefault="008C3A5F" w:rsidP="001921DB">
            <w:pPr>
              <w:rPr>
                <w:u w:val="single"/>
              </w:rPr>
            </w:pPr>
            <w:r w:rsidRPr="001921DB">
              <w:rPr>
                <w:u w:val="single"/>
              </w:rPr>
              <w:t>2</w:t>
            </w:r>
          </w:p>
        </w:tc>
        <w:tc>
          <w:tcPr>
            <w:tcW w:w="1502" w:type="dxa"/>
          </w:tcPr>
          <w:p w14:paraId="6852DC05" w14:textId="77777777" w:rsidR="008C3A5F" w:rsidRPr="001921DB" w:rsidRDefault="008C3A5F" w:rsidP="001921DB">
            <w:pPr>
              <w:rPr>
                <w:u w:val="single"/>
              </w:rPr>
            </w:pPr>
            <w:r w:rsidRPr="001921DB">
              <w:rPr>
                <w:u w:val="single"/>
              </w:rPr>
              <w:t>68</w:t>
            </w:r>
          </w:p>
        </w:tc>
        <w:tc>
          <w:tcPr>
            <w:tcW w:w="1502" w:type="dxa"/>
          </w:tcPr>
          <w:p w14:paraId="4DCF8B6D" w14:textId="77777777" w:rsidR="008C3A5F" w:rsidRPr="001921DB" w:rsidRDefault="008C3A5F" w:rsidP="001921DB">
            <w:pPr>
              <w:rPr>
                <w:u w:val="single"/>
              </w:rPr>
            </w:pPr>
            <w:r w:rsidRPr="001921DB">
              <w:rPr>
                <w:u w:val="single"/>
              </w:rPr>
              <w:t>34</w:t>
            </w:r>
          </w:p>
        </w:tc>
      </w:tr>
      <w:tr w:rsidR="008C3A5F" w:rsidRPr="001921DB" w14:paraId="581DADF2" w14:textId="77777777" w:rsidTr="008C3A5F">
        <w:tc>
          <w:tcPr>
            <w:tcW w:w="1501" w:type="dxa"/>
          </w:tcPr>
          <w:p w14:paraId="4EF75F5C"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vulgare</w:t>
            </w:r>
          </w:p>
        </w:tc>
        <w:tc>
          <w:tcPr>
            <w:tcW w:w="1501" w:type="dxa"/>
          </w:tcPr>
          <w:p w14:paraId="03123780" w14:textId="77777777" w:rsidR="008C3A5F" w:rsidRPr="00431B05" w:rsidRDefault="008C3A5F" w:rsidP="001921DB">
            <w:pPr>
              <w:rPr>
                <w:i/>
                <w:u w:val="single"/>
              </w:rPr>
            </w:pPr>
            <w:proofErr w:type="spellStart"/>
            <w:r w:rsidRPr="00431B05">
              <w:rPr>
                <w:i/>
                <w:u w:val="single"/>
              </w:rPr>
              <w:t>Cirsium</w:t>
            </w:r>
            <w:proofErr w:type="spellEnd"/>
            <w:r w:rsidRPr="00431B05">
              <w:rPr>
                <w:i/>
                <w:u w:val="single"/>
              </w:rPr>
              <w:t xml:space="preserve"> </w:t>
            </w:r>
            <w:proofErr w:type="spellStart"/>
            <w:r w:rsidRPr="00431B05">
              <w:rPr>
                <w:i/>
                <w:u w:val="single"/>
              </w:rPr>
              <w:t>palustre</w:t>
            </w:r>
            <w:proofErr w:type="spellEnd"/>
          </w:p>
        </w:tc>
        <w:tc>
          <w:tcPr>
            <w:tcW w:w="1502" w:type="dxa"/>
          </w:tcPr>
          <w:p w14:paraId="6CE7CC44" w14:textId="77777777" w:rsidR="008C3A5F" w:rsidRPr="001921DB" w:rsidRDefault="008C3A5F" w:rsidP="001921DB">
            <w:pPr>
              <w:rPr>
                <w:u w:val="single"/>
              </w:rPr>
            </w:pPr>
            <w:r w:rsidRPr="001921DB">
              <w:rPr>
                <w:u w:val="single"/>
              </w:rPr>
              <w:t>4</w:t>
            </w:r>
          </w:p>
        </w:tc>
        <w:tc>
          <w:tcPr>
            <w:tcW w:w="1502" w:type="dxa"/>
          </w:tcPr>
          <w:p w14:paraId="13943156" w14:textId="77777777" w:rsidR="008C3A5F" w:rsidRPr="001921DB" w:rsidRDefault="008C3A5F" w:rsidP="001921DB">
            <w:pPr>
              <w:rPr>
                <w:u w:val="single"/>
              </w:rPr>
            </w:pPr>
            <w:r w:rsidRPr="001921DB">
              <w:rPr>
                <w:u w:val="single"/>
              </w:rPr>
              <w:t>2</w:t>
            </w:r>
          </w:p>
        </w:tc>
        <w:tc>
          <w:tcPr>
            <w:tcW w:w="1502" w:type="dxa"/>
          </w:tcPr>
          <w:p w14:paraId="3735788D" w14:textId="77777777" w:rsidR="008C3A5F" w:rsidRPr="001921DB" w:rsidRDefault="008C3A5F" w:rsidP="001921DB">
            <w:pPr>
              <w:rPr>
                <w:u w:val="single"/>
              </w:rPr>
            </w:pPr>
            <w:r w:rsidRPr="001921DB">
              <w:rPr>
                <w:u w:val="single"/>
              </w:rPr>
              <w:t>68</w:t>
            </w:r>
          </w:p>
        </w:tc>
        <w:tc>
          <w:tcPr>
            <w:tcW w:w="1502" w:type="dxa"/>
          </w:tcPr>
          <w:p w14:paraId="195E7791" w14:textId="77777777" w:rsidR="008C3A5F" w:rsidRPr="001921DB" w:rsidRDefault="008C3A5F" w:rsidP="001921DB">
            <w:pPr>
              <w:rPr>
                <w:u w:val="single"/>
              </w:rPr>
            </w:pPr>
            <w:r w:rsidRPr="001921DB">
              <w:rPr>
                <w:u w:val="single"/>
              </w:rPr>
              <w:t>34</w:t>
            </w:r>
          </w:p>
        </w:tc>
      </w:tr>
      <w:tr w:rsidR="008C3A5F" w:rsidRPr="001921DB" w14:paraId="51FD51AF" w14:textId="77777777" w:rsidTr="008C3A5F">
        <w:tc>
          <w:tcPr>
            <w:tcW w:w="1501" w:type="dxa"/>
          </w:tcPr>
          <w:p w14:paraId="05A70691" w14:textId="77777777" w:rsidR="008C3A5F" w:rsidRPr="00431B05" w:rsidRDefault="008C3A5F" w:rsidP="001921DB">
            <w:pPr>
              <w:rPr>
                <w:i/>
                <w:u w:val="single"/>
              </w:rPr>
            </w:pPr>
            <w:proofErr w:type="spellStart"/>
            <w:r w:rsidRPr="00431B05">
              <w:rPr>
                <w:i/>
                <w:u w:val="single"/>
              </w:rPr>
              <w:t>Sonchus</w:t>
            </w:r>
            <w:proofErr w:type="spellEnd"/>
            <w:r w:rsidRPr="00431B05">
              <w:rPr>
                <w:i/>
                <w:u w:val="single"/>
              </w:rPr>
              <w:t xml:space="preserve"> </w:t>
            </w:r>
            <w:proofErr w:type="spellStart"/>
            <w:r w:rsidRPr="00431B05">
              <w:rPr>
                <w:i/>
                <w:u w:val="single"/>
              </w:rPr>
              <w:t>oleraceus</w:t>
            </w:r>
            <w:proofErr w:type="spellEnd"/>
          </w:p>
        </w:tc>
        <w:tc>
          <w:tcPr>
            <w:tcW w:w="1501" w:type="dxa"/>
          </w:tcPr>
          <w:p w14:paraId="73B3A07F" w14:textId="77777777" w:rsidR="008C3A5F" w:rsidRPr="00431B05" w:rsidRDefault="008C3A5F" w:rsidP="001921DB">
            <w:pPr>
              <w:rPr>
                <w:i/>
                <w:u w:val="single"/>
              </w:rPr>
            </w:pPr>
            <w:proofErr w:type="spellStart"/>
            <w:r w:rsidRPr="00431B05">
              <w:rPr>
                <w:i/>
                <w:u w:val="single"/>
              </w:rPr>
              <w:t>Sonchus</w:t>
            </w:r>
            <w:proofErr w:type="spellEnd"/>
            <w:r w:rsidRPr="00431B05">
              <w:rPr>
                <w:i/>
                <w:u w:val="single"/>
              </w:rPr>
              <w:t xml:space="preserve"> asper</w:t>
            </w:r>
          </w:p>
        </w:tc>
        <w:tc>
          <w:tcPr>
            <w:tcW w:w="1502" w:type="dxa"/>
          </w:tcPr>
          <w:p w14:paraId="4D210E57" w14:textId="77777777" w:rsidR="008C3A5F" w:rsidRPr="001921DB" w:rsidRDefault="008C3A5F" w:rsidP="001921DB">
            <w:pPr>
              <w:rPr>
                <w:u w:val="single"/>
              </w:rPr>
            </w:pPr>
            <w:r w:rsidRPr="001921DB">
              <w:rPr>
                <w:u w:val="single"/>
              </w:rPr>
              <w:t>4</w:t>
            </w:r>
          </w:p>
        </w:tc>
        <w:tc>
          <w:tcPr>
            <w:tcW w:w="1502" w:type="dxa"/>
          </w:tcPr>
          <w:p w14:paraId="082FF028" w14:textId="77777777" w:rsidR="008C3A5F" w:rsidRPr="001921DB" w:rsidRDefault="008C3A5F" w:rsidP="001921DB">
            <w:pPr>
              <w:rPr>
                <w:u w:val="single"/>
              </w:rPr>
            </w:pPr>
            <w:r w:rsidRPr="001921DB">
              <w:rPr>
                <w:u w:val="single"/>
              </w:rPr>
              <w:t>2</w:t>
            </w:r>
          </w:p>
        </w:tc>
        <w:tc>
          <w:tcPr>
            <w:tcW w:w="1502" w:type="dxa"/>
          </w:tcPr>
          <w:p w14:paraId="321CEC20" w14:textId="77777777" w:rsidR="008C3A5F" w:rsidRPr="001921DB" w:rsidRDefault="008C3A5F" w:rsidP="001921DB">
            <w:pPr>
              <w:rPr>
                <w:u w:val="single"/>
              </w:rPr>
            </w:pPr>
            <w:r w:rsidRPr="001921DB">
              <w:rPr>
                <w:u w:val="single"/>
              </w:rPr>
              <w:t>32</w:t>
            </w:r>
          </w:p>
        </w:tc>
        <w:tc>
          <w:tcPr>
            <w:tcW w:w="1502" w:type="dxa"/>
          </w:tcPr>
          <w:p w14:paraId="1A9B46F1" w14:textId="77777777" w:rsidR="008C3A5F" w:rsidRPr="001921DB" w:rsidRDefault="008C3A5F" w:rsidP="001921DB">
            <w:pPr>
              <w:rPr>
                <w:u w:val="single"/>
              </w:rPr>
            </w:pPr>
            <w:r w:rsidRPr="001921DB">
              <w:rPr>
                <w:u w:val="single"/>
              </w:rPr>
              <w:t>18</w:t>
            </w:r>
          </w:p>
        </w:tc>
      </w:tr>
      <w:tr w:rsidR="008C3A5F" w:rsidRPr="001921DB" w14:paraId="6C2D4270" w14:textId="77777777" w:rsidTr="008C3A5F">
        <w:tc>
          <w:tcPr>
            <w:tcW w:w="1501" w:type="dxa"/>
          </w:tcPr>
          <w:p w14:paraId="7E338102" w14:textId="77777777" w:rsidR="008C3A5F" w:rsidRPr="00431B05" w:rsidRDefault="008C3A5F" w:rsidP="001921DB">
            <w:pPr>
              <w:rPr>
                <w:i/>
                <w:u w:val="single"/>
              </w:rPr>
            </w:pPr>
            <w:r w:rsidRPr="00431B05">
              <w:rPr>
                <w:i/>
                <w:u w:val="single"/>
              </w:rPr>
              <w:t>Erigeron acris</w:t>
            </w:r>
          </w:p>
        </w:tc>
        <w:tc>
          <w:tcPr>
            <w:tcW w:w="1501" w:type="dxa"/>
          </w:tcPr>
          <w:p w14:paraId="18E93326" w14:textId="77777777" w:rsidR="008C3A5F" w:rsidRPr="00431B05" w:rsidRDefault="008C3A5F" w:rsidP="001921DB">
            <w:pPr>
              <w:rPr>
                <w:i/>
                <w:u w:val="single"/>
              </w:rPr>
            </w:pPr>
            <w:r w:rsidRPr="00431B05">
              <w:rPr>
                <w:i/>
                <w:u w:val="single"/>
              </w:rPr>
              <w:t xml:space="preserve">Erigeron </w:t>
            </w:r>
            <w:proofErr w:type="spellStart"/>
            <w:r w:rsidRPr="00431B05">
              <w:rPr>
                <w:i/>
                <w:u w:val="single"/>
              </w:rPr>
              <w:t>floribundus</w:t>
            </w:r>
            <w:proofErr w:type="spellEnd"/>
          </w:p>
        </w:tc>
        <w:tc>
          <w:tcPr>
            <w:tcW w:w="1502" w:type="dxa"/>
          </w:tcPr>
          <w:p w14:paraId="455BF160" w14:textId="77777777" w:rsidR="008C3A5F" w:rsidRPr="001921DB" w:rsidRDefault="008C3A5F" w:rsidP="001921DB">
            <w:pPr>
              <w:rPr>
                <w:u w:val="single"/>
              </w:rPr>
            </w:pPr>
            <w:r w:rsidRPr="001921DB">
              <w:rPr>
                <w:u w:val="single"/>
              </w:rPr>
              <w:t>2</w:t>
            </w:r>
          </w:p>
        </w:tc>
        <w:tc>
          <w:tcPr>
            <w:tcW w:w="1502" w:type="dxa"/>
          </w:tcPr>
          <w:p w14:paraId="7347CF08" w14:textId="77777777" w:rsidR="008C3A5F" w:rsidRPr="001921DB" w:rsidRDefault="008C3A5F" w:rsidP="001921DB">
            <w:pPr>
              <w:rPr>
                <w:u w:val="single"/>
              </w:rPr>
            </w:pPr>
            <w:r w:rsidRPr="001921DB">
              <w:rPr>
                <w:u w:val="single"/>
              </w:rPr>
              <w:t>6</w:t>
            </w:r>
          </w:p>
        </w:tc>
        <w:tc>
          <w:tcPr>
            <w:tcW w:w="1502" w:type="dxa"/>
          </w:tcPr>
          <w:p w14:paraId="24DE59F9" w14:textId="77777777" w:rsidR="008C3A5F" w:rsidRPr="001921DB" w:rsidRDefault="008C3A5F" w:rsidP="001921DB">
            <w:pPr>
              <w:rPr>
                <w:u w:val="single"/>
              </w:rPr>
            </w:pPr>
            <w:r w:rsidRPr="001921DB">
              <w:rPr>
                <w:u w:val="single"/>
              </w:rPr>
              <w:t>18</w:t>
            </w:r>
          </w:p>
        </w:tc>
        <w:tc>
          <w:tcPr>
            <w:tcW w:w="1502" w:type="dxa"/>
          </w:tcPr>
          <w:p w14:paraId="012E66E0" w14:textId="77777777" w:rsidR="008C3A5F" w:rsidRPr="001921DB" w:rsidRDefault="008C3A5F" w:rsidP="001921DB">
            <w:pPr>
              <w:rPr>
                <w:u w:val="single"/>
              </w:rPr>
            </w:pPr>
            <w:r w:rsidRPr="001921DB">
              <w:rPr>
                <w:u w:val="single"/>
              </w:rPr>
              <w:t>54</w:t>
            </w:r>
          </w:p>
        </w:tc>
      </w:tr>
      <w:tr w:rsidR="008C3A5F" w:rsidRPr="001921DB" w14:paraId="2CC0935F" w14:textId="77777777" w:rsidTr="008C3A5F">
        <w:tc>
          <w:tcPr>
            <w:tcW w:w="1501" w:type="dxa"/>
          </w:tcPr>
          <w:p w14:paraId="1F5AC331" w14:textId="77777777" w:rsidR="008C3A5F" w:rsidRPr="00431B05" w:rsidRDefault="008C3A5F" w:rsidP="001921DB">
            <w:pPr>
              <w:rPr>
                <w:i/>
                <w:u w:val="single"/>
              </w:rPr>
            </w:pPr>
            <w:r w:rsidRPr="00431B05">
              <w:rPr>
                <w:i/>
                <w:u w:val="single"/>
              </w:rPr>
              <w:t>Erigeron acris</w:t>
            </w:r>
          </w:p>
        </w:tc>
        <w:tc>
          <w:tcPr>
            <w:tcW w:w="1501" w:type="dxa"/>
          </w:tcPr>
          <w:p w14:paraId="77FF0198" w14:textId="77777777" w:rsidR="008C3A5F" w:rsidRPr="00431B05" w:rsidRDefault="008C3A5F" w:rsidP="001921DB">
            <w:pPr>
              <w:rPr>
                <w:i/>
                <w:u w:val="single"/>
              </w:rPr>
            </w:pPr>
            <w:r w:rsidRPr="00431B05">
              <w:rPr>
                <w:i/>
                <w:u w:val="single"/>
              </w:rPr>
              <w:t xml:space="preserve">Erigeron </w:t>
            </w:r>
            <w:proofErr w:type="spellStart"/>
            <w:r w:rsidRPr="00431B05">
              <w:rPr>
                <w:i/>
                <w:u w:val="single"/>
              </w:rPr>
              <w:t>sumatrensis</w:t>
            </w:r>
            <w:proofErr w:type="spellEnd"/>
          </w:p>
        </w:tc>
        <w:tc>
          <w:tcPr>
            <w:tcW w:w="1502" w:type="dxa"/>
          </w:tcPr>
          <w:p w14:paraId="0CED1969" w14:textId="77777777" w:rsidR="008C3A5F" w:rsidRPr="001921DB" w:rsidRDefault="008C3A5F" w:rsidP="001921DB">
            <w:pPr>
              <w:rPr>
                <w:u w:val="single"/>
              </w:rPr>
            </w:pPr>
            <w:r w:rsidRPr="001921DB">
              <w:rPr>
                <w:u w:val="single"/>
              </w:rPr>
              <w:t>2</w:t>
            </w:r>
          </w:p>
        </w:tc>
        <w:tc>
          <w:tcPr>
            <w:tcW w:w="1502" w:type="dxa"/>
          </w:tcPr>
          <w:p w14:paraId="7EF487EA" w14:textId="77777777" w:rsidR="008C3A5F" w:rsidRPr="001921DB" w:rsidRDefault="008C3A5F" w:rsidP="001921DB">
            <w:pPr>
              <w:rPr>
                <w:u w:val="single"/>
              </w:rPr>
            </w:pPr>
            <w:r w:rsidRPr="001921DB">
              <w:rPr>
                <w:u w:val="single"/>
              </w:rPr>
              <w:t>6</w:t>
            </w:r>
          </w:p>
        </w:tc>
        <w:tc>
          <w:tcPr>
            <w:tcW w:w="1502" w:type="dxa"/>
          </w:tcPr>
          <w:p w14:paraId="060F13BF" w14:textId="77777777" w:rsidR="008C3A5F" w:rsidRPr="001921DB" w:rsidRDefault="008C3A5F" w:rsidP="001921DB">
            <w:pPr>
              <w:rPr>
                <w:u w:val="single"/>
              </w:rPr>
            </w:pPr>
            <w:r w:rsidRPr="001921DB">
              <w:rPr>
                <w:u w:val="single"/>
              </w:rPr>
              <w:t>18</w:t>
            </w:r>
          </w:p>
        </w:tc>
        <w:tc>
          <w:tcPr>
            <w:tcW w:w="1502" w:type="dxa"/>
          </w:tcPr>
          <w:p w14:paraId="0B75440E" w14:textId="77777777" w:rsidR="008C3A5F" w:rsidRPr="001921DB" w:rsidRDefault="008C3A5F" w:rsidP="001921DB">
            <w:pPr>
              <w:rPr>
                <w:u w:val="single"/>
              </w:rPr>
            </w:pPr>
            <w:r w:rsidRPr="001921DB">
              <w:rPr>
                <w:u w:val="single"/>
              </w:rPr>
              <w:t>54</w:t>
            </w:r>
          </w:p>
        </w:tc>
      </w:tr>
      <w:tr w:rsidR="008C3A5F" w:rsidRPr="001921DB" w14:paraId="6117C4DC" w14:textId="77777777" w:rsidTr="008C3A5F">
        <w:tc>
          <w:tcPr>
            <w:tcW w:w="1501" w:type="dxa"/>
          </w:tcPr>
          <w:p w14:paraId="72E26585" w14:textId="77777777" w:rsidR="008C3A5F" w:rsidRPr="00431B05" w:rsidRDefault="008C3A5F" w:rsidP="001921DB">
            <w:pPr>
              <w:rPr>
                <w:i/>
                <w:u w:val="single"/>
              </w:rPr>
            </w:pPr>
            <w:r w:rsidRPr="00431B05">
              <w:rPr>
                <w:i/>
                <w:u w:val="single"/>
              </w:rPr>
              <w:t>Artemisia vulgaris</w:t>
            </w:r>
          </w:p>
        </w:tc>
        <w:tc>
          <w:tcPr>
            <w:tcW w:w="1501" w:type="dxa"/>
          </w:tcPr>
          <w:p w14:paraId="725DA07D" w14:textId="77777777" w:rsidR="008C3A5F" w:rsidRPr="00431B05" w:rsidRDefault="008C3A5F" w:rsidP="001921DB">
            <w:pPr>
              <w:rPr>
                <w:i/>
                <w:u w:val="single"/>
              </w:rPr>
            </w:pPr>
            <w:r w:rsidRPr="00431B05">
              <w:rPr>
                <w:i/>
                <w:u w:val="single"/>
              </w:rPr>
              <w:t xml:space="preserve">Artemisia </w:t>
            </w:r>
            <w:proofErr w:type="spellStart"/>
            <w:r w:rsidRPr="00431B05">
              <w:rPr>
                <w:i/>
                <w:u w:val="single"/>
              </w:rPr>
              <w:t>verlotiorum</w:t>
            </w:r>
            <w:proofErr w:type="spellEnd"/>
          </w:p>
        </w:tc>
        <w:tc>
          <w:tcPr>
            <w:tcW w:w="1502" w:type="dxa"/>
          </w:tcPr>
          <w:p w14:paraId="0CE2E14F" w14:textId="77777777" w:rsidR="008C3A5F" w:rsidRPr="001921DB" w:rsidRDefault="008C3A5F" w:rsidP="001921DB">
            <w:pPr>
              <w:rPr>
                <w:u w:val="single"/>
              </w:rPr>
            </w:pPr>
            <w:r w:rsidRPr="001921DB">
              <w:rPr>
                <w:u w:val="single"/>
              </w:rPr>
              <w:t>2</w:t>
            </w:r>
          </w:p>
        </w:tc>
        <w:tc>
          <w:tcPr>
            <w:tcW w:w="1502" w:type="dxa"/>
          </w:tcPr>
          <w:p w14:paraId="76EA5DF3" w14:textId="77777777" w:rsidR="008C3A5F" w:rsidRPr="001921DB" w:rsidRDefault="008C3A5F" w:rsidP="001921DB">
            <w:pPr>
              <w:rPr>
                <w:u w:val="single"/>
              </w:rPr>
            </w:pPr>
            <w:r w:rsidRPr="001921DB">
              <w:rPr>
                <w:u w:val="single"/>
              </w:rPr>
              <w:t>6</w:t>
            </w:r>
          </w:p>
        </w:tc>
        <w:tc>
          <w:tcPr>
            <w:tcW w:w="1502" w:type="dxa"/>
          </w:tcPr>
          <w:p w14:paraId="182333B5" w14:textId="77777777" w:rsidR="008C3A5F" w:rsidRPr="001921DB" w:rsidRDefault="008C3A5F" w:rsidP="001921DB">
            <w:pPr>
              <w:rPr>
                <w:u w:val="single"/>
              </w:rPr>
            </w:pPr>
            <w:r w:rsidRPr="001921DB">
              <w:rPr>
                <w:u w:val="single"/>
              </w:rPr>
              <w:t>16</w:t>
            </w:r>
          </w:p>
        </w:tc>
        <w:tc>
          <w:tcPr>
            <w:tcW w:w="1502" w:type="dxa"/>
          </w:tcPr>
          <w:p w14:paraId="1983671F" w14:textId="77777777" w:rsidR="008C3A5F" w:rsidRPr="001921DB" w:rsidRDefault="008C3A5F" w:rsidP="001921DB">
            <w:pPr>
              <w:rPr>
                <w:u w:val="single"/>
              </w:rPr>
            </w:pPr>
          </w:p>
        </w:tc>
      </w:tr>
      <w:tr w:rsidR="008C3A5F" w:rsidRPr="001921DB" w14:paraId="2FB5B0C2" w14:textId="77777777" w:rsidTr="008C3A5F">
        <w:tc>
          <w:tcPr>
            <w:tcW w:w="1501" w:type="dxa"/>
          </w:tcPr>
          <w:p w14:paraId="67E81964" w14:textId="77777777" w:rsidR="008C3A5F" w:rsidRPr="00431B05" w:rsidRDefault="008C3A5F" w:rsidP="001921DB">
            <w:pPr>
              <w:rPr>
                <w:i/>
                <w:u w:val="single"/>
              </w:rPr>
            </w:pPr>
            <w:proofErr w:type="spellStart"/>
            <w:r w:rsidRPr="00431B05">
              <w:rPr>
                <w:i/>
                <w:u w:val="single"/>
              </w:rPr>
              <w:t>Leucanthemum</w:t>
            </w:r>
            <w:proofErr w:type="spellEnd"/>
            <w:r w:rsidRPr="00431B05">
              <w:rPr>
                <w:i/>
                <w:u w:val="single"/>
              </w:rPr>
              <w:t xml:space="preserve"> </w:t>
            </w:r>
            <w:proofErr w:type="spellStart"/>
            <w:r w:rsidRPr="00431B05">
              <w:rPr>
                <w:i/>
                <w:u w:val="single"/>
              </w:rPr>
              <w:t>lacustre</w:t>
            </w:r>
            <w:proofErr w:type="spellEnd"/>
          </w:p>
        </w:tc>
        <w:tc>
          <w:tcPr>
            <w:tcW w:w="1501" w:type="dxa"/>
          </w:tcPr>
          <w:p w14:paraId="4E22F9A1" w14:textId="77777777" w:rsidR="008C3A5F" w:rsidRPr="00431B05" w:rsidRDefault="008C3A5F" w:rsidP="001921DB">
            <w:pPr>
              <w:rPr>
                <w:i/>
                <w:u w:val="single"/>
              </w:rPr>
            </w:pPr>
            <w:proofErr w:type="spellStart"/>
            <w:r w:rsidRPr="00431B05">
              <w:rPr>
                <w:i/>
                <w:u w:val="single"/>
              </w:rPr>
              <w:t>Leucanthemum</w:t>
            </w:r>
            <w:proofErr w:type="spellEnd"/>
            <w:r w:rsidRPr="00431B05">
              <w:rPr>
                <w:i/>
                <w:u w:val="single"/>
              </w:rPr>
              <w:t xml:space="preserve"> maximum</w:t>
            </w:r>
          </w:p>
        </w:tc>
        <w:tc>
          <w:tcPr>
            <w:tcW w:w="1502" w:type="dxa"/>
          </w:tcPr>
          <w:p w14:paraId="2ECF6956" w14:textId="77777777" w:rsidR="008C3A5F" w:rsidRPr="001921DB" w:rsidRDefault="008C3A5F" w:rsidP="001921DB">
            <w:pPr>
              <w:rPr>
                <w:u w:val="single"/>
              </w:rPr>
            </w:pPr>
            <w:r w:rsidRPr="001921DB">
              <w:rPr>
                <w:u w:val="single"/>
              </w:rPr>
              <w:t>12</w:t>
            </w:r>
          </w:p>
        </w:tc>
        <w:tc>
          <w:tcPr>
            <w:tcW w:w="1502" w:type="dxa"/>
          </w:tcPr>
          <w:p w14:paraId="6608C588" w14:textId="77777777" w:rsidR="008C3A5F" w:rsidRPr="001921DB" w:rsidRDefault="008C3A5F" w:rsidP="001921DB">
            <w:pPr>
              <w:rPr>
                <w:u w:val="single"/>
              </w:rPr>
            </w:pPr>
            <w:r w:rsidRPr="001921DB">
              <w:rPr>
                <w:u w:val="single"/>
              </w:rPr>
              <w:t>22</w:t>
            </w:r>
          </w:p>
        </w:tc>
        <w:tc>
          <w:tcPr>
            <w:tcW w:w="1502" w:type="dxa"/>
          </w:tcPr>
          <w:p w14:paraId="798EE292" w14:textId="77777777" w:rsidR="008C3A5F" w:rsidRPr="001921DB" w:rsidRDefault="008C3A5F" w:rsidP="001921DB">
            <w:pPr>
              <w:rPr>
                <w:u w:val="single"/>
              </w:rPr>
            </w:pPr>
            <w:r w:rsidRPr="001921DB">
              <w:rPr>
                <w:u w:val="single"/>
              </w:rPr>
              <w:t>108</w:t>
            </w:r>
          </w:p>
        </w:tc>
        <w:tc>
          <w:tcPr>
            <w:tcW w:w="1502" w:type="dxa"/>
          </w:tcPr>
          <w:p w14:paraId="7996F804" w14:textId="77777777" w:rsidR="008C3A5F" w:rsidRPr="001921DB" w:rsidRDefault="008C3A5F" w:rsidP="001921DB">
            <w:pPr>
              <w:rPr>
                <w:u w:val="single"/>
              </w:rPr>
            </w:pPr>
            <w:r w:rsidRPr="001921DB">
              <w:rPr>
                <w:u w:val="single"/>
              </w:rPr>
              <w:t>198</w:t>
            </w:r>
          </w:p>
        </w:tc>
      </w:tr>
      <w:tr w:rsidR="008C3A5F" w:rsidRPr="001921DB" w14:paraId="08033D45" w14:textId="77777777" w:rsidTr="008C3A5F">
        <w:tc>
          <w:tcPr>
            <w:tcW w:w="1501" w:type="dxa"/>
          </w:tcPr>
          <w:p w14:paraId="684ACD54"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w:t>
            </w:r>
            <w:proofErr w:type="spellStart"/>
            <w:r w:rsidRPr="00431B05">
              <w:rPr>
                <w:i/>
                <w:u w:val="single"/>
              </w:rPr>
              <w:t>squalidus</w:t>
            </w:r>
            <w:proofErr w:type="spellEnd"/>
          </w:p>
        </w:tc>
        <w:tc>
          <w:tcPr>
            <w:tcW w:w="1501" w:type="dxa"/>
          </w:tcPr>
          <w:p w14:paraId="18B3FAF7"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vulgaris</w:t>
            </w:r>
          </w:p>
        </w:tc>
        <w:tc>
          <w:tcPr>
            <w:tcW w:w="1502" w:type="dxa"/>
          </w:tcPr>
          <w:p w14:paraId="4BAF9B57" w14:textId="77777777" w:rsidR="008C3A5F" w:rsidRPr="001921DB" w:rsidRDefault="008C3A5F" w:rsidP="001921DB">
            <w:pPr>
              <w:rPr>
                <w:u w:val="single"/>
              </w:rPr>
            </w:pPr>
            <w:r w:rsidRPr="001921DB">
              <w:rPr>
                <w:u w:val="single"/>
              </w:rPr>
              <w:t>2</w:t>
            </w:r>
          </w:p>
        </w:tc>
        <w:tc>
          <w:tcPr>
            <w:tcW w:w="1502" w:type="dxa"/>
          </w:tcPr>
          <w:p w14:paraId="2AE728A1" w14:textId="77777777" w:rsidR="008C3A5F" w:rsidRPr="001921DB" w:rsidRDefault="008C3A5F" w:rsidP="001921DB">
            <w:pPr>
              <w:rPr>
                <w:u w:val="single"/>
              </w:rPr>
            </w:pPr>
            <w:r w:rsidRPr="001921DB">
              <w:rPr>
                <w:u w:val="single"/>
              </w:rPr>
              <w:t>4</w:t>
            </w:r>
          </w:p>
        </w:tc>
        <w:tc>
          <w:tcPr>
            <w:tcW w:w="1502" w:type="dxa"/>
          </w:tcPr>
          <w:p w14:paraId="010E8208" w14:textId="77777777" w:rsidR="008C3A5F" w:rsidRPr="001921DB" w:rsidRDefault="008C3A5F" w:rsidP="001921DB">
            <w:pPr>
              <w:rPr>
                <w:u w:val="single"/>
              </w:rPr>
            </w:pPr>
            <w:r w:rsidRPr="001921DB">
              <w:rPr>
                <w:u w:val="single"/>
              </w:rPr>
              <w:t>20</w:t>
            </w:r>
          </w:p>
        </w:tc>
        <w:tc>
          <w:tcPr>
            <w:tcW w:w="1502" w:type="dxa"/>
          </w:tcPr>
          <w:p w14:paraId="249F22B5" w14:textId="77777777" w:rsidR="008C3A5F" w:rsidRPr="001921DB" w:rsidRDefault="008C3A5F" w:rsidP="001921DB">
            <w:pPr>
              <w:rPr>
                <w:u w:val="single"/>
              </w:rPr>
            </w:pPr>
            <w:r w:rsidRPr="001921DB">
              <w:rPr>
                <w:u w:val="single"/>
              </w:rPr>
              <w:t>40</w:t>
            </w:r>
          </w:p>
        </w:tc>
      </w:tr>
      <w:tr w:rsidR="008C3A5F" w:rsidRPr="001921DB" w14:paraId="23A520B4" w14:textId="77777777" w:rsidTr="008C3A5F">
        <w:tc>
          <w:tcPr>
            <w:tcW w:w="1501" w:type="dxa"/>
          </w:tcPr>
          <w:p w14:paraId="7F5231ED"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w:t>
            </w:r>
            <w:proofErr w:type="spellStart"/>
            <w:r w:rsidRPr="00431B05">
              <w:rPr>
                <w:i/>
                <w:u w:val="single"/>
              </w:rPr>
              <w:t>squalidus</w:t>
            </w:r>
            <w:proofErr w:type="spellEnd"/>
          </w:p>
        </w:tc>
        <w:tc>
          <w:tcPr>
            <w:tcW w:w="1501" w:type="dxa"/>
          </w:tcPr>
          <w:p w14:paraId="0F525FF4"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w:t>
            </w:r>
            <w:proofErr w:type="spellStart"/>
            <w:r w:rsidRPr="00431B05">
              <w:rPr>
                <w:i/>
                <w:u w:val="single"/>
              </w:rPr>
              <w:t>viscosus</w:t>
            </w:r>
            <w:proofErr w:type="spellEnd"/>
          </w:p>
        </w:tc>
        <w:tc>
          <w:tcPr>
            <w:tcW w:w="1502" w:type="dxa"/>
          </w:tcPr>
          <w:p w14:paraId="6637BF79" w14:textId="77777777" w:rsidR="008C3A5F" w:rsidRPr="001921DB" w:rsidRDefault="008C3A5F" w:rsidP="001921DB">
            <w:pPr>
              <w:rPr>
                <w:u w:val="single"/>
              </w:rPr>
            </w:pPr>
            <w:r w:rsidRPr="001921DB">
              <w:rPr>
                <w:u w:val="single"/>
              </w:rPr>
              <w:t>2</w:t>
            </w:r>
          </w:p>
        </w:tc>
        <w:tc>
          <w:tcPr>
            <w:tcW w:w="1502" w:type="dxa"/>
          </w:tcPr>
          <w:p w14:paraId="03B968C4" w14:textId="77777777" w:rsidR="008C3A5F" w:rsidRPr="001921DB" w:rsidRDefault="008C3A5F" w:rsidP="001921DB">
            <w:pPr>
              <w:rPr>
                <w:u w:val="single"/>
              </w:rPr>
            </w:pPr>
            <w:r w:rsidRPr="001921DB">
              <w:rPr>
                <w:u w:val="single"/>
              </w:rPr>
              <w:t>4</w:t>
            </w:r>
          </w:p>
        </w:tc>
        <w:tc>
          <w:tcPr>
            <w:tcW w:w="1502" w:type="dxa"/>
          </w:tcPr>
          <w:p w14:paraId="7AF4D894" w14:textId="77777777" w:rsidR="008C3A5F" w:rsidRPr="001921DB" w:rsidRDefault="008C3A5F" w:rsidP="001921DB">
            <w:pPr>
              <w:rPr>
                <w:u w:val="single"/>
              </w:rPr>
            </w:pPr>
            <w:r w:rsidRPr="001921DB">
              <w:rPr>
                <w:u w:val="single"/>
              </w:rPr>
              <w:t>20</w:t>
            </w:r>
          </w:p>
        </w:tc>
        <w:tc>
          <w:tcPr>
            <w:tcW w:w="1502" w:type="dxa"/>
          </w:tcPr>
          <w:p w14:paraId="1E259A82" w14:textId="77777777" w:rsidR="008C3A5F" w:rsidRPr="001921DB" w:rsidRDefault="008C3A5F" w:rsidP="001921DB">
            <w:pPr>
              <w:rPr>
                <w:u w:val="single"/>
              </w:rPr>
            </w:pPr>
            <w:r w:rsidRPr="001921DB">
              <w:rPr>
                <w:u w:val="single"/>
              </w:rPr>
              <w:t>40</w:t>
            </w:r>
          </w:p>
        </w:tc>
      </w:tr>
      <w:tr w:rsidR="008C3A5F" w:rsidRPr="001921DB" w14:paraId="57DCB1EF" w14:textId="77777777" w:rsidTr="008C3A5F">
        <w:tc>
          <w:tcPr>
            <w:tcW w:w="1501" w:type="dxa"/>
          </w:tcPr>
          <w:p w14:paraId="10E46B11"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vulgaris</w:t>
            </w:r>
          </w:p>
        </w:tc>
        <w:tc>
          <w:tcPr>
            <w:tcW w:w="1501" w:type="dxa"/>
          </w:tcPr>
          <w:p w14:paraId="25EC1E34" w14:textId="77777777" w:rsidR="008C3A5F" w:rsidRPr="00431B05" w:rsidRDefault="008C3A5F" w:rsidP="001921DB">
            <w:pPr>
              <w:rPr>
                <w:i/>
                <w:u w:val="single"/>
              </w:rPr>
            </w:pPr>
            <w:proofErr w:type="spellStart"/>
            <w:r w:rsidRPr="00431B05">
              <w:rPr>
                <w:i/>
                <w:u w:val="single"/>
              </w:rPr>
              <w:t>Senecio</w:t>
            </w:r>
            <w:proofErr w:type="spellEnd"/>
            <w:r w:rsidRPr="00431B05">
              <w:rPr>
                <w:i/>
                <w:u w:val="single"/>
              </w:rPr>
              <w:t xml:space="preserve"> </w:t>
            </w:r>
            <w:proofErr w:type="spellStart"/>
            <w:r w:rsidRPr="00431B05">
              <w:rPr>
                <w:i/>
                <w:u w:val="single"/>
              </w:rPr>
              <w:t>leucanthemifolius</w:t>
            </w:r>
            <w:proofErr w:type="spellEnd"/>
          </w:p>
        </w:tc>
        <w:tc>
          <w:tcPr>
            <w:tcW w:w="1502" w:type="dxa"/>
          </w:tcPr>
          <w:p w14:paraId="6E4F7F1D" w14:textId="77777777" w:rsidR="008C3A5F" w:rsidRPr="001921DB" w:rsidRDefault="008C3A5F" w:rsidP="001921DB">
            <w:pPr>
              <w:rPr>
                <w:u w:val="single"/>
              </w:rPr>
            </w:pPr>
            <w:r w:rsidRPr="001921DB">
              <w:rPr>
                <w:u w:val="single"/>
              </w:rPr>
              <w:t>4</w:t>
            </w:r>
          </w:p>
        </w:tc>
        <w:tc>
          <w:tcPr>
            <w:tcW w:w="1502" w:type="dxa"/>
          </w:tcPr>
          <w:p w14:paraId="7ACC6DA6" w14:textId="77777777" w:rsidR="008C3A5F" w:rsidRPr="001921DB" w:rsidRDefault="008C3A5F" w:rsidP="001921DB">
            <w:pPr>
              <w:rPr>
                <w:u w:val="single"/>
              </w:rPr>
            </w:pPr>
            <w:r w:rsidRPr="001921DB">
              <w:rPr>
                <w:u w:val="single"/>
              </w:rPr>
              <w:t>2</w:t>
            </w:r>
          </w:p>
        </w:tc>
        <w:tc>
          <w:tcPr>
            <w:tcW w:w="1502" w:type="dxa"/>
          </w:tcPr>
          <w:p w14:paraId="0F976BB9" w14:textId="77777777" w:rsidR="008C3A5F" w:rsidRPr="001921DB" w:rsidRDefault="008C3A5F" w:rsidP="001921DB">
            <w:pPr>
              <w:rPr>
                <w:u w:val="single"/>
              </w:rPr>
            </w:pPr>
            <w:r w:rsidRPr="001921DB">
              <w:rPr>
                <w:u w:val="single"/>
              </w:rPr>
              <w:t>40</w:t>
            </w:r>
          </w:p>
        </w:tc>
        <w:tc>
          <w:tcPr>
            <w:tcW w:w="1502" w:type="dxa"/>
          </w:tcPr>
          <w:p w14:paraId="3F0C59C5" w14:textId="77777777" w:rsidR="008C3A5F" w:rsidRPr="001921DB" w:rsidRDefault="008C3A5F" w:rsidP="001921DB">
            <w:pPr>
              <w:rPr>
                <w:u w:val="single"/>
              </w:rPr>
            </w:pPr>
            <w:r w:rsidRPr="001921DB">
              <w:rPr>
                <w:u w:val="single"/>
              </w:rPr>
              <w:t>20</w:t>
            </w:r>
          </w:p>
        </w:tc>
      </w:tr>
      <w:tr w:rsidR="008C3A5F" w:rsidRPr="001921DB" w14:paraId="59B1C779" w14:textId="77777777" w:rsidTr="008C3A5F">
        <w:tc>
          <w:tcPr>
            <w:tcW w:w="1501" w:type="dxa"/>
          </w:tcPr>
          <w:p w14:paraId="48A2EFB8" w14:textId="77777777" w:rsidR="008C3A5F" w:rsidRPr="00431B05" w:rsidRDefault="008C3A5F" w:rsidP="001921DB">
            <w:pPr>
              <w:rPr>
                <w:i/>
                <w:u w:val="single"/>
              </w:rPr>
            </w:pPr>
            <w:r w:rsidRPr="00431B05">
              <w:rPr>
                <w:i/>
                <w:u w:val="single"/>
              </w:rPr>
              <w:t xml:space="preserve">Doronicum </w:t>
            </w:r>
            <w:proofErr w:type="spellStart"/>
            <w:r w:rsidRPr="00431B05">
              <w:rPr>
                <w:i/>
                <w:u w:val="single"/>
              </w:rPr>
              <w:t>pardalianches</w:t>
            </w:r>
            <w:proofErr w:type="spellEnd"/>
          </w:p>
        </w:tc>
        <w:tc>
          <w:tcPr>
            <w:tcW w:w="1501" w:type="dxa"/>
          </w:tcPr>
          <w:p w14:paraId="2DD35424" w14:textId="77777777" w:rsidR="008C3A5F" w:rsidRPr="00431B05" w:rsidRDefault="008C3A5F" w:rsidP="001921DB">
            <w:pPr>
              <w:rPr>
                <w:i/>
                <w:u w:val="single"/>
              </w:rPr>
            </w:pPr>
            <w:r w:rsidRPr="00431B05">
              <w:rPr>
                <w:i/>
                <w:u w:val="single"/>
              </w:rPr>
              <w:t xml:space="preserve">Doronicum </w:t>
            </w:r>
            <w:proofErr w:type="spellStart"/>
            <w:r w:rsidRPr="00431B05">
              <w:rPr>
                <w:i/>
                <w:u w:val="single"/>
              </w:rPr>
              <w:t>plantagineum</w:t>
            </w:r>
            <w:proofErr w:type="spellEnd"/>
          </w:p>
        </w:tc>
        <w:tc>
          <w:tcPr>
            <w:tcW w:w="1502" w:type="dxa"/>
          </w:tcPr>
          <w:p w14:paraId="1F4FAAF1" w14:textId="77777777" w:rsidR="008C3A5F" w:rsidRPr="001921DB" w:rsidRDefault="008C3A5F" w:rsidP="001921DB">
            <w:pPr>
              <w:rPr>
                <w:u w:val="single"/>
              </w:rPr>
            </w:pPr>
            <w:r w:rsidRPr="001921DB">
              <w:rPr>
                <w:u w:val="single"/>
              </w:rPr>
              <w:t>2</w:t>
            </w:r>
          </w:p>
        </w:tc>
        <w:tc>
          <w:tcPr>
            <w:tcW w:w="1502" w:type="dxa"/>
          </w:tcPr>
          <w:p w14:paraId="4E5DAC6D" w14:textId="77777777" w:rsidR="008C3A5F" w:rsidRPr="001921DB" w:rsidRDefault="008C3A5F" w:rsidP="001921DB">
            <w:pPr>
              <w:rPr>
                <w:u w:val="single"/>
              </w:rPr>
            </w:pPr>
            <w:r w:rsidRPr="001921DB">
              <w:rPr>
                <w:u w:val="single"/>
              </w:rPr>
              <w:t>4</w:t>
            </w:r>
          </w:p>
        </w:tc>
        <w:tc>
          <w:tcPr>
            <w:tcW w:w="1502" w:type="dxa"/>
          </w:tcPr>
          <w:p w14:paraId="7AACB95F" w14:textId="77777777" w:rsidR="008C3A5F" w:rsidRPr="001921DB" w:rsidRDefault="008C3A5F" w:rsidP="001921DB">
            <w:pPr>
              <w:rPr>
                <w:u w:val="single"/>
              </w:rPr>
            </w:pPr>
            <w:r w:rsidRPr="001921DB">
              <w:rPr>
                <w:u w:val="single"/>
              </w:rPr>
              <w:t>60</w:t>
            </w:r>
          </w:p>
        </w:tc>
        <w:tc>
          <w:tcPr>
            <w:tcW w:w="1502" w:type="dxa"/>
          </w:tcPr>
          <w:p w14:paraId="4F50614E" w14:textId="77777777" w:rsidR="008C3A5F" w:rsidRPr="001921DB" w:rsidRDefault="008C3A5F" w:rsidP="001921DB">
            <w:pPr>
              <w:rPr>
                <w:u w:val="single"/>
              </w:rPr>
            </w:pPr>
            <w:r w:rsidRPr="001921DB">
              <w:rPr>
                <w:u w:val="single"/>
              </w:rPr>
              <w:t>120</w:t>
            </w:r>
          </w:p>
        </w:tc>
      </w:tr>
      <w:tr w:rsidR="008C3A5F" w:rsidRPr="001921DB" w14:paraId="09BB1ACB" w14:textId="77777777" w:rsidTr="008C3A5F">
        <w:tc>
          <w:tcPr>
            <w:tcW w:w="1501" w:type="dxa"/>
          </w:tcPr>
          <w:p w14:paraId="143E5A81" w14:textId="77777777" w:rsidR="008C3A5F" w:rsidRPr="00431B05" w:rsidRDefault="008C3A5F" w:rsidP="001921DB">
            <w:pPr>
              <w:rPr>
                <w:i/>
                <w:u w:val="single"/>
              </w:rPr>
            </w:pPr>
            <w:r w:rsidRPr="00431B05">
              <w:rPr>
                <w:i/>
                <w:u w:val="single"/>
              </w:rPr>
              <w:t xml:space="preserve">Arum </w:t>
            </w:r>
            <w:proofErr w:type="spellStart"/>
            <w:r w:rsidRPr="00431B05">
              <w:rPr>
                <w:i/>
                <w:u w:val="single"/>
              </w:rPr>
              <w:t>maculatum</w:t>
            </w:r>
            <w:proofErr w:type="spellEnd"/>
          </w:p>
        </w:tc>
        <w:tc>
          <w:tcPr>
            <w:tcW w:w="1501" w:type="dxa"/>
          </w:tcPr>
          <w:p w14:paraId="3722CFC5" w14:textId="77777777" w:rsidR="008C3A5F" w:rsidRPr="00431B05" w:rsidRDefault="008C3A5F" w:rsidP="001921DB">
            <w:pPr>
              <w:rPr>
                <w:i/>
                <w:u w:val="single"/>
              </w:rPr>
            </w:pPr>
            <w:r w:rsidRPr="00431B05">
              <w:rPr>
                <w:i/>
                <w:u w:val="single"/>
              </w:rPr>
              <w:t xml:space="preserve">Arum </w:t>
            </w:r>
            <w:proofErr w:type="spellStart"/>
            <w:r w:rsidRPr="00431B05">
              <w:rPr>
                <w:i/>
                <w:u w:val="single"/>
              </w:rPr>
              <w:t>italicum</w:t>
            </w:r>
            <w:proofErr w:type="spellEnd"/>
          </w:p>
        </w:tc>
        <w:tc>
          <w:tcPr>
            <w:tcW w:w="1502" w:type="dxa"/>
          </w:tcPr>
          <w:p w14:paraId="4D89884A" w14:textId="77777777" w:rsidR="008C3A5F" w:rsidRPr="001921DB" w:rsidRDefault="008C3A5F" w:rsidP="001921DB">
            <w:pPr>
              <w:rPr>
                <w:u w:val="single"/>
              </w:rPr>
            </w:pPr>
            <w:r w:rsidRPr="001921DB">
              <w:rPr>
                <w:u w:val="single"/>
              </w:rPr>
              <w:t>8</w:t>
            </w:r>
          </w:p>
        </w:tc>
        <w:tc>
          <w:tcPr>
            <w:tcW w:w="1502" w:type="dxa"/>
          </w:tcPr>
          <w:p w14:paraId="303E62EA" w14:textId="77777777" w:rsidR="008C3A5F" w:rsidRPr="001921DB" w:rsidRDefault="008C3A5F" w:rsidP="001921DB">
            <w:pPr>
              <w:rPr>
                <w:u w:val="single"/>
              </w:rPr>
            </w:pPr>
            <w:r w:rsidRPr="001921DB">
              <w:rPr>
                <w:u w:val="single"/>
              </w:rPr>
              <w:t>12</w:t>
            </w:r>
          </w:p>
        </w:tc>
        <w:tc>
          <w:tcPr>
            <w:tcW w:w="1502" w:type="dxa"/>
          </w:tcPr>
          <w:p w14:paraId="6465714A" w14:textId="77777777" w:rsidR="008C3A5F" w:rsidRPr="001921DB" w:rsidRDefault="008C3A5F" w:rsidP="001921DB">
            <w:pPr>
              <w:rPr>
                <w:u w:val="single"/>
              </w:rPr>
            </w:pPr>
            <w:r w:rsidRPr="001921DB">
              <w:rPr>
                <w:u w:val="single"/>
              </w:rPr>
              <w:t>56</w:t>
            </w:r>
          </w:p>
        </w:tc>
        <w:tc>
          <w:tcPr>
            <w:tcW w:w="1502" w:type="dxa"/>
          </w:tcPr>
          <w:p w14:paraId="22B80C43" w14:textId="77777777" w:rsidR="008C3A5F" w:rsidRPr="001921DB" w:rsidRDefault="008C3A5F" w:rsidP="001921DB">
            <w:pPr>
              <w:rPr>
                <w:u w:val="single"/>
              </w:rPr>
            </w:pPr>
          </w:p>
        </w:tc>
      </w:tr>
      <w:tr w:rsidR="008C3A5F" w:rsidRPr="001921DB" w14:paraId="148C928E" w14:textId="77777777" w:rsidTr="008C3A5F">
        <w:tc>
          <w:tcPr>
            <w:tcW w:w="1501" w:type="dxa"/>
          </w:tcPr>
          <w:p w14:paraId="69FF96EA" w14:textId="77777777" w:rsidR="008C3A5F" w:rsidRPr="00431B05" w:rsidRDefault="008C3A5F" w:rsidP="001921DB">
            <w:pPr>
              <w:rPr>
                <w:i/>
                <w:u w:val="single"/>
              </w:rPr>
            </w:pPr>
            <w:proofErr w:type="spellStart"/>
            <w:r w:rsidRPr="00431B05">
              <w:rPr>
                <w:i/>
                <w:u w:val="single"/>
              </w:rPr>
              <w:t>Alisma</w:t>
            </w:r>
            <w:proofErr w:type="spellEnd"/>
            <w:r w:rsidRPr="00431B05">
              <w:rPr>
                <w:i/>
                <w:u w:val="single"/>
              </w:rPr>
              <w:t xml:space="preserve"> </w:t>
            </w:r>
            <w:proofErr w:type="spellStart"/>
            <w:r w:rsidRPr="00431B05">
              <w:rPr>
                <w:i/>
                <w:u w:val="single"/>
              </w:rPr>
              <w:t>plantago-aquatica</w:t>
            </w:r>
            <w:proofErr w:type="spellEnd"/>
          </w:p>
        </w:tc>
        <w:tc>
          <w:tcPr>
            <w:tcW w:w="1501" w:type="dxa"/>
          </w:tcPr>
          <w:p w14:paraId="0D4D7F8E" w14:textId="77777777" w:rsidR="008C3A5F" w:rsidRPr="00431B05" w:rsidRDefault="008C3A5F" w:rsidP="001921DB">
            <w:pPr>
              <w:rPr>
                <w:i/>
                <w:u w:val="single"/>
              </w:rPr>
            </w:pPr>
            <w:proofErr w:type="spellStart"/>
            <w:r w:rsidRPr="00431B05">
              <w:rPr>
                <w:i/>
                <w:u w:val="single"/>
              </w:rPr>
              <w:t>Alisma</w:t>
            </w:r>
            <w:proofErr w:type="spellEnd"/>
            <w:r w:rsidRPr="00431B05">
              <w:rPr>
                <w:i/>
                <w:u w:val="single"/>
              </w:rPr>
              <w:t xml:space="preserve"> </w:t>
            </w:r>
            <w:proofErr w:type="spellStart"/>
            <w:r w:rsidRPr="00431B05">
              <w:rPr>
                <w:i/>
                <w:u w:val="single"/>
              </w:rPr>
              <w:t>lanceolatum</w:t>
            </w:r>
            <w:proofErr w:type="spellEnd"/>
          </w:p>
        </w:tc>
        <w:tc>
          <w:tcPr>
            <w:tcW w:w="1502" w:type="dxa"/>
          </w:tcPr>
          <w:p w14:paraId="71231751" w14:textId="77777777" w:rsidR="008C3A5F" w:rsidRPr="001921DB" w:rsidRDefault="008C3A5F" w:rsidP="001921DB">
            <w:pPr>
              <w:rPr>
                <w:u w:val="single"/>
              </w:rPr>
            </w:pPr>
            <w:r w:rsidRPr="001921DB">
              <w:rPr>
                <w:u w:val="single"/>
              </w:rPr>
              <w:t>2</w:t>
            </w:r>
          </w:p>
        </w:tc>
        <w:tc>
          <w:tcPr>
            <w:tcW w:w="1502" w:type="dxa"/>
          </w:tcPr>
          <w:p w14:paraId="6A42691F" w14:textId="77777777" w:rsidR="008C3A5F" w:rsidRPr="001921DB" w:rsidRDefault="008C3A5F" w:rsidP="001921DB">
            <w:pPr>
              <w:rPr>
                <w:u w:val="single"/>
              </w:rPr>
            </w:pPr>
            <w:r w:rsidRPr="001921DB">
              <w:rPr>
                <w:u w:val="single"/>
              </w:rPr>
              <w:t>4</w:t>
            </w:r>
          </w:p>
        </w:tc>
        <w:tc>
          <w:tcPr>
            <w:tcW w:w="1502" w:type="dxa"/>
          </w:tcPr>
          <w:p w14:paraId="10C7BD48" w14:textId="77777777" w:rsidR="008C3A5F" w:rsidRPr="001921DB" w:rsidRDefault="008C3A5F" w:rsidP="001921DB">
            <w:pPr>
              <w:rPr>
                <w:u w:val="single"/>
              </w:rPr>
            </w:pPr>
          </w:p>
        </w:tc>
        <w:tc>
          <w:tcPr>
            <w:tcW w:w="1502" w:type="dxa"/>
          </w:tcPr>
          <w:p w14:paraId="59B51FAA" w14:textId="77777777" w:rsidR="008C3A5F" w:rsidRPr="001921DB" w:rsidRDefault="008C3A5F" w:rsidP="001921DB">
            <w:pPr>
              <w:rPr>
                <w:u w:val="single"/>
              </w:rPr>
            </w:pPr>
          </w:p>
        </w:tc>
      </w:tr>
      <w:tr w:rsidR="008C3A5F" w:rsidRPr="001921DB" w14:paraId="6AC41C7A" w14:textId="77777777" w:rsidTr="008C3A5F">
        <w:tc>
          <w:tcPr>
            <w:tcW w:w="1501" w:type="dxa"/>
          </w:tcPr>
          <w:p w14:paraId="6FDF043C"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natans</w:t>
            </w:r>
            <w:proofErr w:type="spellEnd"/>
          </w:p>
        </w:tc>
        <w:tc>
          <w:tcPr>
            <w:tcW w:w="1501" w:type="dxa"/>
          </w:tcPr>
          <w:p w14:paraId="59B269E8"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polygonifolius</w:t>
            </w:r>
            <w:proofErr w:type="spellEnd"/>
          </w:p>
        </w:tc>
        <w:tc>
          <w:tcPr>
            <w:tcW w:w="1502" w:type="dxa"/>
          </w:tcPr>
          <w:p w14:paraId="2C95C9B7" w14:textId="77777777" w:rsidR="008C3A5F" w:rsidRPr="001921DB" w:rsidRDefault="008C3A5F" w:rsidP="001921DB">
            <w:pPr>
              <w:rPr>
                <w:u w:val="single"/>
              </w:rPr>
            </w:pPr>
            <w:r w:rsidRPr="001921DB">
              <w:rPr>
                <w:u w:val="single"/>
              </w:rPr>
              <w:t>4</w:t>
            </w:r>
          </w:p>
        </w:tc>
        <w:tc>
          <w:tcPr>
            <w:tcW w:w="1502" w:type="dxa"/>
          </w:tcPr>
          <w:p w14:paraId="0968428E" w14:textId="77777777" w:rsidR="008C3A5F" w:rsidRPr="001921DB" w:rsidRDefault="008C3A5F" w:rsidP="001921DB">
            <w:pPr>
              <w:rPr>
                <w:u w:val="single"/>
              </w:rPr>
            </w:pPr>
            <w:r w:rsidRPr="001921DB">
              <w:rPr>
                <w:u w:val="single"/>
              </w:rPr>
              <w:t>2</w:t>
            </w:r>
          </w:p>
        </w:tc>
        <w:tc>
          <w:tcPr>
            <w:tcW w:w="1502" w:type="dxa"/>
          </w:tcPr>
          <w:p w14:paraId="7FCE0997" w14:textId="77777777" w:rsidR="008C3A5F" w:rsidRPr="001921DB" w:rsidRDefault="008C3A5F" w:rsidP="001921DB">
            <w:pPr>
              <w:rPr>
                <w:u w:val="single"/>
              </w:rPr>
            </w:pPr>
            <w:r w:rsidRPr="001921DB">
              <w:rPr>
                <w:u w:val="single"/>
              </w:rPr>
              <w:t>52</w:t>
            </w:r>
          </w:p>
        </w:tc>
        <w:tc>
          <w:tcPr>
            <w:tcW w:w="1502" w:type="dxa"/>
          </w:tcPr>
          <w:p w14:paraId="1E52D50D" w14:textId="77777777" w:rsidR="008C3A5F" w:rsidRPr="001921DB" w:rsidRDefault="008C3A5F" w:rsidP="001921DB">
            <w:pPr>
              <w:rPr>
                <w:u w:val="single"/>
              </w:rPr>
            </w:pPr>
            <w:r w:rsidRPr="001921DB">
              <w:rPr>
                <w:u w:val="single"/>
              </w:rPr>
              <w:t>28</w:t>
            </w:r>
          </w:p>
        </w:tc>
      </w:tr>
      <w:tr w:rsidR="008C3A5F" w:rsidRPr="001921DB" w14:paraId="5E61FEF0" w14:textId="77777777" w:rsidTr="008C3A5F">
        <w:tc>
          <w:tcPr>
            <w:tcW w:w="1501" w:type="dxa"/>
          </w:tcPr>
          <w:p w14:paraId="00855C7A"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natans</w:t>
            </w:r>
            <w:proofErr w:type="spellEnd"/>
          </w:p>
        </w:tc>
        <w:tc>
          <w:tcPr>
            <w:tcW w:w="1501" w:type="dxa"/>
          </w:tcPr>
          <w:p w14:paraId="173953DE"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berchtoldii</w:t>
            </w:r>
            <w:proofErr w:type="spellEnd"/>
          </w:p>
        </w:tc>
        <w:tc>
          <w:tcPr>
            <w:tcW w:w="1502" w:type="dxa"/>
          </w:tcPr>
          <w:p w14:paraId="0D533130" w14:textId="77777777" w:rsidR="008C3A5F" w:rsidRPr="001921DB" w:rsidRDefault="008C3A5F" w:rsidP="001921DB">
            <w:pPr>
              <w:rPr>
                <w:u w:val="single"/>
              </w:rPr>
            </w:pPr>
            <w:r w:rsidRPr="001921DB">
              <w:rPr>
                <w:u w:val="single"/>
              </w:rPr>
              <w:t>4</w:t>
            </w:r>
          </w:p>
        </w:tc>
        <w:tc>
          <w:tcPr>
            <w:tcW w:w="1502" w:type="dxa"/>
          </w:tcPr>
          <w:p w14:paraId="4B92ACA1" w14:textId="77777777" w:rsidR="008C3A5F" w:rsidRPr="001921DB" w:rsidRDefault="008C3A5F" w:rsidP="001921DB">
            <w:pPr>
              <w:rPr>
                <w:u w:val="single"/>
              </w:rPr>
            </w:pPr>
            <w:r w:rsidRPr="001921DB">
              <w:rPr>
                <w:u w:val="single"/>
              </w:rPr>
              <w:t>2</w:t>
            </w:r>
          </w:p>
        </w:tc>
        <w:tc>
          <w:tcPr>
            <w:tcW w:w="1502" w:type="dxa"/>
          </w:tcPr>
          <w:p w14:paraId="54F588CC" w14:textId="77777777" w:rsidR="008C3A5F" w:rsidRPr="001921DB" w:rsidRDefault="008C3A5F" w:rsidP="001921DB">
            <w:pPr>
              <w:rPr>
                <w:u w:val="single"/>
              </w:rPr>
            </w:pPr>
            <w:r w:rsidRPr="001921DB">
              <w:rPr>
                <w:u w:val="single"/>
              </w:rPr>
              <w:t>52</w:t>
            </w:r>
          </w:p>
        </w:tc>
        <w:tc>
          <w:tcPr>
            <w:tcW w:w="1502" w:type="dxa"/>
          </w:tcPr>
          <w:p w14:paraId="6A8DD645" w14:textId="77777777" w:rsidR="008C3A5F" w:rsidRPr="001921DB" w:rsidRDefault="008C3A5F" w:rsidP="001921DB">
            <w:pPr>
              <w:rPr>
                <w:u w:val="single"/>
              </w:rPr>
            </w:pPr>
            <w:r w:rsidRPr="001921DB">
              <w:rPr>
                <w:u w:val="single"/>
              </w:rPr>
              <w:t>26</w:t>
            </w:r>
          </w:p>
        </w:tc>
      </w:tr>
      <w:tr w:rsidR="008C3A5F" w:rsidRPr="001921DB" w14:paraId="326DC35A" w14:textId="77777777" w:rsidTr="008C3A5F">
        <w:tc>
          <w:tcPr>
            <w:tcW w:w="1501" w:type="dxa"/>
          </w:tcPr>
          <w:p w14:paraId="707E3046"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polygonifolius</w:t>
            </w:r>
            <w:proofErr w:type="spellEnd"/>
          </w:p>
        </w:tc>
        <w:tc>
          <w:tcPr>
            <w:tcW w:w="1501" w:type="dxa"/>
          </w:tcPr>
          <w:p w14:paraId="340EEDA2"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gramineus</w:t>
            </w:r>
            <w:proofErr w:type="spellEnd"/>
          </w:p>
        </w:tc>
        <w:tc>
          <w:tcPr>
            <w:tcW w:w="1502" w:type="dxa"/>
          </w:tcPr>
          <w:p w14:paraId="3BBF3199" w14:textId="77777777" w:rsidR="008C3A5F" w:rsidRPr="001921DB" w:rsidRDefault="008C3A5F" w:rsidP="001921DB">
            <w:pPr>
              <w:rPr>
                <w:u w:val="single"/>
              </w:rPr>
            </w:pPr>
            <w:r w:rsidRPr="001921DB">
              <w:rPr>
                <w:u w:val="single"/>
              </w:rPr>
              <w:t>2</w:t>
            </w:r>
          </w:p>
        </w:tc>
        <w:tc>
          <w:tcPr>
            <w:tcW w:w="1502" w:type="dxa"/>
          </w:tcPr>
          <w:p w14:paraId="30DE9AF1" w14:textId="77777777" w:rsidR="008C3A5F" w:rsidRPr="001921DB" w:rsidRDefault="008C3A5F" w:rsidP="001921DB">
            <w:pPr>
              <w:rPr>
                <w:u w:val="single"/>
              </w:rPr>
            </w:pPr>
            <w:r w:rsidRPr="001921DB">
              <w:rPr>
                <w:u w:val="single"/>
              </w:rPr>
              <w:t>4</w:t>
            </w:r>
          </w:p>
        </w:tc>
        <w:tc>
          <w:tcPr>
            <w:tcW w:w="1502" w:type="dxa"/>
          </w:tcPr>
          <w:p w14:paraId="66EAD9A7" w14:textId="77777777" w:rsidR="008C3A5F" w:rsidRPr="001921DB" w:rsidRDefault="008C3A5F" w:rsidP="001921DB">
            <w:pPr>
              <w:rPr>
                <w:u w:val="single"/>
              </w:rPr>
            </w:pPr>
            <w:r w:rsidRPr="001921DB">
              <w:rPr>
                <w:u w:val="single"/>
              </w:rPr>
              <w:t>28</w:t>
            </w:r>
          </w:p>
        </w:tc>
        <w:tc>
          <w:tcPr>
            <w:tcW w:w="1502" w:type="dxa"/>
          </w:tcPr>
          <w:p w14:paraId="5AACCE28" w14:textId="77777777" w:rsidR="008C3A5F" w:rsidRPr="001921DB" w:rsidRDefault="008C3A5F" w:rsidP="001921DB">
            <w:pPr>
              <w:rPr>
                <w:u w:val="single"/>
              </w:rPr>
            </w:pPr>
            <w:r w:rsidRPr="001921DB">
              <w:rPr>
                <w:u w:val="single"/>
              </w:rPr>
              <w:t>52</w:t>
            </w:r>
          </w:p>
        </w:tc>
      </w:tr>
      <w:tr w:rsidR="008C3A5F" w:rsidRPr="001921DB" w14:paraId="5563EEBE" w14:textId="77777777" w:rsidTr="008C3A5F">
        <w:tc>
          <w:tcPr>
            <w:tcW w:w="1501" w:type="dxa"/>
          </w:tcPr>
          <w:p w14:paraId="37EC1FF9"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coloratus</w:t>
            </w:r>
            <w:proofErr w:type="spellEnd"/>
          </w:p>
        </w:tc>
        <w:tc>
          <w:tcPr>
            <w:tcW w:w="1501" w:type="dxa"/>
          </w:tcPr>
          <w:p w14:paraId="789369D9"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gramineus</w:t>
            </w:r>
            <w:proofErr w:type="spellEnd"/>
          </w:p>
        </w:tc>
        <w:tc>
          <w:tcPr>
            <w:tcW w:w="1502" w:type="dxa"/>
          </w:tcPr>
          <w:p w14:paraId="4A50943B" w14:textId="77777777" w:rsidR="008C3A5F" w:rsidRPr="001921DB" w:rsidRDefault="008C3A5F" w:rsidP="001921DB">
            <w:pPr>
              <w:rPr>
                <w:u w:val="single"/>
              </w:rPr>
            </w:pPr>
            <w:r w:rsidRPr="001921DB">
              <w:rPr>
                <w:u w:val="single"/>
              </w:rPr>
              <w:t>2</w:t>
            </w:r>
          </w:p>
        </w:tc>
        <w:tc>
          <w:tcPr>
            <w:tcW w:w="1502" w:type="dxa"/>
          </w:tcPr>
          <w:p w14:paraId="10537294" w14:textId="77777777" w:rsidR="008C3A5F" w:rsidRPr="001921DB" w:rsidRDefault="008C3A5F" w:rsidP="001921DB">
            <w:pPr>
              <w:rPr>
                <w:u w:val="single"/>
              </w:rPr>
            </w:pPr>
            <w:r w:rsidRPr="001921DB">
              <w:rPr>
                <w:u w:val="single"/>
              </w:rPr>
              <w:t>4</w:t>
            </w:r>
          </w:p>
        </w:tc>
        <w:tc>
          <w:tcPr>
            <w:tcW w:w="1502" w:type="dxa"/>
          </w:tcPr>
          <w:p w14:paraId="6C5F54C1" w14:textId="77777777" w:rsidR="008C3A5F" w:rsidRPr="001921DB" w:rsidRDefault="008C3A5F" w:rsidP="001921DB">
            <w:pPr>
              <w:rPr>
                <w:u w:val="single"/>
              </w:rPr>
            </w:pPr>
          </w:p>
        </w:tc>
        <w:tc>
          <w:tcPr>
            <w:tcW w:w="1502" w:type="dxa"/>
          </w:tcPr>
          <w:p w14:paraId="20436AC6" w14:textId="77777777" w:rsidR="008C3A5F" w:rsidRPr="001921DB" w:rsidRDefault="008C3A5F" w:rsidP="001921DB">
            <w:pPr>
              <w:rPr>
                <w:u w:val="single"/>
              </w:rPr>
            </w:pPr>
            <w:r w:rsidRPr="001921DB">
              <w:rPr>
                <w:u w:val="single"/>
              </w:rPr>
              <w:t>52</w:t>
            </w:r>
          </w:p>
        </w:tc>
      </w:tr>
      <w:tr w:rsidR="008C3A5F" w:rsidRPr="001921DB" w14:paraId="7607419F" w14:textId="77777777" w:rsidTr="008C3A5F">
        <w:tc>
          <w:tcPr>
            <w:tcW w:w="1501" w:type="dxa"/>
          </w:tcPr>
          <w:p w14:paraId="75CACD6E" w14:textId="77777777" w:rsidR="008C3A5F" w:rsidRPr="00431B05" w:rsidRDefault="008C3A5F" w:rsidP="001921DB">
            <w:pPr>
              <w:rPr>
                <w:i/>
                <w:u w:val="single"/>
              </w:rPr>
            </w:pPr>
            <w:proofErr w:type="spellStart"/>
            <w:r w:rsidRPr="00431B05">
              <w:rPr>
                <w:i/>
                <w:u w:val="single"/>
              </w:rPr>
              <w:lastRenderedPageBreak/>
              <w:t>Potamogeton</w:t>
            </w:r>
            <w:proofErr w:type="spellEnd"/>
            <w:r w:rsidRPr="00431B05">
              <w:rPr>
                <w:i/>
                <w:u w:val="single"/>
              </w:rPr>
              <w:t xml:space="preserve"> </w:t>
            </w:r>
            <w:proofErr w:type="spellStart"/>
            <w:r w:rsidRPr="00431B05">
              <w:rPr>
                <w:i/>
                <w:u w:val="single"/>
              </w:rPr>
              <w:t>friesii</w:t>
            </w:r>
            <w:proofErr w:type="spellEnd"/>
          </w:p>
        </w:tc>
        <w:tc>
          <w:tcPr>
            <w:tcW w:w="1501" w:type="dxa"/>
          </w:tcPr>
          <w:p w14:paraId="0037F013"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crispus</w:t>
            </w:r>
            <w:proofErr w:type="spellEnd"/>
          </w:p>
        </w:tc>
        <w:tc>
          <w:tcPr>
            <w:tcW w:w="1502" w:type="dxa"/>
          </w:tcPr>
          <w:p w14:paraId="7D01A6CC" w14:textId="77777777" w:rsidR="008C3A5F" w:rsidRPr="001921DB" w:rsidRDefault="008C3A5F" w:rsidP="001921DB">
            <w:pPr>
              <w:rPr>
                <w:u w:val="single"/>
              </w:rPr>
            </w:pPr>
            <w:r w:rsidRPr="001921DB">
              <w:rPr>
                <w:u w:val="single"/>
              </w:rPr>
              <w:t>2</w:t>
            </w:r>
          </w:p>
        </w:tc>
        <w:tc>
          <w:tcPr>
            <w:tcW w:w="1502" w:type="dxa"/>
          </w:tcPr>
          <w:p w14:paraId="4368CC28" w14:textId="77777777" w:rsidR="008C3A5F" w:rsidRPr="001921DB" w:rsidRDefault="008C3A5F" w:rsidP="001921DB">
            <w:pPr>
              <w:rPr>
                <w:u w:val="single"/>
              </w:rPr>
            </w:pPr>
            <w:r w:rsidRPr="001921DB">
              <w:rPr>
                <w:u w:val="single"/>
              </w:rPr>
              <w:t>4</w:t>
            </w:r>
          </w:p>
        </w:tc>
        <w:tc>
          <w:tcPr>
            <w:tcW w:w="1502" w:type="dxa"/>
          </w:tcPr>
          <w:p w14:paraId="266CFFE9" w14:textId="77777777" w:rsidR="008C3A5F" w:rsidRPr="001921DB" w:rsidRDefault="008C3A5F" w:rsidP="001921DB">
            <w:pPr>
              <w:rPr>
                <w:u w:val="single"/>
              </w:rPr>
            </w:pPr>
            <w:r w:rsidRPr="001921DB">
              <w:rPr>
                <w:u w:val="single"/>
              </w:rPr>
              <w:t>26</w:t>
            </w:r>
          </w:p>
        </w:tc>
        <w:tc>
          <w:tcPr>
            <w:tcW w:w="1502" w:type="dxa"/>
          </w:tcPr>
          <w:p w14:paraId="3EA25E45" w14:textId="77777777" w:rsidR="008C3A5F" w:rsidRPr="001921DB" w:rsidRDefault="008C3A5F" w:rsidP="001921DB">
            <w:pPr>
              <w:rPr>
                <w:u w:val="single"/>
              </w:rPr>
            </w:pPr>
            <w:r w:rsidRPr="001921DB">
              <w:rPr>
                <w:u w:val="single"/>
              </w:rPr>
              <w:t>52</w:t>
            </w:r>
          </w:p>
        </w:tc>
      </w:tr>
      <w:tr w:rsidR="008C3A5F" w:rsidRPr="001921DB" w14:paraId="3A5D367F" w14:textId="77777777" w:rsidTr="008C3A5F">
        <w:tc>
          <w:tcPr>
            <w:tcW w:w="1501" w:type="dxa"/>
          </w:tcPr>
          <w:p w14:paraId="0F6D78AF"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trichoides</w:t>
            </w:r>
            <w:proofErr w:type="spellEnd"/>
          </w:p>
        </w:tc>
        <w:tc>
          <w:tcPr>
            <w:tcW w:w="1501" w:type="dxa"/>
          </w:tcPr>
          <w:p w14:paraId="75BB983B" w14:textId="77777777" w:rsidR="008C3A5F" w:rsidRPr="00431B05" w:rsidRDefault="008C3A5F" w:rsidP="001921DB">
            <w:pPr>
              <w:rPr>
                <w:i/>
                <w:u w:val="single"/>
              </w:rPr>
            </w:pPr>
            <w:proofErr w:type="spellStart"/>
            <w:r w:rsidRPr="00431B05">
              <w:rPr>
                <w:i/>
                <w:u w:val="single"/>
              </w:rPr>
              <w:t>Potamogeton</w:t>
            </w:r>
            <w:proofErr w:type="spellEnd"/>
            <w:r w:rsidRPr="00431B05">
              <w:rPr>
                <w:i/>
                <w:u w:val="single"/>
              </w:rPr>
              <w:t xml:space="preserve"> </w:t>
            </w:r>
            <w:proofErr w:type="spellStart"/>
            <w:r w:rsidRPr="00431B05">
              <w:rPr>
                <w:i/>
                <w:u w:val="single"/>
              </w:rPr>
              <w:t>crispus</w:t>
            </w:r>
            <w:proofErr w:type="spellEnd"/>
          </w:p>
        </w:tc>
        <w:tc>
          <w:tcPr>
            <w:tcW w:w="1502" w:type="dxa"/>
          </w:tcPr>
          <w:p w14:paraId="38CBF44A" w14:textId="77777777" w:rsidR="008C3A5F" w:rsidRPr="001921DB" w:rsidRDefault="008C3A5F" w:rsidP="001921DB">
            <w:pPr>
              <w:rPr>
                <w:u w:val="single"/>
              </w:rPr>
            </w:pPr>
            <w:r w:rsidRPr="001921DB">
              <w:rPr>
                <w:u w:val="single"/>
              </w:rPr>
              <w:t>2</w:t>
            </w:r>
          </w:p>
        </w:tc>
        <w:tc>
          <w:tcPr>
            <w:tcW w:w="1502" w:type="dxa"/>
          </w:tcPr>
          <w:p w14:paraId="0367813F" w14:textId="77777777" w:rsidR="008C3A5F" w:rsidRPr="001921DB" w:rsidRDefault="008C3A5F" w:rsidP="001921DB">
            <w:pPr>
              <w:rPr>
                <w:u w:val="single"/>
              </w:rPr>
            </w:pPr>
            <w:r w:rsidRPr="001921DB">
              <w:rPr>
                <w:u w:val="single"/>
              </w:rPr>
              <w:t>4</w:t>
            </w:r>
          </w:p>
        </w:tc>
        <w:tc>
          <w:tcPr>
            <w:tcW w:w="1502" w:type="dxa"/>
          </w:tcPr>
          <w:p w14:paraId="34D5F081" w14:textId="77777777" w:rsidR="008C3A5F" w:rsidRPr="001921DB" w:rsidRDefault="008C3A5F" w:rsidP="001921DB">
            <w:pPr>
              <w:rPr>
                <w:u w:val="single"/>
              </w:rPr>
            </w:pPr>
            <w:r w:rsidRPr="001921DB">
              <w:rPr>
                <w:u w:val="single"/>
              </w:rPr>
              <w:t>26</w:t>
            </w:r>
          </w:p>
        </w:tc>
        <w:tc>
          <w:tcPr>
            <w:tcW w:w="1502" w:type="dxa"/>
          </w:tcPr>
          <w:p w14:paraId="0E785B8F" w14:textId="77777777" w:rsidR="008C3A5F" w:rsidRPr="001921DB" w:rsidRDefault="008C3A5F" w:rsidP="001921DB">
            <w:pPr>
              <w:rPr>
                <w:u w:val="single"/>
              </w:rPr>
            </w:pPr>
            <w:r w:rsidRPr="001921DB">
              <w:rPr>
                <w:u w:val="single"/>
              </w:rPr>
              <w:t>52</w:t>
            </w:r>
          </w:p>
        </w:tc>
      </w:tr>
      <w:tr w:rsidR="008C3A5F" w:rsidRPr="001921DB" w14:paraId="50FC801E" w14:textId="77777777" w:rsidTr="008C3A5F">
        <w:tc>
          <w:tcPr>
            <w:tcW w:w="1501" w:type="dxa"/>
          </w:tcPr>
          <w:p w14:paraId="25006CCC" w14:textId="77777777" w:rsidR="008C3A5F" w:rsidRPr="00431B05" w:rsidRDefault="008C3A5F" w:rsidP="001921DB">
            <w:pPr>
              <w:rPr>
                <w:i/>
                <w:u w:val="single"/>
              </w:rPr>
            </w:pPr>
            <w:proofErr w:type="spellStart"/>
            <w:r w:rsidRPr="00431B05">
              <w:rPr>
                <w:i/>
                <w:u w:val="single"/>
              </w:rPr>
              <w:t>Pseudorchis</w:t>
            </w:r>
            <w:proofErr w:type="spellEnd"/>
            <w:r w:rsidRPr="00431B05">
              <w:rPr>
                <w:i/>
                <w:u w:val="single"/>
              </w:rPr>
              <w:t xml:space="preserve"> </w:t>
            </w:r>
            <w:proofErr w:type="spellStart"/>
            <w:r w:rsidRPr="00431B05">
              <w:rPr>
                <w:i/>
                <w:u w:val="single"/>
              </w:rPr>
              <w:t>albida</w:t>
            </w:r>
            <w:proofErr w:type="spellEnd"/>
          </w:p>
        </w:tc>
        <w:tc>
          <w:tcPr>
            <w:tcW w:w="1501" w:type="dxa"/>
          </w:tcPr>
          <w:p w14:paraId="1C5A8C9A"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2" w:type="dxa"/>
          </w:tcPr>
          <w:p w14:paraId="58D0B627" w14:textId="77777777" w:rsidR="008C3A5F" w:rsidRPr="001921DB" w:rsidRDefault="008C3A5F" w:rsidP="001921DB">
            <w:pPr>
              <w:rPr>
                <w:u w:val="single"/>
              </w:rPr>
            </w:pPr>
            <w:r w:rsidRPr="001921DB">
              <w:rPr>
                <w:u w:val="single"/>
              </w:rPr>
              <w:t>2</w:t>
            </w:r>
          </w:p>
        </w:tc>
        <w:tc>
          <w:tcPr>
            <w:tcW w:w="1502" w:type="dxa"/>
          </w:tcPr>
          <w:p w14:paraId="59E8D793" w14:textId="77777777" w:rsidR="008C3A5F" w:rsidRPr="001921DB" w:rsidRDefault="008C3A5F" w:rsidP="001921DB">
            <w:pPr>
              <w:rPr>
                <w:u w:val="single"/>
              </w:rPr>
            </w:pPr>
            <w:r w:rsidRPr="001921DB">
              <w:rPr>
                <w:u w:val="single"/>
              </w:rPr>
              <w:t>4</w:t>
            </w:r>
          </w:p>
        </w:tc>
        <w:tc>
          <w:tcPr>
            <w:tcW w:w="1502" w:type="dxa"/>
          </w:tcPr>
          <w:p w14:paraId="54A30156" w14:textId="77777777" w:rsidR="008C3A5F" w:rsidRPr="001921DB" w:rsidRDefault="008C3A5F" w:rsidP="001921DB">
            <w:pPr>
              <w:rPr>
                <w:u w:val="single"/>
              </w:rPr>
            </w:pPr>
          </w:p>
        </w:tc>
        <w:tc>
          <w:tcPr>
            <w:tcW w:w="1502" w:type="dxa"/>
          </w:tcPr>
          <w:p w14:paraId="0C771F68" w14:textId="77777777" w:rsidR="008C3A5F" w:rsidRPr="001921DB" w:rsidRDefault="008C3A5F" w:rsidP="001921DB">
            <w:pPr>
              <w:rPr>
                <w:u w:val="single"/>
              </w:rPr>
            </w:pPr>
            <w:r w:rsidRPr="001921DB">
              <w:rPr>
                <w:u w:val="single"/>
              </w:rPr>
              <w:t>80</w:t>
            </w:r>
          </w:p>
        </w:tc>
      </w:tr>
      <w:tr w:rsidR="008C3A5F" w:rsidRPr="001921DB" w14:paraId="1BC4F2CC" w14:textId="77777777" w:rsidTr="008C3A5F">
        <w:tc>
          <w:tcPr>
            <w:tcW w:w="1501" w:type="dxa"/>
          </w:tcPr>
          <w:p w14:paraId="01CBE69A"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w:t>
            </w:r>
            <w:proofErr w:type="spellStart"/>
            <w:r w:rsidRPr="00431B05">
              <w:rPr>
                <w:i/>
                <w:u w:val="single"/>
              </w:rPr>
              <w:t>conopsea</w:t>
            </w:r>
            <w:proofErr w:type="spellEnd"/>
          </w:p>
        </w:tc>
        <w:tc>
          <w:tcPr>
            <w:tcW w:w="1501" w:type="dxa"/>
          </w:tcPr>
          <w:p w14:paraId="065A6469"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2" w:type="dxa"/>
          </w:tcPr>
          <w:p w14:paraId="54CAC80B" w14:textId="77777777" w:rsidR="008C3A5F" w:rsidRPr="001921DB" w:rsidRDefault="008C3A5F" w:rsidP="001921DB">
            <w:pPr>
              <w:rPr>
                <w:u w:val="single"/>
              </w:rPr>
            </w:pPr>
            <w:r w:rsidRPr="001921DB">
              <w:rPr>
                <w:u w:val="single"/>
              </w:rPr>
              <w:t>2</w:t>
            </w:r>
          </w:p>
        </w:tc>
        <w:tc>
          <w:tcPr>
            <w:tcW w:w="1502" w:type="dxa"/>
          </w:tcPr>
          <w:p w14:paraId="02692BCD" w14:textId="77777777" w:rsidR="008C3A5F" w:rsidRPr="001921DB" w:rsidRDefault="008C3A5F" w:rsidP="001921DB">
            <w:pPr>
              <w:rPr>
                <w:u w:val="single"/>
              </w:rPr>
            </w:pPr>
            <w:r w:rsidRPr="001921DB">
              <w:rPr>
                <w:u w:val="single"/>
              </w:rPr>
              <w:t>4</w:t>
            </w:r>
          </w:p>
        </w:tc>
        <w:tc>
          <w:tcPr>
            <w:tcW w:w="1502" w:type="dxa"/>
          </w:tcPr>
          <w:p w14:paraId="17C20B8D" w14:textId="77777777" w:rsidR="008C3A5F" w:rsidRPr="001921DB" w:rsidRDefault="008C3A5F" w:rsidP="001921DB">
            <w:pPr>
              <w:rPr>
                <w:u w:val="single"/>
              </w:rPr>
            </w:pPr>
            <w:r w:rsidRPr="001921DB">
              <w:rPr>
                <w:u w:val="single"/>
              </w:rPr>
              <w:t>40</w:t>
            </w:r>
          </w:p>
        </w:tc>
        <w:tc>
          <w:tcPr>
            <w:tcW w:w="1502" w:type="dxa"/>
          </w:tcPr>
          <w:p w14:paraId="0A41DCEC" w14:textId="77777777" w:rsidR="008C3A5F" w:rsidRPr="001921DB" w:rsidRDefault="008C3A5F" w:rsidP="001921DB">
            <w:pPr>
              <w:rPr>
                <w:u w:val="single"/>
              </w:rPr>
            </w:pPr>
            <w:r w:rsidRPr="001921DB">
              <w:rPr>
                <w:u w:val="single"/>
              </w:rPr>
              <w:t>80</w:t>
            </w:r>
          </w:p>
        </w:tc>
      </w:tr>
      <w:tr w:rsidR="008C3A5F" w:rsidRPr="001921DB" w14:paraId="77FB6742" w14:textId="77777777" w:rsidTr="008C3A5F">
        <w:tc>
          <w:tcPr>
            <w:tcW w:w="1501" w:type="dxa"/>
          </w:tcPr>
          <w:p w14:paraId="6DA34443"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borealis</w:t>
            </w:r>
          </w:p>
        </w:tc>
        <w:tc>
          <w:tcPr>
            <w:tcW w:w="1501" w:type="dxa"/>
          </w:tcPr>
          <w:p w14:paraId="2B7EBB79"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2" w:type="dxa"/>
          </w:tcPr>
          <w:p w14:paraId="37EAD19F" w14:textId="77777777" w:rsidR="008C3A5F" w:rsidRPr="001921DB" w:rsidRDefault="008C3A5F" w:rsidP="001921DB">
            <w:pPr>
              <w:rPr>
                <w:u w:val="single"/>
              </w:rPr>
            </w:pPr>
            <w:r w:rsidRPr="001921DB">
              <w:rPr>
                <w:u w:val="single"/>
              </w:rPr>
              <w:t>2</w:t>
            </w:r>
          </w:p>
        </w:tc>
        <w:tc>
          <w:tcPr>
            <w:tcW w:w="1502" w:type="dxa"/>
          </w:tcPr>
          <w:p w14:paraId="4678913C" w14:textId="77777777" w:rsidR="008C3A5F" w:rsidRPr="001921DB" w:rsidRDefault="008C3A5F" w:rsidP="001921DB">
            <w:pPr>
              <w:rPr>
                <w:u w:val="single"/>
              </w:rPr>
            </w:pPr>
            <w:r w:rsidRPr="001921DB">
              <w:rPr>
                <w:u w:val="single"/>
              </w:rPr>
              <w:t>4</w:t>
            </w:r>
          </w:p>
        </w:tc>
        <w:tc>
          <w:tcPr>
            <w:tcW w:w="1502" w:type="dxa"/>
          </w:tcPr>
          <w:p w14:paraId="1A6887C9" w14:textId="77777777" w:rsidR="008C3A5F" w:rsidRPr="001921DB" w:rsidRDefault="008C3A5F" w:rsidP="001921DB">
            <w:pPr>
              <w:rPr>
                <w:u w:val="single"/>
              </w:rPr>
            </w:pPr>
            <w:r w:rsidRPr="001921DB">
              <w:rPr>
                <w:u w:val="single"/>
              </w:rPr>
              <w:t>40</w:t>
            </w:r>
          </w:p>
        </w:tc>
        <w:tc>
          <w:tcPr>
            <w:tcW w:w="1502" w:type="dxa"/>
          </w:tcPr>
          <w:p w14:paraId="372DED75" w14:textId="77777777" w:rsidR="008C3A5F" w:rsidRPr="001921DB" w:rsidRDefault="008C3A5F" w:rsidP="001921DB">
            <w:pPr>
              <w:rPr>
                <w:u w:val="single"/>
              </w:rPr>
            </w:pPr>
            <w:r w:rsidRPr="001921DB">
              <w:rPr>
                <w:u w:val="single"/>
              </w:rPr>
              <w:t>80</w:t>
            </w:r>
          </w:p>
        </w:tc>
      </w:tr>
      <w:tr w:rsidR="008C3A5F" w:rsidRPr="001921DB" w14:paraId="0AD8480D" w14:textId="77777777" w:rsidTr="008C3A5F">
        <w:tc>
          <w:tcPr>
            <w:tcW w:w="1501" w:type="dxa"/>
          </w:tcPr>
          <w:p w14:paraId="02B5534E"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w:t>
            </w:r>
            <w:proofErr w:type="spellStart"/>
            <w:r w:rsidRPr="00431B05">
              <w:rPr>
                <w:i/>
                <w:u w:val="single"/>
              </w:rPr>
              <w:t>conopsea</w:t>
            </w:r>
            <w:proofErr w:type="spellEnd"/>
          </w:p>
        </w:tc>
        <w:tc>
          <w:tcPr>
            <w:tcW w:w="1501" w:type="dxa"/>
          </w:tcPr>
          <w:p w14:paraId="0149826D"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praetermissa</w:t>
            </w:r>
            <w:proofErr w:type="spellEnd"/>
          </w:p>
        </w:tc>
        <w:tc>
          <w:tcPr>
            <w:tcW w:w="1502" w:type="dxa"/>
          </w:tcPr>
          <w:p w14:paraId="7C1D2DB8" w14:textId="77777777" w:rsidR="008C3A5F" w:rsidRPr="001921DB" w:rsidRDefault="008C3A5F" w:rsidP="001921DB">
            <w:pPr>
              <w:rPr>
                <w:u w:val="single"/>
              </w:rPr>
            </w:pPr>
            <w:r w:rsidRPr="001921DB">
              <w:rPr>
                <w:u w:val="single"/>
              </w:rPr>
              <w:t>2</w:t>
            </w:r>
          </w:p>
        </w:tc>
        <w:tc>
          <w:tcPr>
            <w:tcW w:w="1502" w:type="dxa"/>
          </w:tcPr>
          <w:p w14:paraId="066FDD6F" w14:textId="77777777" w:rsidR="008C3A5F" w:rsidRPr="001921DB" w:rsidRDefault="008C3A5F" w:rsidP="001921DB">
            <w:pPr>
              <w:rPr>
                <w:u w:val="single"/>
              </w:rPr>
            </w:pPr>
            <w:r w:rsidRPr="001921DB">
              <w:rPr>
                <w:u w:val="single"/>
              </w:rPr>
              <w:t>4</w:t>
            </w:r>
          </w:p>
        </w:tc>
        <w:tc>
          <w:tcPr>
            <w:tcW w:w="1502" w:type="dxa"/>
          </w:tcPr>
          <w:p w14:paraId="0C8E99DC" w14:textId="77777777" w:rsidR="008C3A5F" w:rsidRPr="001921DB" w:rsidRDefault="008C3A5F" w:rsidP="001921DB">
            <w:pPr>
              <w:rPr>
                <w:u w:val="single"/>
              </w:rPr>
            </w:pPr>
            <w:r w:rsidRPr="001921DB">
              <w:rPr>
                <w:u w:val="single"/>
              </w:rPr>
              <w:t>40</w:t>
            </w:r>
          </w:p>
        </w:tc>
        <w:tc>
          <w:tcPr>
            <w:tcW w:w="1502" w:type="dxa"/>
          </w:tcPr>
          <w:p w14:paraId="55B138AE" w14:textId="77777777" w:rsidR="008C3A5F" w:rsidRPr="001921DB" w:rsidRDefault="008C3A5F" w:rsidP="001921DB">
            <w:pPr>
              <w:rPr>
                <w:u w:val="single"/>
              </w:rPr>
            </w:pPr>
            <w:r w:rsidRPr="001921DB">
              <w:rPr>
                <w:u w:val="single"/>
              </w:rPr>
              <w:t>80</w:t>
            </w:r>
          </w:p>
        </w:tc>
      </w:tr>
      <w:tr w:rsidR="008C3A5F" w:rsidRPr="001921DB" w14:paraId="50EFDF65" w14:textId="77777777" w:rsidTr="008C3A5F">
        <w:tc>
          <w:tcPr>
            <w:tcW w:w="1501" w:type="dxa"/>
          </w:tcPr>
          <w:p w14:paraId="2650D039"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w:t>
            </w:r>
            <w:proofErr w:type="spellStart"/>
            <w:r w:rsidRPr="00431B05">
              <w:rPr>
                <w:i/>
                <w:u w:val="single"/>
              </w:rPr>
              <w:t>conopsea</w:t>
            </w:r>
            <w:proofErr w:type="spellEnd"/>
          </w:p>
        </w:tc>
        <w:tc>
          <w:tcPr>
            <w:tcW w:w="1501" w:type="dxa"/>
          </w:tcPr>
          <w:p w14:paraId="0550E8B6"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0BFC44F8" w14:textId="77777777" w:rsidR="008C3A5F" w:rsidRPr="001921DB" w:rsidRDefault="008C3A5F" w:rsidP="001921DB">
            <w:pPr>
              <w:rPr>
                <w:u w:val="single"/>
              </w:rPr>
            </w:pPr>
            <w:r w:rsidRPr="001921DB">
              <w:rPr>
                <w:u w:val="single"/>
              </w:rPr>
              <w:t>2</w:t>
            </w:r>
          </w:p>
        </w:tc>
        <w:tc>
          <w:tcPr>
            <w:tcW w:w="1502" w:type="dxa"/>
          </w:tcPr>
          <w:p w14:paraId="67EE9012" w14:textId="77777777" w:rsidR="008C3A5F" w:rsidRPr="001921DB" w:rsidRDefault="008C3A5F" w:rsidP="001921DB">
            <w:pPr>
              <w:rPr>
                <w:u w:val="single"/>
              </w:rPr>
            </w:pPr>
            <w:r w:rsidRPr="001921DB">
              <w:rPr>
                <w:u w:val="single"/>
              </w:rPr>
              <w:t>4</w:t>
            </w:r>
          </w:p>
        </w:tc>
        <w:tc>
          <w:tcPr>
            <w:tcW w:w="1502" w:type="dxa"/>
          </w:tcPr>
          <w:p w14:paraId="4619E24C" w14:textId="77777777" w:rsidR="008C3A5F" w:rsidRPr="001921DB" w:rsidRDefault="008C3A5F" w:rsidP="001921DB">
            <w:pPr>
              <w:rPr>
                <w:u w:val="single"/>
              </w:rPr>
            </w:pPr>
            <w:r w:rsidRPr="001921DB">
              <w:rPr>
                <w:u w:val="single"/>
              </w:rPr>
              <w:t>40</w:t>
            </w:r>
          </w:p>
        </w:tc>
        <w:tc>
          <w:tcPr>
            <w:tcW w:w="1502" w:type="dxa"/>
          </w:tcPr>
          <w:p w14:paraId="6A0B5CB1" w14:textId="77777777" w:rsidR="008C3A5F" w:rsidRPr="001921DB" w:rsidRDefault="008C3A5F" w:rsidP="001921DB">
            <w:pPr>
              <w:rPr>
                <w:u w:val="single"/>
              </w:rPr>
            </w:pPr>
            <w:r w:rsidRPr="001921DB">
              <w:rPr>
                <w:u w:val="single"/>
              </w:rPr>
              <w:t>80</w:t>
            </w:r>
          </w:p>
        </w:tc>
      </w:tr>
      <w:tr w:rsidR="008C3A5F" w:rsidRPr="001921DB" w14:paraId="2E57A1BF" w14:textId="77777777" w:rsidTr="008C3A5F">
        <w:tc>
          <w:tcPr>
            <w:tcW w:w="1501" w:type="dxa"/>
          </w:tcPr>
          <w:p w14:paraId="1D5A1184"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w:t>
            </w:r>
            <w:proofErr w:type="spellStart"/>
            <w:r w:rsidRPr="00431B05">
              <w:rPr>
                <w:i/>
                <w:u w:val="single"/>
              </w:rPr>
              <w:t>densiflora</w:t>
            </w:r>
            <w:proofErr w:type="spellEnd"/>
          </w:p>
        </w:tc>
        <w:tc>
          <w:tcPr>
            <w:tcW w:w="1501" w:type="dxa"/>
          </w:tcPr>
          <w:p w14:paraId="235EB70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03A0DC6B" w14:textId="77777777" w:rsidR="008C3A5F" w:rsidRPr="001921DB" w:rsidRDefault="008C3A5F" w:rsidP="001921DB">
            <w:pPr>
              <w:rPr>
                <w:u w:val="single"/>
              </w:rPr>
            </w:pPr>
            <w:r w:rsidRPr="001921DB">
              <w:rPr>
                <w:u w:val="single"/>
              </w:rPr>
              <w:t>2</w:t>
            </w:r>
          </w:p>
        </w:tc>
        <w:tc>
          <w:tcPr>
            <w:tcW w:w="1502" w:type="dxa"/>
          </w:tcPr>
          <w:p w14:paraId="4D34A9EB" w14:textId="77777777" w:rsidR="008C3A5F" w:rsidRPr="001921DB" w:rsidRDefault="008C3A5F" w:rsidP="001921DB">
            <w:pPr>
              <w:rPr>
                <w:u w:val="single"/>
              </w:rPr>
            </w:pPr>
            <w:r w:rsidRPr="001921DB">
              <w:rPr>
                <w:u w:val="single"/>
              </w:rPr>
              <w:t>4</w:t>
            </w:r>
          </w:p>
        </w:tc>
        <w:tc>
          <w:tcPr>
            <w:tcW w:w="1502" w:type="dxa"/>
          </w:tcPr>
          <w:p w14:paraId="78678D49" w14:textId="77777777" w:rsidR="008C3A5F" w:rsidRPr="001921DB" w:rsidRDefault="008C3A5F" w:rsidP="001921DB">
            <w:pPr>
              <w:rPr>
                <w:u w:val="single"/>
              </w:rPr>
            </w:pPr>
            <w:r w:rsidRPr="001921DB">
              <w:rPr>
                <w:u w:val="single"/>
              </w:rPr>
              <w:t>40</w:t>
            </w:r>
          </w:p>
        </w:tc>
        <w:tc>
          <w:tcPr>
            <w:tcW w:w="1502" w:type="dxa"/>
          </w:tcPr>
          <w:p w14:paraId="37A41F75" w14:textId="77777777" w:rsidR="008C3A5F" w:rsidRPr="001921DB" w:rsidRDefault="008C3A5F" w:rsidP="001921DB">
            <w:pPr>
              <w:rPr>
                <w:u w:val="single"/>
              </w:rPr>
            </w:pPr>
            <w:r w:rsidRPr="001921DB">
              <w:rPr>
                <w:u w:val="single"/>
              </w:rPr>
              <w:t>80</w:t>
            </w:r>
          </w:p>
        </w:tc>
      </w:tr>
      <w:tr w:rsidR="008C3A5F" w:rsidRPr="001921DB" w14:paraId="6CFE7FE7" w14:textId="77777777" w:rsidTr="008C3A5F">
        <w:tc>
          <w:tcPr>
            <w:tcW w:w="1501" w:type="dxa"/>
          </w:tcPr>
          <w:p w14:paraId="72E4F8D8" w14:textId="77777777" w:rsidR="008C3A5F" w:rsidRPr="00431B05" w:rsidRDefault="008C3A5F" w:rsidP="001921DB">
            <w:pPr>
              <w:rPr>
                <w:i/>
                <w:u w:val="single"/>
              </w:rPr>
            </w:pPr>
            <w:proofErr w:type="spellStart"/>
            <w:r w:rsidRPr="00431B05">
              <w:rPr>
                <w:i/>
                <w:u w:val="single"/>
              </w:rPr>
              <w:t>Gymnadenia</w:t>
            </w:r>
            <w:proofErr w:type="spellEnd"/>
            <w:r w:rsidRPr="00431B05">
              <w:rPr>
                <w:i/>
                <w:u w:val="single"/>
              </w:rPr>
              <w:t xml:space="preserve"> borealis</w:t>
            </w:r>
          </w:p>
        </w:tc>
        <w:tc>
          <w:tcPr>
            <w:tcW w:w="1501" w:type="dxa"/>
          </w:tcPr>
          <w:p w14:paraId="552B7C37"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00492CAA" w14:textId="77777777" w:rsidR="008C3A5F" w:rsidRPr="001921DB" w:rsidRDefault="008C3A5F" w:rsidP="001921DB">
            <w:pPr>
              <w:rPr>
                <w:u w:val="single"/>
              </w:rPr>
            </w:pPr>
            <w:r w:rsidRPr="001921DB">
              <w:rPr>
                <w:u w:val="single"/>
              </w:rPr>
              <w:t>2</w:t>
            </w:r>
          </w:p>
        </w:tc>
        <w:tc>
          <w:tcPr>
            <w:tcW w:w="1502" w:type="dxa"/>
          </w:tcPr>
          <w:p w14:paraId="124331B4" w14:textId="77777777" w:rsidR="008C3A5F" w:rsidRPr="001921DB" w:rsidRDefault="008C3A5F" w:rsidP="001921DB">
            <w:pPr>
              <w:rPr>
                <w:u w:val="single"/>
              </w:rPr>
            </w:pPr>
            <w:r w:rsidRPr="001921DB">
              <w:rPr>
                <w:u w:val="single"/>
              </w:rPr>
              <w:t>4</w:t>
            </w:r>
          </w:p>
        </w:tc>
        <w:tc>
          <w:tcPr>
            <w:tcW w:w="1502" w:type="dxa"/>
          </w:tcPr>
          <w:p w14:paraId="36D685DB" w14:textId="77777777" w:rsidR="008C3A5F" w:rsidRPr="001921DB" w:rsidRDefault="008C3A5F" w:rsidP="001921DB">
            <w:pPr>
              <w:rPr>
                <w:u w:val="single"/>
              </w:rPr>
            </w:pPr>
            <w:r w:rsidRPr="001921DB">
              <w:rPr>
                <w:u w:val="single"/>
              </w:rPr>
              <w:t>40</w:t>
            </w:r>
          </w:p>
        </w:tc>
        <w:tc>
          <w:tcPr>
            <w:tcW w:w="1502" w:type="dxa"/>
          </w:tcPr>
          <w:p w14:paraId="5EDA04FE" w14:textId="77777777" w:rsidR="008C3A5F" w:rsidRPr="001921DB" w:rsidRDefault="008C3A5F" w:rsidP="001921DB">
            <w:pPr>
              <w:rPr>
                <w:u w:val="single"/>
              </w:rPr>
            </w:pPr>
            <w:r w:rsidRPr="001921DB">
              <w:rPr>
                <w:u w:val="single"/>
              </w:rPr>
              <w:t>80</w:t>
            </w:r>
          </w:p>
        </w:tc>
      </w:tr>
      <w:tr w:rsidR="008C3A5F" w:rsidRPr="001921DB" w14:paraId="08FD9762" w14:textId="77777777" w:rsidTr="008C3A5F">
        <w:tc>
          <w:tcPr>
            <w:tcW w:w="1501" w:type="dxa"/>
          </w:tcPr>
          <w:p w14:paraId="7A7DB5E1" w14:textId="77777777" w:rsidR="008C3A5F" w:rsidRPr="00431B05" w:rsidRDefault="008C3A5F" w:rsidP="001921DB">
            <w:pPr>
              <w:rPr>
                <w:i/>
                <w:u w:val="single"/>
              </w:rPr>
            </w:pPr>
            <w:proofErr w:type="spellStart"/>
            <w:r w:rsidRPr="00431B05">
              <w:rPr>
                <w:i/>
                <w:u w:val="single"/>
              </w:rPr>
              <w:t>Coeloglossum</w:t>
            </w:r>
            <w:proofErr w:type="spellEnd"/>
            <w:r w:rsidRPr="00431B05">
              <w:rPr>
                <w:i/>
                <w:u w:val="single"/>
              </w:rPr>
              <w:t xml:space="preserve"> </w:t>
            </w:r>
            <w:proofErr w:type="spellStart"/>
            <w:r w:rsidRPr="00431B05">
              <w:rPr>
                <w:i/>
                <w:u w:val="single"/>
              </w:rPr>
              <w:t>viride</w:t>
            </w:r>
            <w:proofErr w:type="spellEnd"/>
          </w:p>
        </w:tc>
        <w:tc>
          <w:tcPr>
            <w:tcW w:w="1501" w:type="dxa"/>
          </w:tcPr>
          <w:p w14:paraId="43B76768"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2" w:type="dxa"/>
          </w:tcPr>
          <w:p w14:paraId="6E06E58F" w14:textId="77777777" w:rsidR="008C3A5F" w:rsidRPr="001921DB" w:rsidRDefault="008C3A5F" w:rsidP="001921DB">
            <w:pPr>
              <w:rPr>
                <w:u w:val="single"/>
              </w:rPr>
            </w:pPr>
            <w:r w:rsidRPr="001921DB">
              <w:rPr>
                <w:u w:val="single"/>
              </w:rPr>
              <w:t>2</w:t>
            </w:r>
          </w:p>
        </w:tc>
        <w:tc>
          <w:tcPr>
            <w:tcW w:w="1502" w:type="dxa"/>
          </w:tcPr>
          <w:p w14:paraId="19A1848E" w14:textId="77777777" w:rsidR="008C3A5F" w:rsidRPr="001921DB" w:rsidRDefault="008C3A5F" w:rsidP="001921DB">
            <w:pPr>
              <w:rPr>
                <w:u w:val="single"/>
              </w:rPr>
            </w:pPr>
            <w:r w:rsidRPr="001921DB">
              <w:rPr>
                <w:u w:val="single"/>
              </w:rPr>
              <w:t>4</w:t>
            </w:r>
          </w:p>
        </w:tc>
        <w:tc>
          <w:tcPr>
            <w:tcW w:w="1502" w:type="dxa"/>
          </w:tcPr>
          <w:p w14:paraId="6466FAC0" w14:textId="77777777" w:rsidR="008C3A5F" w:rsidRPr="001921DB" w:rsidRDefault="008C3A5F" w:rsidP="001921DB">
            <w:pPr>
              <w:rPr>
                <w:u w:val="single"/>
              </w:rPr>
            </w:pPr>
            <w:r w:rsidRPr="001921DB">
              <w:rPr>
                <w:u w:val="single"/>
              </w:rPr>
              <w:t>40</w:t>
            </w:r>
          </w:p>
        </w:tc>
        <w:tc>
          <w:tcPr>
            <w:tcW w:w="1502" w:type="dxa"/>
          </w:tcPr>
          <w:p w14:paraId="5DAE764F" w14:textId="77777777" w:rsidR="008C3A5F" w:rsidRPr="001921DB" w:rsidRDefault="008C3A5F" w:rsidP="001921DB">
            <w:pPr>
              <w:rPr>
                <w:u w:val="single"/>
              </w:rPr>
            </w:pPr>
            <w:r w:rsidRPr="001921DB">
              <w:rPr>
                <w:u w:val="single"/>
              </w:rPr>
              <w:t>80</w:t>
            </w:r>
          </w:p>
        </w:tc>
      </w:tr>
      <w:tr w:rsidR="008C3A5F" w:rsidRPr="001921DB" w14:paraId="548BCA0F" w14:textId="77777777" w:rsidTr="008C3A5F">
        <w:tc>
          <w:tcPr>
            <w:tcW w:w="1501" w:type="dxa"/>
          </w:tcPr>
          <w:p w14:paraId="03A5468C" w14:textId="77777777" w:rsidR="008C3A5F" w:rsidRPr="00431B05" w:rsidRDefault="008C3A5F" w:rsidP="001921DB">
            <w:pPr>
              <w:rPr>
                <w:i/>
                <w:u w:val="single"/>
              </w:rPr>
            </w:pPr>
            <w:proofErr w:type="spellStart"/>
            <w:r w:rsidRPr="00431B05">
              <w:rPr>
                <w:i/>
                <w:u w:val="single"/>
              </w:rPr>
              <w:t>Coeloglossum</w:t>
            </w:r>
            <w:proofErr w:type="spellEnd"/>
            <w:r w:rsidRPr="00431B05">
              <w:rPr>
                <w:i/>
                <w:u w:val="single"/>
              </w:rPr>
              <w:t xml:space="preserve"> </w:t>
            </w:r>
            <w:proofErr w:type="spellStart"/>
            <w:r w:rsidRPr="00431B05">
              <w:rPr>
                <w:i/>
                <w:u w:val="single"/>
              </w:rPr>
              <w:t>viride</w:t>
            </w:r>
            <w:proofErr w:type="spellEnd"/>
          </w:p>
        </w:tc>
        <w:tc>
          <w:tcPr>
            <w:tcW w:w="1501" w:type="dxa"/>
          </w:tcPr>
          <w:p w14:paraId="76902852"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1367CC3A" w14:textId="77777777" w:rsidR="008C3A5F" w:rsidRPr="001921DB" w:rsidRDefault="008C3A5F" w:rsidP="001921DB">
            <w:pPr>
              <w:rPr>
                <w:u w:val="single"/>
              </w:rPr>
            </w:pPr>
            <w:r w:rsidRPr="001921DB">
              <w:rPr>
                <w:u w:val="single"/>
              </w:rPr>
              <w:t>2</w:t>
            </w:r>
          </w:p>
        </w:tc>
        <w:tc>
          <w:tcPr>
            <w:tcW w:w="1502" w:type="dxa"/>
          </w:tcPr>
          <w:p w14:paraId="1012790E" w14:textId="77777777" w:rsidR="008C3A5F" w:rsidRPr="001921DB" w:rsidRDefault="008C3A5F" w:rsidP="001921DB">
            <w:pPr>
              <w:rPr>
                <w:u w:val="single"/>
              </w:rPr>
            </w:pPr>
            <w:r w:rsidRPr="001921DB">
              <w:rPr>
                <w:u w:val="single"/>
              </w:rPr>
              <w:t>4</w:t>
            </w:r>
          </w:p>
        </w:tc>
        <w:tc>
          <w:tcPr>
            <w:tcW w:w="1502" w:type="dxa"/>
          </w:tcPr>
          <w:p w14:paraId="2FBAD977" w14:textId="77777777" w:rsidR="008C3A5F" w:rsidRPr="001921DB" w:rsidRDefault="008C3A5F" w:rsidP="001921DB">
            <w:pPr>
              <w:rPr>
                <w:u w:val="single"/>
              </w:rPr>
            </w:pPr>
            <w:r w:rsidRPr="001921DB">
              <w:rPr>
                <w:u w:val="single"/>
              </w:rPr>
              <w:t>40</w:t>
            </w:r>
          </w:p>
        </w:tc>
        <w:tc>
          <w:tcPr>
            <w:tcW w:w="1502" w:type="dxa"/>
          </w:tcPr>
          <w:p w14:paraId="2E3579BB" w14:textId="77777777" w:rsidR="008C3A5F" w:rsidRPr="001921DB" w:rsidRDefault="008C3A5F" w:rsidP="001921DB">
            <w:pPr>
              <w:rPr>
                <w:u w:val="single"/>
              </w:rPr>
            </w:pPr>
            <w:r w:rsidRPr="001921DB">
              <w:rPr>
                <w:u w:val="single"/>
              </w:rPr>
              <w:t>80</w:t>
            </w:r>
          </w:p>
        </w:tc>
      </w:tr>
      <w:tr w:rsidR="008C3A5F" w:rsidRPr="001921DB" w14:paraId="1E9C73D9" w14:textId="77777777" w:rsidTr="008C3A5F">
        <w:tc>
          <w:tcPr>
            <w:tcW w:w="1501" w:type="dxa"/>
          </w:tcPr>
          <w:p w14:paraId="11D37419"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fuchsii</w:t>
            </w:r>
            <w:proofErr w:type="spellEnd"/>
          </w:p>
        </w:tc>
        <w:tc>
          <w:tcPr>
            <w:tcW w:w="1501" w:type="dxa"/>
          </w:tcPr>
          <w:p w14:paraId="7819A3F8"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2" w:type="dxa"/>
          </w:tcPr>
          <w:p w14:paraId="0AB4467A" w14:textId="77777777" w:rsidR="008C3A5F" w:rsidRPr="001921DB" w:rsidRDefault="008C3A5F" w:rsidP="001921DB">
            <w:pPr>
              <w:rPr>
                <w:u w:val="single"/>
              </w:rPr>
            </w:pPr>
            <w:r w:rsidRPr="001921DB">
              <w:rPr>
                <w:u w:val="single"/>
              </w:rPr>
              <w:t>2</w:t>
            </w:r>
          </w:p>
        </w:tc>
        <w:tc>
          <w:tcPr>
            <w:tcW w:w="1502" w:type="dxa"/>
          </w:tcPr>
          <w:p w14:paraId="410060A8" w14:textId="77777777" w:rsidR="008C3A5F" w:rsidRPr="001921DB" w:rsidRDefault="008C3A5F" w:rsidP="001921DB">
            <w:pPr>
              <w:rPr>
                <w:u w:val="single"/>
              </w:rPr>
            </w:pPr>
            <w:r w:rsidRPr="001921DB">
              <w:rPr>
                <w:u w:val="single"/>
              </w:rPr>
              <w:t>4</w:t>
            </w:r>
          </w:p>
        </w:tc>
        <w:tc>
          <w:tcPr>
            <w:tcW w:w="1502" w:type="dxa"/>
          </w:tcPr>
          <w:p w14:paraId="4688D88F" w14:textId="77777777" w:rsidR="008C3A5F" w:rsidRPr="001921DB" w:rsidRDefault="008C3A5F" w:rsidP="001921DB">
            <w:pPr>
              <w:rPr>
                <w:u w:val="single"/>
              </w:rPr>
            </w:pPr>
            <w:r w:rsidRPr="001921DB">
              <w:rPr>
                <w:u w:val="single"/>
              </w:rPr>
              <w:t>40</w:t>
            </w:r>
          </w:p>
        </w:tc>
        <w:tc>
          <w:tcPr>
            <w:tcW w:w="1502" w:type="dxa"/>
          </w:tcPr>
          <w:p w14:paraId="0AE8C363" w14:textId="77777777" w:rsidR="008C3A5F" w:rsidRPr="001921DB" w:rsidRDefault="008C3A5F" w:rsidP="001921DB">
            <w:pPr>
              <w:rPr>
                <w:u w:val="single"/>
              </w:rPr>
            </w:pPr>
            <w:r w:rsidRPr="001921DB">
              <w:rPr>
                <w:u w:val="single"/>
              </w:rPr>
              <w:t>80</w:t>
            </w:r>
          </w:p>
        </w:tc>
      </w:tr>
      <w:tr w:rsidR="008C3A5F" w:rsidRPr="001921DB" w14:paraId="60E2E8C2" w14:textId="77777777" w:rsidTr="008C3A5F">
        <w:tc>
          <w:tcPr>
            <w:tcW w:w="1501" w:type="dxa"/>
          </w:tcPr>
          <w:p w14:paraId="73151F39"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fuchsii</w:t>
            </w:r>
            <w:proofErr w:type="spellEnd"/>
          </w:p>
        </w:tc>
        <w:tc>
          <w:tcPr>
            <w:tcW w:w="1501" w:type="dxa"/>
          </w:tcPr>
          <w:p w14:paraId="0C5BD448"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praetermissa</w:t>
            </w:r>
            <w:proofErr w:type="spellEnd"/>
          </w:p>
        </w:tc>
        <w:tc>
          <w:tcPr>
            <w:tcW w:w="1502" w:type="dxa"/>
          </w:tcPr>
          <w:p w14:paraId="39EB8A53" w14:textId="77777777" w:rsidR="008C3A5F" w:rsidRPr="001921DB" w:rsidRDefault="008C3A5F" w:rsidP="001921DB">
            <w:pPr>
              <w:rPr>
                <w:u w:val="single"/>
              </w:rPr>
            </w:pPr>
            <w:r w:rsidRPr="001921DB">
              <w:rPr>
                <w:u w:val="single"/>
              </w:rPr>
              <w:t>2</w:t>
            </w:r>
          </w:p>
        </w:tc>
        <w:tc>
          <w:tcPr>
            <w:tcW w:w="1502" w:type="dxa"/>
          </w:tcPr>
          <w:p w14:paraId="1C266686" w14:textId="77777777" w:rsidR="008C3A5F" w:rsidRPr="001921DB" w:rsidRDefault="008C3A5F" w:rsidP="001921DB">
            <w:pPr>
              <w:rPr>
                <w:u w:val="single"/>
              </w:rPr>
            </w:pPr>
            <w:r w:rsidRPr="001921DB">
              <w:rPr>
                <w:u w:val="single"/>
              </w:rPr>
              <w:t>4</w:t>
            </w:r>
          </w:p>
        </w:tc>
        <w:tc>
          <w:tcPr>
            <w:tcW w:w="1502" w:type="dxa"/>
          </w:tcPr>
          <w:p w14:paraId="0837EA64" w14:textId="77777777" w:rsidR="008C3A5F" w:rsidRPr="001921DB" w:rsidRDefault="008C3A5F" w:rsidP="001921DB">
            <w:pPr>
              <w:rPr>
                <w:u w:val="single"/>
              </w:rPr>
            </w:pPr>
            <w:r w:rsidRPr="001921DB">
              <w:rPr>
                <w:u w:val="single"/>
              </w:rPr>
              <w:t>40</w:t>
            </w:r>
          </w:p>
        </w:tc>
        <w:tc>
          <w:tcPr>
            <w:tcW w:w="1502" w:type="dxa"/>
          </w:tcPr>
          <w:p w14:paraId="6427AB49" w14:textId="77777777" w:rsidR="008C3A5F" w:rsidRPr="001921DB" w:rsidRDefault="008C3A5F" w:rsidP="001921DB">
            <w:pPr>
              <w:rPr>
                <w:u w:val="single"/>
              </w:rPr>
            </w:pPr>
            <w:r w:rsidRPr="001921DB">
              <w:rPr>
                <w:u w:val="single"/>
              </w:rPr>
              <w:t>80</w:t>
            </w:r>
          </w:p>
        </w:tc>
      </w:tr>
      <w:tr w:rsidR="008C3A5F" w:rsidRPr="001921DB" w14:paraId="6AB425EF" w14:textId="77777777" w:rsidTr="008C3A5F">
        <w:tc>
          <w:tcPr>
            <w:tcW w:w="1501" w:type="dxa"/>
          </w:tcPr>
          <w:p w14:paraId="7C084120"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fuchsii</w:t>
            </w:r>
            <w:proofErr w:type="spellEnd"/>
          </w:p>
        </w:tc>
        <w:tc>
          <w:tcPr>
            <w:tcW w:w="1501" w:type="dxa"/>
          </w:tcPr>
          <w:p w14:paraId="63B762F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0D5D28DA" w14:textId="77777777" w:rsidR="008C3A5F" w:rsidRPr="001921DB" w:rsidRDefault="008C3A5F" w:rsidP="001921DB">
            <w:pPr>
              <w:rPr>
                <w:u w:val="single"/>
              </w:rPr>
            </w:pPr>
            <w:r w:rsidRPr="001921DB">
              <w:rPr>
                <w:u w:val="single"/>
              </w:rPr>
              <w:t>2</w:t>
            </w:r>
          </w:p>
        </w:tc>
        <w:tc>
          <w:tcPr>
            <w:tcW w:w="1502" w:type="dxa"/>
          </w:tcPr>
          <w:p w14:paraId="49F4FBBA" w14:textId="77777777" w:rsidR="008C3A5F" w:rsidRPr="001921DB" w:rsidRDefault="008C3A5F" w:rsidP="001921DB">
            <w:pPr>
              <w:rPr>
                <w:u w:val="single"/>
              </w:rPr>
            </w:pPr>
            <w:r w:rsidRPr="001921DB">
              <w:rPr>
                <w:u w:val="single"/>
              </w:rPr>
              <w:t>4</w:t>
            </w:r>
          </w:p>
        </w:tc>
        <w:tc>
          <w:tcPr>
            <w:tcW w:w="1502" w:type="dxa"/>
          </w:tcPr>
          <w:p w14:paraId="5669E1D1" w14:textId="77777777" w:rsidR="008C3A5F" w:rsidRPr="001921DB" w:rsidRDefault="008C3A5F" w:rsidP="001921DB">
            <w:pPr>
              <w:rPr>
                <w:u w:val="single"/>
              </w:rPr>
            </w:pPr>
            <w:r w:rsidRPr="001921DB">
              <w:rPr>
                <w:u w:val="single"/>
              </w:rPr>
              <w:t>40</w:t>
            </w:r>
          </w:p>
        </w:tc>
        <w:tc>
          <w:tcPr>
            <w:tcW w:w="1502" w:type="dxa"/>
          </w:tcPr>
          <w:p w14:paraId="3708E133" w14:textId="77777777" w:rsidR="008C3A5F" w:rsidRPr="001921DB" w:rsidRDefault="008C3A5F" w:rsidP="001921DB">
            <w:pPr>
              <w:rPr>
                <w:u w:val="single"/>
              </w:rPr>
            </w:pPr>
            <w:r w:rsidRPr="001921DB">
              <w:rPr>
                <w:u w:val="single"/>
              </w:rPr>
              <w:t>80</w:t>
            </w:r>
          </w:p>
        </w:tc>
      </w:tr>
      <w:tr w:rsidR="008C3A5F" w:rsidRPr="001921DB" w14:paraId="1A87DE1D" w14:textId="77777777" w:rsidTr="008C3A5F">
        <w:tc>
          <w:tcPr>
            <w:tcW w:w="1501" w:type="dxa"/>
          </w:tcPr>
          <w:p w14:paraId="1C203BCF"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fuchsii</w:t>
            </w:r>
            <w:proofErr w:type="spellEnd"/>
          </w:p>
        </w:tc>
        <w:tc>
          <w:tcPr>
            <w:tcW w:w="1501" w:type="dxa"/>
          </w:tcPr>
          <w:p w14:paraId="1BA342F4"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trausteinerioides</w:t>
            </w:r>
            <w:proofErr w:type="spellEnd"/>
          </w:p>
        </w:tc>
        <w:tc>
          <w:tcPr>
            <w:tcW w:w="1502" w:type="dxa"/>
          </w:tcPr>
          <w:p w14:paraId="614C3A71" w14:textId="77777777" w:rsidR="008C3A5F" w:rsidRPr="001921DB" w:rsidRDefault="008C3A5F" w:rsidP="001921DB">
            <w:pPr>
              <w:rPr>
                <w:u w:val="single"/>
              </w:rPr>
            </w:pPr>
            <w:r w:rsidRPr="001921DB">
              <w:rPr>
                <w:u w:val="single"/>
              </w:rPr>
              <w:t>2</w:t>
            </w:r>
          </w:p>
        </w:tc>
        <w:tc>
          <w:tcPr>
            <w:tcW w:w="1502" w:type="dxa"/>
          </w:tcPr>
          <w:p w14:paraId="446AFCE8" w14:textId="77777777" w:rsidR="008C3A5F" w:rsidRPr="001921DB" w:rsidRDefault="008C3A5F" w:rsidP="001921DB">
            <w:pPr>
              <w:rPr>
                <w:u w:val="single"/>
              </w:rPr>
            </w:pPr>
            <w:r w:rsidRPr="001921DB">
              <w:rPr>
                <w:u w:val="single"/>
              </w:rPr>
              <w:t>4</w:t>
            </w:r>
          </w:p>
        </w:tc>
        <w:tc>
          <w:tcPr>
            <w:tcW w:w="1502" w:type="dxa"/>
          </w:tcPr>
          <w:p w14:paraId="577533C9" w14:textId="77777777" w:rsidR="008C3A5F" w:rsidRPr="001921DB" w:rsidRDefault="008C3A5F" w:rsidP="001921DB">
            <w:pPr>
              <w:rPr>
                <w:u w:val="single"/>
              </w:rPr>
            </w:pPr>
            <w:r w:rsidRPr="001921DB">
              <w:rPr>
                <w:u w:val="single"/>
              </w:rPr>
              <w:t>40</w:t>
            </w:r>
          </w:p>
        </w:tc>
        <w:tc>
          <w:tcPr>
            <w:tcW w:w="1502" w:type="dxa"/>
          </w:tcPr>
          <w:p w14:paraId="46508840" w14:textId="77777777" w:rsidR="008C3A5F" w:rsidRPr="001921DB" w:rsidRDefault="008C3A5F" w:rsidP="001921DB">
            <w:pPr>
              <w:rPr>
                <w:u w:val="single"/>
              </w:rPr>
            </w:pPr>
            <w:r w:rsidRPr="001921DB">
              <w:rPr>
                <w:u w:val="single"/>
              </w:rPr>
              <w:t>80</w:t>
            </w:r>
          </w:p>
        </w:tc>
      </w:tr>
      <w:tr w:rsidR="008C3A5F" w:rsidRPr="001921DB" w14:paraId="52AD5724" w14:textId="77777777" w:rsidTr="008C3A5F">
        <w:tc>
          <w:tcPr>
            <w:tcW w:w="1501" w:type="dxa"/>
          </w:tcPr>
          <w:p w14:paraId="6960B05C"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fuchsii</w:t>
            </w:r>
            <w:proofErr w:type="spellEnd"/>
          </w:p>
        </w:tc>
        <w:tc>
          <w:tcPr>
            <w:tcW w:w="1501" w:type="dxa"/>
          </w:tcPr>
          <w:p w14:paraId="3D5AB19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kerryensis</w:t>
            </w:r>
            <w:proofErr w:type="spellEnd"/>
          </w:p>
        </w:tc>
        <w:tc>
          <w:tcPr>
            <w:tcW w:w="1502" w:type="dxa"/>
          </w:tcPr>
          <w:p w14:paraId="5B5C6EA2" w14:textId="77777777" w:rsidR="008C3A5F" w:rsidRPr="001921DB" w:rsidRDefault="008C3A5F" w:rsidP="001921DB">
            <w:pPr>
              <w:rPr>
                <w:u w:val="single"/>
              </w:rPr>
            </w:pPr>
            <w:r w:rsidRPr="001921DB">
              <w:rPr>
                <w:u w:val="single"/>
              </w:rPr>
              <w:t>2</w:t>
            </w:r>
          </w:p>
        </w:tc>
        <w:tc>
          <w:tcPr>
            <w:tcW w:w="1502" w:type="dxa"/>
          </w:tcPr>
          <w:p w14:paraId="040D2934" w14:textId="77777777" w:rsidR="008C3A5F" w:rsidRPr="001921DB" w:rsidRDefault="008C3A5F" w:rsidP="001921DB">
            <w:pPr>
              <w:rPr>
                <w:u w:val="single"/>
              </w:rPr>
            </w:pPr>
            <w:r w:rsidRPr="001921DB">
              <w:rPr>
                <w:u w:val="single"/>
              </w:rPr>
              <w:t>4</w:t>
            </w:r>
          </w:p>
        </w:tc>
        <w:tc>
          <w:tcPr>
            <w:tcW w:w="1502" w:type="dxa"/>
          </w:tcPr>
          <w:p w14:paraId="07F25608" w14:textId="77777777" w:rsidR="008C3A5F" w:rsidRPr="001921DB" w:rsidRDefault="008C3A5F" w:rsidP="001921DB">
            <w:pPr>
              <w:rPr>
                <w:u w:val="single"/>
              </w:rPr>
            </w:pPr>
            <w:r w:rsidRPr="001921DB">
              <w:rPr>
                <w:u w:val="single"/>
              </w:rPr>
              <w:t>40</w:t>
            </w:r>
          </w:p>
        </w:tc>
        <w:tc>
          <w:tcPr>
            <w:tcW w:w="1502" w:type="dxa"/>
          </w:tcPr>
          <w:p w14:paraId="76DB35D6" w14:textId="77777777" w:rsidR="008C3A5F" w:rsidRPr="001921DB" w:rsidRDefault="008C3A5F" w:rsidP="001921DB">
            <w:pPr>
              <w:rPr>
                <w:u w:val="single"/>
              </w:rPr>
            </w:pPr>
            <w:r w:rsidRPr="001921DB">
              <w:rPr>
                <w:u w:val="single"/>
              </w:rPr>
              <w:t>80</w:t>
            </w:r>
          </w:p>
        </w:tc>
      </w:tr>
      <w:tr w:rsidR="008C3A5F" w:rsidRPr="001921DB" w14:paraId="438F8D4F" w14:textId="77777777" w:rsidTr="008C3A5F">
        <w:tc>
          <w:tcPr>
            <w:tcW w:w="1501" w:type="dxa"/>
          </w:tcPr>
          <w:p w14:paraId="5EF4D86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maculata</w:t>
            </w:r>
            <w:proofErr w:type="spellEnd"/>
          </w:p>
        </w:tc>
        <w:tc>
          <w:tcPr>
            <w:tcW w:w="1501" w:type="dxa"/>
          </w:tcPr>
          <w:p w14:paraId="721F60A0"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incarnata</w:t>
            </w:r>
            <w:proofErr w:type="spellEnd"/>
          </w:p>
        </w:tc>
        <w:tc>
          <w:tcPr>
            <w:tcW w:w="1502" w:type="dxa"/>
          </w:tcPr>
          <w:p w14:paraId="38CADF93" w14:textId="77777777" w:rsidR="008C3A5F" w:rsidRPr="001921DB" w:rsidRDefault="008C3A5F" w:rsidP="001921DB">
            <w:pPr>
              <w:rPr>
                <w:u w:val="single"/>
              </w:rPr>
            </w:pPr>
            <w:r w:rsidRPr="001921DB">
              <w:rPr>
                <w:u w:val="single"/>
              </w:rPr>
              <w:t>4</w:t>
            </w:r>
          </w:p>
        </w:tc>
        <w:tc>
          <w:tcPr>
            <w:tcW w:w="1502" w:type="dxa"/>
          </w:tcPr>
          <w:p w14:paraId="59EFD135" w14:textId="77777777" w:rsidR="008C3A5F" w:rsidRPr="001921DB" w:rsidRDefault="008C3A5F" w:rsidP="001921DB">
            <w:pPr>
              <w:rPr>
                <w:u w:val="single"/>
              </w:rPr>
            </w:pPr>
            <w:r w:rsidRPr="001921DB">
              <w:rPr>
                <w:u w:val="single"/>
              </w:rPr>
              <w:t>2</w:t>
            </w:r>
          </w:p>
        </w:tc>
        <w:tc>
          <w:tcPr>
            <w:tcW w:w="1502" w:type="dxa"/>
          </w:tcPr>
          <w:p w14:paraId="6039D10B" w14:textId="77777777" w:rsidR="008C3A5F" w:rsidRPr="001921DB" w:rsidRDefault="008C3A5F" w:rsidP="001921DB">
            <w:pPr>
              <w:rPr>
                <w:u w:val="single"/>
              </w:rPr>
            </w:pPr>
            <w:r w:rsidRPr="001921DB">
              <w:rPr>
                <w:u w:val="single"/>
              </w:rPr>
              <w:t>80</w:t>
            </w:r>
          </w:p>
        </w:tc>
        <w:tc>
          <w:tcPr>
            <w:tcW w:w="1502" w:type="dxa"/>
          </w:tcPr>
          <w:p w14:paraId="25157754" w14:textId="77777777" w:rsidR="008C3A5F" w:rsidRPr="001921DB" w:rsidRDefault="008C3A5F" w:rsidP="001921DB">
            <w:pPr>
              <w:rPr>
                <w:u w:val="single"/>
              </w:rPr>
            </w:pPr>
            <w:r w:rsidRPr="001921DB">
              <w:rPr>
                <w:u w:val="single"/>
              </w:rPr>
              <w:t>40</w:t>
            </w:r>
          </w:p>
        </w:tc>
      </w:tr>
      <w:tr w:rsidR="008C3A5F" w:rsidRPr="001921DB" w14:paraId="678C72B4" w14:textId="77777777" w:rsidTr="008C3A5F">
        <w:tc>
          <w:tcPr>
            <w:tcW w:w="1501" w:type="dxa"/>
          </w:tcPr>
          <w:p w14:paraId="752CE796"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incarnata</w:t>
            </w:r>
            <w:proofErr w:type="spellEnd"/>
          </w:p>
        </w:tc>
        <w:tc>
          <w:tcPr>
            <w:tcW w:w="1501" w:type="dxa"/>
          </w:tcPr>
          <w:p w14:paraId="56BD682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praetermissa</w:t>
            </w:r>
            <w:proofErr w:type="spellEnd"/>
          </w:p>
        </w:tc>
        <w:tc>
          <w:tcPr>
            <w:tcW w:w="1502" w:type="dxa"/>
          </w:tcPr>
          <w:p w14:paraId="3B520B12" w14:textId="77777777" w:rsidR="008C3A5F" w:rsidRPr="001921DB" w:rsidRDefault="008C3A5F" w:rsidP="001921DB">
            <w:pPr>
              <w:rPr>
                <w:u w:val="single"/>
              </w:rPr>
            </w:pPr>
            <w:r w:rsidRPr="001921DB">
              <w:rPr>
                <w:u w:val="single"/>
              </w:rPr>
              <w:t>2</w:t>
            </w:r>
          </w:p>
        </w:tc>
        <w:tc>
          <w:tcPr>
            <w:tcW w:w="1502" w:type="dxa"/>
          </w:tcPr>
          <w:p w14:paraId="557F7606" w14:textId="77777777" w:rsidR="008C3A5F" w:rsidRPr="001921DB" w:rsidRDefault="008C3A5F" w:rsidP="001921DB">
            <w:pPr>
              <w:rPr>
                <w:u w:val="single"/>
              </w:rPr>
            </w:pPr>
            <w:r w:rsidRPr="001921DB">
              <w:rPr>
                <w:u w:val="single"/>
              </w:rPr>
              <w:t>4</w:t>
            </w:r>
          </w:p>
        </w:tc>
        <w:tc>
          <w:tcPr>
            <w:tcW w:w="1502" w:type="dxa"/>
          </w:tcPr>
          <w:p w14:paraId="15DF9EC5" w14:textId="77777777" w:rsidR="008C3A5F" w:rsidRPr="001921DB" w:rsidRDefault="008C3A5F" w:rsidP="001921DB">
            <w:pPr>
              <w:rPr>
                <w:u w:val="single"/>
              </w:rPr>
            </w:pPr>
            <w:r w:rsidRPr="001921DB">
              <w:rPr>
                <w:u w:val="single"/>
              </w:rPr>
              <w:t>40</w:t>
            </w:r>
          </w:p>
        </w:tc>
        <w:tc>
          <w:tcPr>
            <w:tcW w:w="1502" w:type="dxa"/>
          </w:tcPr>
          <w:p w14:paraId="3EDAB632" w14:textId="77777777" w:rsidR="008C3A5F" w:rsidRPr="001921DB" w:rsidRDefault="008C3A5F" w:rsidP="001921DB">
            <w:pPr>
              <w:rPr>
                <w:u w:val="single"/>
              </w:rPr>
            </w:pPr>
            <w:r w:rsidRPr="001921DB">
              <w:rPr>
                <w:u w:val="single"/>
              </w:rPr>
              <w:t>80</w:t>
            </w:r>
          </w:p>
        </w:tc>
      </w:tr>
      <w:tr w:rsidR="008C3A5F" w:rsidRPr="001921DB" w14:paraId="73AE71DE" w14:textId="77777777" w:rsidTr="008C3A5F">
        <w:tc>
          <w:tcPr>
            <w:tcW w:w="1501" w:type="dxa"/>
          </w:tcPr>
          <w:p w14:paraId="12195BB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incarnata</w:t>
            </w:r>
            <w:proofErr w:type="spellEnd"/>
          </w:p>
        </w:tc>
        <w:tc>
          <w:tcPr>
            <w:tcW w:w="1501" w:type="dxa"/>
          </w:tcPr>
          <w:p w14:paraId="71E0BD78"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purpurella</w:t>
            </w:r>
            <w:proofErr w:type="spellEnd"/>
          </w:p>
        </w:tc>
        <w:tc>
          <w:tcPr>
            <w:tcW w:w="1502" w:type="dxa"/>
          </w:tcPr>
          <w:p w14:paraId="55D188B2" w14:textId="77777777" w:rsidR="008C3A5F" w:rsidRPr="001921DB" w:rsidRDefault="008C3A5F" w:rsidP="001921DB">
            <w:pPr>
              <w:rPr>
                <w:u w:val="single"/>
              </w:rPr>
            </w:pPr>
            <w:r w:rsidRPr="001921DB">
              <w:rPr>
                <w:u w:val="single"/>
              </w:rPr>
              <w:t>2</w:t>
            </w:r>
          </w:p>
        </w:tc>
        <w:tc>
          <w:tcPr>
            <w:tcW w:w="1502" w:type="dxa"/>
          </w:tcPr>
          <w:p w14:paraId="62760847" w14:textId="77777777" w:rsidR="008C3A5F" w:rsidRPr="001921DB" w:rsidRDefault="008C3A5F" w:rsidP="001921DB">
            <w:pPr>
              <w:rPr>
                <w:u w:val="single"/>
              </w:rPr>
            </w:pPr>
            <w:r w:rsidRPr="001921DB">
              <w:rPr>
                <w:u w:val="single"/>
              </w:rPr>
              <w:t>4</w:t>
            </w:r>
          </w:p>
        </w:tc>
        <w:tc>
          <w:tcPr>
            <w:tcW w:w="1502" w:type="dxa"/>
          </w:tcPr>
          <w:p w14:paraId="6528700C" w14:textId="77777777" w:rsidR="008C3A5F" w:rsidRPr="001921DB" w:rsidRDefault="008C3A5F" w:rsidP="001921DB">
            <w:pPr>
              <w:rPr>
                <w:u w:val="single"/>
              </w:rPr>
            </w:pPr>
            <w:r w:rsidRPr="001921DB">
              <w:rPr>
                <w:u w:val="single"/>
              </w:rPr>
              <w:t>40</w:t>
            </w:r>
          </w:p>
        </w:tc>
        <w:tc>
          <w:tcPr>
            <w:tcW w:w="1502" w:type="dxa"/>
          </w:tcPr>
          <w:p w14:paraId="5B5F578C" w14:textId="77777777" w:rsidR="008C3A5F" w:rsidRPr="001921DB" w:rsidRDefault="008C3A5F" w:rsidP="001921DB">
            <w:pPr>
              <w:rPr>
                <w:u w:val="single"/>
              </w:rPr>
            </w:pPr>
            <w:r w:rsidRPr="001921DB">
              <w:rPr>
                <w:u w:val="single"/>
              </w:rPr>
              <w:t>80</w:t>
            </w:r>
          </w:p>
        </w:tc>
      </w:tr>
      <w:tr w:rsidR="008C3A5F" w:rsidRPr="001921DB" w14:paraId="79646DC3" w14:textId="77777777" w:rsidTr="008C3A5F">
        <w:tc>
          <w:tcPr>
            <w:tcW w:w="1501" w:type="dxa"/>
          </w:tcPr>
          <w:p w14:paraId="065353F4"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incarnata</w:t>
            </w:r>
            <w:proofErr w:type="spellEnd"/>
          </w:p>
        </w:tc>
        <w:tc>
          <w:tcPr>
            <w:tcW w:w="1501" w:type="dxa"/>
          </w:tcPr>
          <w:p w14:paraId="45C86652"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trausteinerioides</w:t>
            </w:r>
            <w:proofErr w:type="spellEnd"/>
          </w:p>
        </w:tc>
        <w:tc>
          <w:tcPr>
            <w:tcW w:w="1502" w:type="dxa"/>
          </w:tcPr>
          <w:p w14:paraId="340A37D9" w14:textId="77777777" w:rsidR="008C3A5F" w:rsidRPr="001921DB" w:rsidRDefault="008C3A5F" w:rsidP="001921DB">
            <w:pPr>
              <w:rPr>
                <w:u w:val="single"/>
              </w:rPr>
            </w:pPr>
            <w:r w:rsidRPr="001921DB">
              <w:rPr>
                <w:u w:val="single"/>
              </w:rPr>
              <w:t>2</w:t>
            </w:r>
          </w:p>
        </w:tc>
        <w:tc>
          <w:tcPr>
            <w:tcW w:w="1502" w:type="dxa"/>
          </w:tcPr>
          <w:p w14:paraId="070D546E" w14:textId="77777777" w:rsidR="008C3A5F" w:rsidRPr="001921DB" w:rsidRDefault="008C3A5F" w:rsidP="001921DB">
            <w:pPr>
              <w:rPr>
                <w:u w:val="single"/>
              </w:rPr>
            </w:pPr>
            <w:r w:rsidRPr="001921DB">
              <w:rPr>
                <w:u w:val="single"/>
              </w:rPr>
              <w:t>4</w:t>
            </w:r>
          </w:p>
        </w:tc>
        <w:tc>
          <w:tcPr>
            <w:tcW w:w="1502" w:type="dxa"/>
          </w:tcPr>
          <w:p w14:paraId="256CB636" w14:textId="77777777" w:rsidR="008C3A5F" w:rsidRPr="001921DB" w:rsidRDefault="008C3A5F" w:rsidP="001921DB">
            <w:pPr>
              <w:rPr>
                <w:u w:val="single"/>
              </w:rPr>
            </w:pPr>
            <w:r w:rsidRPr="001921DB">
              <w:rPr>
                <w:u w:val="single"/>
              </w:rPr>
              <w:t>40</w:t>
            </w:r>
          </w:p>
        </w:tc>
        <w:tc>
          <w:tcPr>
            <w:tcW w:w="1502" w:type="dxa"/>
          </w:tcPr>
          <w:p w14:paraId="5696FC93" w14:textId="77777777" w:rsidR="008C3A5F" w:rsidRPr="001921DB" w:rsidRDefault="008C3A5F" w:rsidP="001921DB">
            <w:pPr>
              <w:rPr>
                <w:u w:val="single"/>
              </w:rPr>
            </w:pPr>
            <w:r w:rsidRPr="001921DB">
              <w:rPr>
                <w:u w:val="single"/>
              </w:rPr>
              <w:t>80</w:t>
            </w:r>
          </w:p>
        </w:tc>
      </w:tr>
      <w:tr w:rsidR="008C3A5F" w:rsidRPr="001921DB" w14:paraId="2FB742F0" w14:textId="77777777" w:rsidTr="008C3A5F">
        <w:tc>
          <w:tcPr>
            <w:tcW w:w="1501" w:type="dxa"/>
          </w:tcPr>
          <w:p w14:paraId="1CD3D44B"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incarnata</w:t>
            </w:r>
            <w:proofErr w:type="spellEnd"/>
          </w:p>
        </w:tc>
        <w:tc>
          <w:tcPr>
            <w:tcW w:w="1501" w:type="dxa"/>
          </w:tcPr>
          <w:p w14:paraId="0583FDDE" w14:textId="77777777" w:rsidR="008C3A5F" w:rsidRPr="00431B05" w:rsidRDefault="008C3A5F" w:rsidP="001921DB">
            <w:pPr>
              <w:rPr>
                <w:i/>
                <w:u w:val="single"/>
              </w:rPr>
            </w:pPr>
            <w:proofErr w:type="spellStart"/>
            <w:r w:rsidRPr="00431B05">
              <w:rPr>
                <w:i/>
                <w:u w:val="single"/>
              </w:rPr>
              <w:t>Dactylorhiza</w:t>
            </w:r>
            <w:proofErr w:type="spellEnd"/>
            <w:r w:rsidRPr="00431B05">
              <w:rPr>
                <w:i/>
                <w:u w:val="single"/>
              </w:rPr>
              <w:t xml:space="preserve"> </w:t>
            </w:r>
            <w:proofErr w:type="spellStart"/>
            <w:r w:rsidRPr="00431B05">
              <w:rPr>
                <w:i/>
                <w:u w:val="single"/>
              </w:rPr>
              <w:t>kerryensis</w:t>
            </w:r>
            <w:proofErr w:type="spellEnd"/>
          </w:p>
        </w:tc>
        <w:tc>
          <w:tcPr>
            <w:tcW w:w="1502" w:type="dxa"/>
          </w:tcPr>
          <w:p w14:paraId="33AEDF1A" w14:textId="77777777" w:rsidR="008C3A5F" w:rsidRPr="001921DB" w:rsidRDefault="008C3A5F" w:rsidP="001921DB">
            <w:pPr>
              <w:rPr>
                <w:u w:val="single"/>
              </w:rPr>
            </w:pPr>
            <w:r w:rsidRPr="001921DB">
              <w:rPr>
                <w:u w:val="single"/>
              </w:rPr>
              <w:t>2</w:t>
            </w:r>
          </w:p>
        </w:tc>
        <w:tc>
          <w:tcPr>
            <w:tcW w:w="1502" w:type="dxa"/>
          </w:tcPr>
          <w:p w14:paraId="56B1BDCA" w14:textId="77777777" w:rsidR="008C3A5F" w:rsidRPr="001921DB" w:rsidRDefault="008C3A5F" w:rsidP="001921DB">
            <w:pPr>
              <w:rPr>
                <w:u w:val="single"/>
              </w:rPr>
            </w:pPr>
            <w:r w:rsidRPr="001921DB">
              <w:rPr>
                <w:u w:val="single"/>
              </w:rPr>
              <w:t>4</w:t>
            </w:r>
          </w:p>
        </w:tc>
        <w:tc>
          <w:tcPr>
            <w:tcW w:w="1502" w:type="dxa"/>
          </w:tcPr>
          <w:p w14:paraId="7BCAC3F3" w14:textId="77777777" w:rsidR="008C3A5F" w:rsidRPr="001921DB" w:rsidRDefault="008C3A5F" w:rsidP="001921DB">
            <w:pPr>
              <w:rPr>
                <w:u w:val="single"/>
              </w:rPr>
            </w:pPr>
            <w:r w:rsidRPr="001921DB">
              <w:rPr>
                <w:u w:val="single"/>
              </w:rPr>
              <w:t>40</w:t>
            </w:r>
          </w:p>
        </w:tc>
        <w:tc>
          <w:tcPr>
            <w:tcW w:w="1502" w:type="dxa"/>
          </w:tcPr>
          <w:p w14:paraId="2CCC2BC0" w14:textId="77777777" w:rsidR="008C3A5F" w:rsidRPr="001921DB" w:rsidRDefault="008C3A5F" w:rsidP="001921DB">
            <w:pPr>
              <w:rPr>
                <w:u w:val="single"/>
              </w:rPr>
            </w:pPr>
            <w:r w:rsidRPr="001921DB">
              <w:rPr>
                <w:u w:val="single"/>
              </w:rPr>
              <w:t>80</w:t>
            </w:r>
          </w:p>
        </w:tc>
      </w:tr>
      <w:tr w:rsidR="008C3A5F" w:rsidRPr="001921DB" w14:paraId="4C561655" w14:textId="77777777" w:rsidTr="008C3A5F">
        <w:tc>
          <w:tcPr>
            <w:tcW w:w="1501" w:type="dxa"/>
          </w:tcPr>
          <w:p w14:paraId="248FB107" w14:textId="77777777" w:rsidR="008C3A5F" w:rsidRPr="00431B05" w:rsidRDefault="008C3A5F" w:rsidP="001921DB">
            <w:pPr>
              <w:rPr>
                <w:i/>
                <w:u w:val="single"/>
              </w:rPr>
            </w:pPr>
            <w:r w:rsidRPr="00431B05">
              <w:rPr>
                <w:i/>
                <w:u w:val="single"/>
              </w:rPr>
              <w:t xml:space="preserve">Crocus </w:t>
            </w:r>
            <w:proofErr w:type="spellStart"/>
            <w:r w:rsidRPr="00431B05">
              <w:rPr>
                <w:i/>
                <w:u w:val="single"/>
              </w:rPr>
              <w:t>neapolitanus</w:t>
            </w:r>
            <w:proofErr w:type="spellEnd"/>
          </w:p>
        </w:tc>
        <w:tc>
          <w:tcPr>
            <w:tcW w:w="1501" w:type="dxa"/>
          </w:tcPr>
          <w:p w14:paraId="37872A17" w14:textId="77777777" w:rsidR="008C3A5F" w:rsidRPr="00431B05" w:rsidRDefault="008C3A5F" w:rsidP="001921DB">
            <w:pPr>
              <w:rPr>
                <w:i/>
                <w:u w:val="single"/>
              </w:rPr>
            </w:pPr>
            <w:r w:rsidRPr="00431B05">
              <w:rPr>
                <w:i/>
                <w:u w:val="single"/>
              </w:rPr>
              <w:t xml:space="preserve">Crocus </w:t>
            </w:r>
            <w:proofErr w:type="spellStart"/>
            <w:r w:rsidRPr="00431B05">
              <w:rPr>
                <w:i/>
                <w:u w:val="single"/>
              </w:rPr>
              <w:t>tommasinianus</w:t>
            </w:r>
            <w:proofErr w:type="spellEnd"/>
          </w:p>
        </w:tc>
        <w:tc>
          <w:tcPr>
            <w:tcW w:w="1502" w:type="dxa"/>
          </w:tcPr>
          <w:p w14:paraId="5766984F" w14:textId="77777777" w:rsidR="008C3A5F" w:rsidRPr="001921DB" w:rsidRDefault="008C3A5F" w:rsidP="001921DB">
            <w:pPr>
              <w:rPr>
                <w:u w:val="single"/>
              </w:rPr>
            </w:pPr>
            <w:r w:rsidRPr="001921DB">
              <w:rPr>
                <w:u w:val="single"/>
              </w:rPr>
              <w:t>2</w:t>
            </w:r>
          </w:p>
        </w:tc>
        <w:tc>
          <w:tcPr>
            <w:tcW w:w="1502" w:type="dxa"/>
          </w:tcPr>
          <w:p w14:paraId="15EDF461" w14:textId="77777777" w:rsidR="008C3A5F" w:rsidRPr="001921DB" w:rsidRDefault="008C3A5F" w:rsidP="001921DB">
            <w:pPr>
              <w:rPr>
                <w:u w:val="single"/>
              </w:rPr>
            </w:pPr>
            <w:r w:rsidRPr="001921DB">
              <w:rPr>
                <w:u w:val="single"/>
              </w:rPr>
              <w:t>4</w:t>
            </w:r>
          </w:p>
        </w:tc>
        <w:tc>
          <w:tcPr>
            <w:tcW w:w="1502" w:type="dxa"/>
          </w:tcPr>
          <w:p w14:paraId="64C4F35F" w14:textId="77777777" w:rsidR="008C3A5F" w:rsidRPr="001921DB" w:rsidRDefault="008C3A5F" w:rsidP="001921DB">
            <w:pPr>
              <w:rPr>
                <w:u w:val="single"/>
              </w:rPr>
            </w:pPr>
          </w:p>
        </w:tc>
        <w:tc>
          <w:tcPr>
            <w:tcW w:w="1502" w:type="dxa"/>
          </w:tcPr>
          <w:p w14:paraId="72B95DF3" w14:textId="77777777" w:rsidR="008C3A5F" w:rsidRPr="001921DB" w:rsidRDefault="008C3A5F" w:rsidP="001921DB">
            <w:pPr>
              <w:rPr>
                <w:u w:val="single"/>
              </w:rPr>
            </w:pPr>
            <w:r w:rsidRPr="001921DB">
              <w:rPr>
                <w:u w:val="single"/>
              </w:rPr>
              <w:t>16</w:t>
            </w:r>
          </w:p>
        </w:tc>
      </w:tr>
      <w:tr w:rsidR="008C3A5F" w:rsidRPr="001921DB" w14:paraId="0EBD18B9" w14:textId="77777777" w:rsidTr="008C3A5F">
        <w:tc>
          <w:tcPr>
            <w:tcW w:w="1501" w:type="dxa"/>
          </w:tcPr>
          <w:p w14:paraId="1DA399D1"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alpinoarticulatus</w:t>
            </w:r>
            <w:proofErr w:type="spellEnd"/>
          </w:p>
        </w:tc>
        <w:tc>
          <w:tcPr>
            <w:tcW w:w="1501" w:type="dxa"/>
          </w:tcPr>
          <w:p w14:paraId="28509FB9"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articulatus</w:t>
            </w:r>
            <w:proofErr w:type="spellEnd"/>
          </w:p>
        </w:tc>
        <w:tc>
          <w:tcPr>
            <w:tcW w:w="1502" w:type="dxa"/>
          </w:tcPr>
          <w:p w14:paraId="380C49E9" w14:textId="77777777" w:rsidR="008C3A5F" w:rsidRPr="001921DB" w:rsidRDefault="008C3A5F" w:rsidP="001921DB">
            <w:pPr>
              <w:rPr>
                <w:u w:val="single"/>
              </w:rPr>
            </w:pPr>
            <w:r w:rsidRPr="001921DB">
              <w:rPr>
                <w:u w:val="single"/>
              </w:rPr>
              <w:t>4</w:t>
            </w:r>
          </w:p>
        </w:tc>
        <w:tc>
          <w:tcPr>
            <w:tcW w:w="1502" w:type="dxa"/>
          </w:tcPr>
          <w:p w14:paraId="4A7C30FB" w14:textId="77777777" w:rsidR="008C3A5F" w:rsidRPr="001921DB" w:rsidRDefault="008C3A5F" w:rsidP="001921DB">
            <w:pPr>
              <w:rPr>
                <w:u w:val="single"/>
              </w:rPr>
            </w:pPr>
            <w:r w:rsidRPr="001921DB">
              <w:rPr>
                <w:u w:val="single"/>
              </w:rPr>
              <w:t>8</w:t>
            </w:r>
          </w:p>
        </w:tc>
        <w:tc>
          <w:tcPr>
            <w:tcW w:w="1502" w:type="dxa"/>
          </w:tcPr>
          <w:p w14:paraId="196FF603" w14:textId="77777777" w:rsidR="008C3A5F" w:rsidRPr="001921DB" w:rsidRDefault="008C3A5F" w:rsidP="001921DB">
            <w:pPr>
              <w:rPr>
                <w:u w:val="single"/>
              </w:rPr>
            </w:pPr>
            <w:r w:rsidRPr="001921DB">
              <w:rPr>
                <w:u w:val="single"/>
              </w:rPr>
              <w:t>40</w:t>
            </w:r>
          </w:p>
        </w:tc>
        <w:tc>
          <w:tcPr>
            <w:tcW w:w="1502" w:type="dxa"/>
          </w:tcPr>
          <w:p w14:paraId="773D88FC" w14:textId="77777777" w:rsidR="008C3A5F" w:rsidRPr="001921DB" w:rsidRDefault="008C3A5F" w:rsidP="001921DB">
            <w:pPr>
              <w:rPr>
                <w:u w:val="single"/>
              </w:rPr>
            </w:pPr>
            <w:r w:rsidRPr="001921DB">
              <w:rPr>
                <w:u w:val="single"/>
              </w:rPr>
              <w:t>80</w:t>
            </w:r>
          </w:p>
        </w:tc>
      </w:tr>
      <w:tr w:rsidR="008C3A5F" w:rsidRPr="001921DB" w14:paraId="117C31D8" w14:textId="77777777" w:rsidTr="008C3A5F">
        <w:tc>
          <w:tcPr>
            <w:tcW w:w="1501" w:type="dxa"/>
          </w:tcPr>
          <w:p w14:paraId="076A1759"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articulatus</w:t>
            </w:r>
            <w:proofErr w:type="spellEnd"/>
          </w:p>
        </w:tc>
        <w:tc>
          <w:tcPr>
            <w:tcW w:w="1501" w:type="dxa"/>
          </w:tcPr>
          <w:p w14:paraId="0C0E7645"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acutiflorus</w:t>
            </w:r>
            <w:proofErr w:type="spellEnd"/>
          </w:p>
        </w:tc>
        <w:tc>
          <w:tcPr>
            <w:tcW w:w="1502" w:type="dxa"/>
          </w:tcPr>
          <w:p w14:paraId="21DBECBE" w14:textId="77777777" w:rsidR="008C3A5F" w:rsidRPr="001921DB" w:rsidRDefault="008C3A5F" w:rsidP="001921DB">
            <w:pPr>
              <w:rPr>
                <w:u w:val="single"/>
              </w:rPr>
            </w:pPr>
            <w:r w:rsidRPr="001921DB">
              <w:rPr>
                <w:u w:val="single"/>
              </w:rPr>
              <w:t>8</w:t>
            </w:r>
          </w:p>
        </w:tc>
        <w:tc>
          <w:tcPr>
            <w:tcW w:w="1502" w:type="dxa"/>
          </w:tcPr>
          <w:p w14:paraId="0D15E6EE" w14:textId="77777777" w:rsidR="008C3A5F" w:rsidRPr="001921DB" w:rsidRDefault="008C3A5F" w:rsidP="001921DB">
            <w:pPr>
              <w:rPr>
                <w:u w:val="single"/>
              </w:rPr>
            </w:pPr>
            <w:r w:rsidRPr="001921DB">
              <w:rPr>
                <w:u w:val="single"/>
              </w:rPr>
              <w:t>4</w:t>
            </w:r>
          </w:p>
        </w:tc>
        <w:tc>
          <w:tcPr>
            <w:tcW w:w="1502" w:type="dxa"/>
          </w:tcPr>
          <w:p w14:paraId="1C48EAE4" w14:textId="77777777" w:rsidR="008C3A5F" w:rsidRPr="001921DB" w:rsidRDefault="008C3A5F" w:rsidP="001921DB">
            <w:pPr>
              <w:rPr>
                <w:u w:val="single"/>
              </w:rPr>
            </w:pPr>
            <w:r w:rsidRPr="001921DB">
              <w:rPr>
                <w:u w:val="single"/>
              </w:rPr>
              <w:t>80</w:t>
            </w:r>
          </w:p>
        </w:tc>
        <w:tc>
          <w:tcPr>
            <w:tcW w:w="1502" w:type="dxa"/>
          </w:tcPr>
          <w:p w14:paraId="3467E9AC" w14:textId="77777777" w:rsidR="008C3A5F" w:rsidRPr="001921DB" w:rsidRDefault="008C3A5F" w:rsidP="001921DB">
            <w:pPr>
              <w:rPr>
                <w:u w:val="single"/>
              </w:rPr>
            </w:pPr>
            <w:r w:rsidRPr="001921DB">
              <w:rPr>
                <w:u w:val="single"/>
              </w:rPr>
              <w:t>40</w:t>
            </w:r>
          </w:p>
        </w:tc>
      </w:tr>
      <w:tr w:rsidR="008C3A5F" w:rsidRPr="001921DB" w14:paraId="4961443F" w14:textId="77777777" w:rsidTr="008C3A5F">
        <w:tc>
          <w:tcPr>
            <w:tcW w:w="1501" w:type="dxa"/>
          </w:tcPr>
          <w:p w14:paraId="6490F472"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compressus</w:t>
            </w:r>
            <w:proofErr w:type="spellEnd"/>
          </w:p>
        </w:tc>
        <w:tc>
          <w:tcPr>
            <w:tcW w:w="1501" w:type="dxa"/>
          </w:tcPr>
          <w:p w14:paraId="27FEB679"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gerardii</w:t>
            </w:r>
            <w:proofErr w:type="spellEnd"/>
          </w:p>
        </w:tc>
        <w:tc>
          <w:tcPr>
            <w:tcW w:w="1502" w:type="dxa"/>
          </w:tcPr>
          <w:p w14:paraId="71AAF980" w14:textId="77777777" w:rsidR="008C3A5F" w:rsidRPr="001921DB" w:rsidRDefault="008C3A5F" w:rsidP="001921DB">
            <w:pPr>
              <w:rPr>
                <w:u w:val="single"/>
              </w:rPr>
            </w:pPr>
            <w:r w:rsidRPr="001921DB">
              <w:rPr>
                <w:u w:val="single"/>
              </w:rPr>
              <w:t>4</w:t>
            </w:r>
          </w:p>
        </w:tc>
        <w:tc>
          <w:tcPr>
            <w:tcW w:w="1502" w:type="dxa"/>
          </w:tcPr>
          <w:p w14:paraId="47329085" w14:textId="77777777" w:rsidR="008C3A5F" w:rsidRPr="001921DB" w:rsidRDefault="008C3A5F" w:rsidP="001921DB">
            <w:pPr>
              <w:rPr>
                <w:u w:val="single"/>
              </w:rPr>
            </w:pPr>
            <w:r w:rsidRPr="001921DB">
              <w:rPr>
                <w:u w:val="single"/>
              </w:rPr>
              <w:t>8</w:t>
            </w:r>
          </w:p>
        </w:tc>
        <w:tc>
          <w:tcPr>
            <w:tcW w:w="1502" w:type="dxa"/>
          </w:tcPr>
          <w:p w14:paraId="79DF233E" w14:textId="77777777" w:rsidR="008C3A5F" w:rsidRPr="001921DB" w:rsidRDefault="008C3A5F" w:rsidP="001921DB">
            <w:pPr>
              <w:rPr>
                <w:u w:val="single"/>
              </w:rPr>
            </w:pPr>
          </w:p>
        </w:tc>
        <w:tc>
          <w:tcPr>
            <w:tcW w:w="1502" w:type="dxa"/>
          </w:tcPr>
          <w:p w14:paraId="0057F511" w14:textId="77777777" w:rsidR="008C3A5F" w:rsidRPr="001921DB" w:rsidRDefault="008C3A5F" w:rsidP="001921DB">
            <w:pPr>
              <w:rPr>
                <w:u w:val="single"/>
              </w:rPr>
            </w:pPr>
          </w:p>
        </w:tc>
      </w:tr>
      <w:tr w:rsidR="008C3A5F" w:rsidRPr="001921DB" w14:paraId="42470857" w14:textId="77777777" w:rsidTr="008C3A5F">
        <w:tc>
          <w:tcPr>
            <w:tcW w:w="1501" w:type="dxa"/>
          </w:tcPr>
          <w:p w14:paraId="33841222"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balticus</w:t>
            </w:r>
            <w:proofErr w:type="spellEnd"/>
          </w:p>
        </w:tc>
        <w:tc>
          <w:tcPr>
            <w:tcW w:w="1501" w:type="dxa"/>
          </w:tcPr>
          <w:p w14:paraId="6CB88421"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inflexus</w:t>
            </w:r>
            <w:proofErr w:type="spellEnd"/>
          </w:p>
        </w:tc>
        <w:tc>
          <w:tcPr>
            <w:tcW w:w="1502" w:type="dxa"/>
          </w:tcPr>
          <w:p w14:paraId="7DB1E7C3" w14:textId="77777777" w:rsidR="008C3A5F" w:rsidRPr="001921DB" w:rsidRDefault="008C3A5F" w:rsidP="001921DB">
            <w:pPr>
              <w:rPr>
                <w:u w:val="single"/>
              </w:rPr>
            </w:pPr>
            <w:r w:rsidRPr="001921DB">
              <w:rPr>
                <w:u w:val="single"/>
              </w:rPr>
              <w:t>8</w:t>
            </w:r>
          </w:p>
        </w:tc>
        <w:tc>
          <w:tcPr>
            <w:tcW w:w="1502" w:type="dxa"/>
          </w:tcPr>
          <w:p w14:paraId="2D1514C2" w14:textId="77777777" w:rsidR="008C3A5F" w:rsidRPr="001921DB" w:rsidRDefault="008C3A5F" w:rsidP="001921DB">
            <w:pPr>
              <w:rPr>
                <w:u w:val="single"/>
              </w:rPr>
            </w:pPr>
            <w:r w:rsidRPr="001921DB">
              <w:rPr>
                <w:u w:val="single"/>
              </w:rPr>
              <w:t>4</w:t>
            </w:r>
          </w:p>
        </w:tc>
        <w:tc>
          <w:tcPr>
            <w:tcW w:w="1502" w:type="dxa"/>
          </w:tcPr>
          <w:p w14:paraId="1CCA2621" w14:textId="77777777" w:rsidR="008C3A5F" w:rsidRPr="001921DB" w:rsidRDefault="008C3A5F" w:rsidP="001921DB">
            <w:pPr>
              <w:rPr>
                <w:u w:val="single"/>
              </w:rPr>
            </w:pPr>
            <w:r w:rsidRPr="001921DB">
              <w:rPr>
                <w:u w:val="single"/>
              </w:rPr>
              <w:t>84</w:t>
            </w:r>
          </w:p>
        </w:tc>
        <w:tc>
          <w:tcPr>
            <w:tcW w:w="1502" w:type="dxa"/>
          </w:tcPr>
          <w:p w14:paraId="122576B0" w14:textId="77777777" w:rsidR="008C3A5F" w:rsidRPr="001921DB" w:rsidRDefault="008C3A5F" w:rsidP="001921DB">
            <w:pPr>
              <w:rPr>
                <w:u w:val="single"/>
              </w:rPr>
            </w:pPr>
          </w:p>
        </w:tc>
      </w:tr>
      <w:tr w:rsidR="008C3A5F" w:rsidRPr="001921DB" w14:paraId="0444CD77" w14:textId="77777777" w:rsidTr="008C3A5F">
        <w:tc>
          <w:tcPr>
            <w:tcW w:w="1501" w:type="dxa"/>
          </w:tcPr>
          <w:p w14:paraId="3A17D99B"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balticus</w:t>
            </w:r>
            <w:proofErr w:type="spellEnd"/>
          </w:p>
        </w:tc>
        <w:tc>
          <w:tcPr>
            <w:tcW w:w="1501" w:type="dxa"/>
          </w:tcPr>
          <w:p w14:paraId="4003EDA5" w14:textId="77777777" w:rsidR="008C3A5F" w:rsidRPr="00431B05" w:rsidRDefault="008C3A5F" w:rsidP="001921DB">
            <w:pPr>
              <w:rPr>
                <w:i/>
                <w:u w:val="single"/>
              </w:rPr>
            </w:pPr>
            <w:proofErr w:type="spellStart"/>
            <w:r w:rsidRPr="00431B05">
              <w:rPr>
                <w:i/>
                <w:u w:val="single"/>
              </w:rPr>
              <w:t>Juncus</w:t>
            </w:r>
            <w:proofErr w:type="spellEnd"/>
            <w:r w:rsidRPr="00431B05">
              <w:rPr>
                <w:i/>
                <w:u w:val="single"/>
              </w:rPr>
              <w:t xml:space="preserve"> </w:t>
            </w:r>
            <w:proofErr w:type="spellStart"/>
            <w:r w:rsidRPr="00431B05">
              <w:rPr>
                <w:i/>
                <w:u w:val="single"/>
              </w:rPr>
              <w:t>effusus</w:t>
            </w:r>
            <w:proofErr w:type="spellEnd"/>
          </w:p>
        </w:tc>
        <w:tc>
          <w:tcPr>
            <w:tcW w:w="1502" w:type="dxa"/>
          </w:tcPr>
          <w:p w14:paraId="71C0A0B7" w14:textId="77777777" w:rsidR="008C3A5F" w:rsidRPr="001921DB" w:rsidRDefault="008C3A5F" w:rsidP="001921DB">
            <w:pPr>
              <w:rPr>
                <w:u w:val="single"/>
              </w:rPr>
            </w:pPr>
            <w:r w:rsidRPr="001921DB">
              <w:rPr>
                <w:u w:val="single"/>
              </w:rPr>
              <w:t>8</w:t>
            </w:r>
          </w:p>
        </w:tc>
        <w:tc>
          <w:tcPr>
            <w:tcW w:w="1502" w:type="dxa"/>
          </w:tcPr>
          <w:p w14:paraId="05E27B27" w14:textId="77777777" w:rsidR="008C3A5F" w:rsidRPr="001921DB" w:rsidRDefault="008C3A5F" w:rsidP="001921DB">
            <w:pPr>
              <w:rPr>
                <w:u w:val="single"/>
              </w:rPr>
            </w:pPr>
            <w:r w:rsidRPr="001921DB">
              <w:rPr>
                <w:u w:val="single"/>
              </w:rPr>
              <w:t>4</w:t>
            </w:r>
          </w:p>
        </w:tc>
        <w:tc>
          <w:tcPr>
            <w:tcW w:w="1502" w:type="dxa"/>
          </w:tcPr>
          <w:p w14:paraId="5C9B4595" w14:textId="77777777" w:rsidR="008C3A5F" w:rsidRPr="001921DB" w:rsidRDefault="008C3A5F" w:rsidP="001921DB">
            <w:pPr>
              <w:rPr>
                <w:u w:val="single"/>
              </w:rPr>
            </w:pPr>
            <w:r w:rsidRPr="001921DB">
              <w:rPr>
                <w:u w:val="single"/>
              </w:rPr>
              <w:t>84</w:t>
            </w:r>
          </w:p>
        </w:tc>
        <w:tc>
          <w:tcPr>
            <w:tcW w:w="1502" w:type="dxa"/>
          </w:tcPr>
          <w:p w14:paraId="4BC94ABB" w14:textId="77777777" w:rsidR="008C3A5F" w:rsidRPr="001921DB" w:rsidRDefault="008C3A5F" w:rsidP="001921DB">
            <w:pPr>
              <w:rPr>
                <w:u w:val="single"/>
              </w:rPr>
            </w:pPr>
            <w:r w:rsidRPr="001921DB">
              <w:rPr>
                <w:u w:val="single"/>
              </w:rPr>
              <w:t>40</w:t>
            </w:r>
          </w:p>
        </w:tc>
      </w:tr>
      <w:tr w:rsidR="008C3A5F" w:rsidRPr="001921DB" w14:paraId="41F34C65" w14:textId="77777777" w:rsidTr="008C3A5F">
        <w:tc>
          <w:tcPr>
            <w:tcW w:w="1501" w:type="dxa"/>
          </w:tcPr>
          <w:p w14:paraId="5E8B066D" w14:textId="77777777" w:rsidR="008C3A5F" w:rsidRPr="00431B05" w:rsidRDefault="008C3A5F" w:rsidP="001921DB">
            <w:pPr>
              <w:rPr>
                <w:i/>
                <w:u w:val="single"/>
              </w:rPr>
            </w:pPr>
            <w:proofErr w:type="spellStart"/>
            <w:r w:rsidRPr="00431B05">
              <w:rPr>
                <w:i/>
                <w:u w:val="single"/>
              </w:rPr>
              <w:t>Schedonorus</w:t>
            </w:r>
            <w:proofErr w:type="spellEnd"/>
            <w:r w:rsidRPr="00431B05">
              <w:rPr>
                <w:i/>
                <w:u w:val="single"/>
              </w:rPr>
              <w:t xml:space="preserve"> pratensis</w:t>
            </w:r>
          </w:p>
        </w:tc>
        <w:tc>
          <w:tcPr>
            <w:tcW w:w="1501" w:type="dxa"/>
          </w:tcPr>
          <w:p w14:paraId="16826648" w14:textId="77777777" w:rsidR="008C3A5F" w:rsidRPr="00431B05" w:rsidRDefault="008C3A5F" w:rsidP="001921DB">
            <w:pPr>
              <w:rPr>
                <w:i/>
                <w:u w:val="single"/>
              </w:rPr>
            </w:pPr>
            <w:proofErr w:type="spellStart"/>
            <w:r w:rsidRPr="00431B05">
              <w:rPr>
                <w:i/>
                <w:u w:val="single"/>
              </w:rPr>
              <w:t>Schedonorus</w:t>
            </w:r>
            <w:proofErr w:type="spellEnd"/>
            <w:r w:rsidRPr="00431B05">
              <w:rPr>
                <w:i/>
                <w:u w:val="single"/>
              </w:rPr>
              <w:t xml:space="preserve"> </w:t>
            </w:r>
            <w:proofErr w:type="spellStart"/>
            <w:r w:rsidRPr="00431B05">
              <w:rPr>
                <w:i/>
                <w:u w:val="single"/>
              </w:rPr>
              <w:t>arundinaceus</w:t>
            </w:r>
            <w:proofErr w:type="spellEnd"/>
          </w:p>
        </w:tc>
        <w:tc>
          <w:tcPr>
            <w:tcW w:w="1502" w:type="dxa"/>
          </w:tcPr>
          <w:p w14:paraId="239A941A" w14:textId="77777777" w:rsidR="008C3A5F" w:rsidRPr="001921DB" w:rsidRDefault="008C3A5F" w:rsidP="001921DB">
            <w:pPr>
              <w:rPr>
                <w:u w:val="single"/>
              </w:rPr>
            </w:pPr>
            <w:r w:rsidRPr="001921DB">
              <w:rPr>
                <w:u w:val="single"/>
              </w:rPr>
              <w:t>2</w:t>
            </w:r>
          </w:p>
        </w:tc>
        <w:tc>
          <w:tcPr>
            <w:tcW w:w="1502" w:type="dxa"/>
          </w:tcPr>
          <w:p w14:paraId="7C3068E8" w14:textId="77777777" w:rsidR="008C3A5F" w:rsidRPr="001921DB" w:rsidRDefault="008C3A5F" w:rsidP="001921DB">
            <w:pPr>
              <w:rPr>
                <w:u w:val="single"/>
              </w:rPr>
            </w:pPr>
            <w:r w:rsidRPr="001921DB">
              <w:rPr>
                <w:u w:val="single"/>
              </w:rPr>
              <w:t>6</w:t>
            </w:r>
          </w:p>
        </w:tc>
        <w:tc>
          <w:tcPr>
            <w:tcW w:w="1502" w:type="dxa"/>
          </w:tcPr>
          <w:p w14:paraId="683586B6" w14:textId="77777777" w:rsidR="008C3A5F" w:rsidRPr="001921DB" w:rsidRDefault="008C3A5F" w:rsidP="001921DB">
            <w:pPr>
              <w:rPr>
                <w:u w:val="single"/>
              </w:rPr>
            </w:pPr>
            <w:r w:rsidRPr="001921DB">
              <w:rPr>
                <w:u w:val="single"/>
              </w:rPr>
              <w:t>14</w:t>
            </w:r>
          </w:p>
        </w:tc>
        <w:tc>
          <w:tcPr>
            <w:tcW w:w="1502" w:type="dxa"/>
          </w:tcPr>
          <w:p w14:paraId="687DECD3" w14:textId="77777777" w:rsidR="008C3A5F" w:rsidRPr="001921DB" w:rsidRDefault="008C3A5F" w:rsidP="001921DB">
            <w:pPr>
              <w:rPr>
                <w:u w:val="single"/>
              </w:rPr>
            </w:pPr>
            <w:r w:rsidRPr="001921DB">
              <w:rPr>
                <w:u w:val="single"/>
              </w:rPr>
              <w:t>42</w:t>
            </w:r>
          </w:p>
        </w:tc>
      </w:tr>
      <w:tr w:rsidR="008C3A5F" w:rsidRPr="001921DB" w14:paraId="459ED836" w14:textId="77777777" w:rsidTr="008C3A5F">
        <w:tc>
          <w:tcPr>
            <w:tcW w:w="1501" w:type="dxa"/>
          </w:tcPr>
          <w:p w14:paraId="2DC68E31" w14:textId="77777777" w:rsidR="008C3A5F" w:rsidRPr="00431B05" w:rsidRDefault="008C3A5F" w:rsidP="001921DB">
            <w:pPr>
              <w:rPr>
                <w:i/>
                <w:u w:val="single"/>
              </w:rPr>
            </w:pPr>
            <w:proofErr w:type="spellStart"/>
            <w:r w:rsidRPr="00431B05">
              <w:rPr>
                <w:i/>
                <w:u w:val="single"/>
              </w:rPr>
              <w:lastRenderedPageBreak/>
              <w:t>Schedonorus</w:t>
            </w:r>
            <w:proofErr w:type="spellEnd"/>
            <w:r w:rsidRPr="00431B05">
              <w:rPr>
                <w:i/>
                <w:u w:val="single"/>
              </w:rPr>
              <w:t xml:space="preserve"> pratensis</w:t>
            </w:r>
          </w:p>
        </w:tc>
        <w:tc>
          <w:tcPr>
            <w:tcW w:w="1501" w:type="dxa"/>
          </w:tcPr>
          <w:p w14:paraId="3549BCED" w14:textId="77777777" w:rsidR="008C3A5F" w:rsidRPr="00431B05" w:rsidRDefault="008C3A5F" w:rsidP="001921DB">
            <w:pPr>
              <w:rPr>
                <w:i/>
                <w:u w:val="single"/>
              </w:rPr>
            </w:pPr>
            <w:proofErr w:type="spellStart"/>
            <w:r w:rsidRPr="00431B05">
              <w:rPr>
                <w:i/>
                <w:u w:val="single"/>
              </w:rPr>
              <w:t>Schedonorus</w:t>
            </w:r>
            <w:proofErr w:type="spellEnd"/>
            <w:r w:rsidRPr="00431B05">
              <w:rPr>
                <w:i/>
                <w:u w:val="single"/>
              </w:rPr>
              <w:t xml:space="preserve"> </w:t>
            </w:r>
            <w:proofErr w:type="spellStart"/>
            <w:r w:rsidRPr="00431B05">
              <w:rPr>
                <w:i/>
                <w:u w:val="single"/>
              </w:rPr>
              <w:t>giganteus</w:t>
            </w:r>
            <w:proofErr w:type="spellEnd"/>
          </w:p>
        </w:tc>
        <w:tc>
          <w:tcPr>
            <w:tcW w:w="1502" w:type="dxa"/>
          </w:tcPr>
          <w:p w14:paraId="68E1A2BE" w14:textId="77777777" w:rsidR="008C3A5F" w:rsidRPr="001921DB" w:rsidRDefault="008C3A5F" w:rsidP="001921DB">
            <w:pPr>
              <w:rPr>
                <w:u w:val="single"/>
              </w:rPr>
            </w:pPr>
            <w:r w:rsidRPr="001921DB">
              <w:rPr>
                <w:u w:val="single"/>
              </w:rPr>
              <w:t>2</w:t>
            </w:r>
          </w:p>
        </w:tc>
        <w:tc>
          <w:tcPr>
            <w:tcW w:w="1502" w:type="dxa"/>
          </w:tcPr>
          <w:p w14:paraId="332D3A47" w14:textId="77777777" w:rsidR="008C3A5F" w:rsidRPr="001921DB" w:rsidRDefault="008C3A5F" w:rsidP="001921DB">
            <w:pPr>
              <w:rPr>
                <w:u w:val="single"/>
              </w:rPr>
            </w:pPr>
            <w:r w:rsidRPr="001921DB">
              <w:rPr>
                <w:u w:val="single"/>
              </w:rPr>
              <w:t>6</w:t>
            </w:r>
          </w:p>
        </w:tc>
        <w:tc>
          <w:tcPr>
            <w:tcW w:w="1502" w:type="dxa"/>
          </w:tcPr>
          <w:p w14:paraId="692174CE" w14:textId="77777777" w:rsidR="008C3A5F" w:rsidRPr="001921DB" w:rsidRDefault="008C3A5F" w:rsidP="001921DB">
            <w:pPr>
              <w:rPr>
                <w:u w:val="single"/>
              </w:rPr>
            </w:pPr>
            <w:r w:rsidRPr="001921DB">
              <w:rPr>
                <w:u w:val="single"/>
              </w:rPr>
              <w:t>14</w:t>
            </w:r>
          </w:p>
        </w:tc>
        <w:tc>
          <w:tcPr>
            <w:tcW w:w="1502" w:type="dxa"/>
          </w:tcPr>
          <w:p w14:paraId="438AF9D2" w14:textId="77777777" w:rsidR="008C3A5F" w:rsidRPr="001921DB" w:rsidRDefault="008C3A5F" w:rsidP="001921DB">
            <w:pPr>
              <w:rPr>
                <w:u w:val="single"/>
              </w:rPr>
            </w:pPr>
            <w:r w:rsidRPr="001921DB">
              <w:rPr>
                <w:u w:val="single"/>
              </w:rPr>
              <w:t>42</w:t>
            </w:r>
          </w:p>
        </w:tc>
      </w:tr>
      <w:tr w:rsidR="008C3A5F" w:rsidRPr="001921DB" w14:paraId="49808BF3" w14:textId="77777777" w:rsidTr="008C3A5F">
        <w:tc>
          <w:tcPr>
            <w:tcW w:w="1501" w:type="dxa"/>
          </w:tcPr>
          <w:p w14:paraId="79D9712C" w14:textId="77777777" w:rsidR="008C3A5F" w:rsidRPr="00431B05" w:rsidRDefault="008C3A5F" w:rsidP="001921DB">
            <w:pPr>
              <w:rPr>
                <w:i/>
                <w:u w:val="single"/>
              </w:rPr>
            </w:pPr>
            <w:proofErr w:type="spellStart"/>
            <w:r w:rsidRPr="00431B05">
              <w:rPr>
                <w:i/>
                <w:u w:val="single"/>
              </w:rPr>
              <w:t>Scolochloa</w:t>
            </w:r>
            <w:proofErr w:type="spellEnd"/>
            <w:r w:rsidRPr="00431B05">
              <w:rPr>
                <w:i/>
                <w:u w:val="single"/>
              </w:rPr>
              <w:t xml:space="preserve"> </w:t>
            </w:r>
            <w:proofErr w:type="spellStart"/>
            <w:r w:rsidRPr="00431B05">
              <w:rPr>
                <w:i/>
                <w:u w:val="single"/>
              </w:rPr>
              <w:t>festucacea</w:t>
            </w:r>
            <w:proofErr w:type="spellEnd"/>
          </w:p>
        </w:tc>
        <w:tc>
          <w:tcPr>
            <w:tcW w:w="1501" w:type="dxa"/>
          </w:tcPr>
          <w:p w14:paraId="25D791DB" w14:textId="77777777" w:rsidR="008C3A5F" w:rsidRPr="00431B05" w:rsidRDefault="008C3A5F" w:rsidP="001921DB">
            <w:pPr>
              <w:rPr>
                <w:i/>
                <w:u w:val="single"/>
              </w:rPr>
            </w:pPr>
            <w:proofErr w:type="spellStart"/>
            <w:r w:rsidRPr="00431B05">
              <w:rPr>
                <w:i/>
                <w:u w:val="single"/>
              </w:rPr>
              <w:t>Lolium</w:t>
            </w:r>
            <w:proofErr w:type="spellEnd"/>
            <w:r w:rsidRPr="00431B05">
              <w:rPr>
                <w:i/>
                <w:u w:val="single"/>
              </w:rPr>
              <w:t xml:space="preserve"> </w:t>
            </w:r>
            <w:proofErr w:type="spellStart"/>
            <w:r w:rsidRPr="00431B05">
              <w:rPr>
                <w:i/>
                <w:u w:val="single"/>
              </w:rPr>
              <w:t>multiflorum</w:t>
            </w:r>
            <w:proofErr w:type="spellEnd"/>
          </w:p>
        </w:tc>
        <w:tc>
          <w:tcPr>
            <w:tcW w:w="1502" w:type="dxa"/>
          </w:tcPr>
          <w:p w14:paraId="5A03558D" w14:textId="77777777" w:rsidR="008C3A5F" w:rsidRPr="001921DB" w:rsidRDefault="008C3A5F" w:rsidP="001921DB">
            <w:pPr>
              <w:rPr>
                <w:u w:val="single"/>
              </w:rPr>
            </w:pPr>
            <w:r w:rsidRPr="001921DB">
              <w:rPr>
                <w:u w:val="single"/>
              </w:rPr>
              <w:t>6</w:t>
            </w:r>
          </w:p>
        </w:tc>
        <w:tc>
          <w:tcPr>
            <w:tcW w:w="1502" w:type="dxa"/>
          </w:tcPr>
          <w:p w14:paraId="4CF5D7A4" w14:textId="77777777" w:rsidR="008C3A5F" w:rsidRPr="001921DB" w:rsidRDefault="008C3A5F" w:rsidP="001921DB">
            <w:pPr>
              <w:rPr>
                <w:u w:val="single"/>
              </w:rPr>
            </w:pPr>
            <w:r w:rsidRPr="001921DB">
              <w:rPr>
                <w:u w:val="single"/>
              </w:rPr>
              <w:t>2</w:t>
            </w:r>
          </w:p>
        </w:tc>
        <w:tc>
          <w:tcPr>
            <w:tcW w:w="1502" w:type="dxa"/>
          </w:tcPr>
          <w:p w14:paraId="0E5E8B1E" w14:textId="77777777" w:rsidR="008C3A5F" w:rsidRPr="001921DB" w:rsidRDefault="008C3A5F" w:rsidP="001921DB">
            <w:pPr>
              <w:rPr>
                <w:u w:val="single"/>
              </w:rPr>
            </w:pPr>
            <w:r w:rsidRPr="001921DB">
              <w:rPr>
                <w:u w:val="single"/>
              </w:rPr>
              <w:t>42</w:t>
            </w:r>
          </w:p>
        </w:tc>
        <w:tc>
          <w:tcPr>
            <w:tcW w:w="1502" w:type="dxa"/>
          </w:tcPr>
          <w:p w14:paraId="5C0BBDE3" w14:textId="77777777" w:rsidR="008C3A5F" w:rsidRPr="001921DB" w:rsidRDefault="008C3A5F" w:rsidP="001921DB">
            <w:pPr>
              <w:rPr>
                <w:u w:val="single"/>
              </w:rPr>
            </w:pPr>
            <w:r w:rsidRPr="001921DB">
              <w:rPr>
                <w:u w:val="single"/>
              </w:rPr>
              <w:t>14</w:t>
            </w:r>
          </w:p>
        </w:tc>
      </w:tr>
      <w:tr w:rsidR="008C3A5F" w:rsidRPr="001921DB" w14:paraId="5E083A09" w14:textId="77777777" w:rsidTr="008C3A5F">
        <w:tc>
          <w:tcPr>
            <w:tcW w:w="1501" w:type="dxa"/>
          </w:tcPr>
          <w:p w14:paraId="6385C4FD" w14:textId="77777777" w:rsidR="008C3A5F" w:rsidRPr="00431B05" w:rsidRDefault="008C3A5F" w:rsidP="001921DB">
            <w:pPr>
              <w:rPr>
                <w:i/>
                <w:u w:val="single"/>
              </w:rPr>
            </w:pPr>
            <w:proofErr w:type="spellStart"/>
            <w:r w:rsidRPr="00431B05">
              <w:rPr>
                <w:i/>
                <w:u w:val="single"/>
              </w:rPr>
              <w:t>Schedonorus</w:t>
            </w:r>
            <w:proofErr w:type="spellEnd"/>
            <w:r w:rsidRPr="00431B05">
              <w:rPr>
                <w:i/>
                <w:u w:val="single"/>
              </w:rPr>
              <w:t xml:space="preserve"> </w:t>
            </w:r>
            <w:proofErr w:type="spellStart"/>
            <w:r w:rsidRPr="00431B05">
              <w:rPr>
                <w:i/>
                <w:u w:val="single"/>
              </w:rPr>
              <w:t>giganteus</w:t>
            </w:r>
            <w:proofErr w:type="spellEnd"/>
          </w:p>
        </w:tc>
        <w:tc>
          <w:tcPr>
            <w:tcW w:w="1501" w:type="dxa"/>
          </w:tcPr>
          <w:p w14:paraId="1DE30457" w14:textId="77777777" w:rsidR="008C3A5F" w:rsidRPr="00431B05" w:rsidRDefault="008C3A5F" w:rsidP="001921DB">
            <w:pPr>
              <w:rPr>
                <w:i/>
                <w:u w:val="single"/>
              </w:rPr>
            </w:pPr>
            <w:proofErr w:type="spellStart"/>
            <w:r w:rsidRPr="00431B05">
              <w:rPr>
                <w:i/>
                <w:u w:val="single"/>
              </w:rPr>
              <w:t>Lolium</w:t>
            </w:r>
            <w:proofErr w:type="spellEnd"/>
            <w:r w:rsidRPr="00431B05">
              <w:rPr>
                <w:i/>
                <w:u w:val="single"/>
              </w:rPr>
              <w:t xml:space="preserve"> </w:t>
            </w:r>
            <w:proofErr w:type="spellStart"/>
            <w:r w:rsidRPr="00431B05">
              <w:rPr>
                <w:i/>
                <w:u w:val="single"/>
              </w:rPr>
              <w:t>perenne</w:t>
            </w:r>
            <w:proofErr w:type="spellEnd"/>
          </w:p>
        </w:tc>
        <w:tc>
          <w:tcPr>
            <w:tcW w:w="1502" w:type="dxa"/>
          </w:tcPr>
          <w:p w14:paraId="292A3CB2" w14:textId="77777777" w:rsidR="008C3A5F" w:rsidRPr="001921DB" w:rsidRDefault="008C3A5F" w:rsidP="001921DB">
            <w:pPr>
              <w:rPr>
                <w:u w:val="single"/>
              </w:rPr>
            </w:pPr>
            <w:r w:rsidRPr="001921DB">
              <w:rPr>
                <w:u w:val="single"/>
              </w:rPr>
              <w:t>6</w:t>
            </w:r>
          </w:p>
        </w:tc>
        <w:tc>
          <w:tcPr>
            <w:tcW w:w="1502" w:type="dxa"/>
          </w:tcPr>
          <w:p w14:paraId="54675041" w14:textId="77777777" w:rsidR="008C3A5F" w:rsidRPr="001921DB" w:rsidRDefault="008C3A5F" w:rsidP="001921DB">
            <w:pPr>
              <w:rPr>
                <w:u w:val="single"/>
              </w:rPr>
            </w:pPr>
            <w:r w:rsidRPr="001921DB">
              <w:rPr>
                <w:u w:val="single"/>
              </w:rPr>
              <w:t>2</w:t>
            </w:r>
          </w:p>
        </w:tc>
        <w:tc>
          <w:tcPr>
            <w:tcW w:w="1502" w:type="dxa"/>
          </w:tcPr>
          <w:p w14:paraId="1A7EB46B" w14:textId="77777777" w:rsidR="008C3A5F" w:rsidRPr="001921DB" w:rsidRDefault="008C3A5F" w:rsidP="001921DB">
            <w:pPr>
              <w:rPr>
                <w:u w:val="single"/>
              </w:rPr>
            </w:pPr>
            <w:r w:rsidRPr="001921DB">
              <w:rPr>
                <w:u w:val="single"/>
              </w:rPr>
              <w:t>42</w:t>
            </w:r>
          </w:p>
        </w:tc>
        <w:tc>
          <w:tcPr>
            <w:tcW w:w="1502" w:type="dxa"/>
          </w:tcPr>
          <w:p w14:paraId="09DC2871" w14:textId="77777777" w:rsidR="008C3A5F" w:rsidRPr="001921DB" w:rsidRDefault="008C3A5F" w:rsidP="001921DB">
            <w:pPr>
              <w:rPr>
                <w:u w:val="single"/>
              </w:rPr>
            </w:pPr>
            <w:r w:rsidRPr="001921DB">
              <w:rPr>
                <w:u w:val="single"/>
              </w:rPr>
              <w:t>14</w:t>
            </w:r>
          </w:p>
        </w:tc>
      </w:tr>
      <w:tr w:rsidR="008C3A5F" w:rsidRPr="001921DB" w14:paraId="29E82690" w14:textId="77777777" w:rsidTr="008C3A5F">
        <w:tc>
          <w:tcPr>
            <w:tcW w:w="1501" w:type="dxa"/>
          </w:tcPr>
          <w:p w14:paraId="7CA753F1" w14:textId="77777777" w:rsidR="008C3A5F" w:rsidRPr="00431B05" w:rsidRDefault="008C3A5F" w:rsidP="001921DB">
            <w:pPr>
              <w:rPr>
                <w:i/>
                <w:u w:val="single"/>
              </w:rPr>
            </w:pPr>
            <w:proofErr w:type="spellStart"/>
            <w:r w:rsidRPr="00431B05">
              <w:rPr>
                <w:i/>
                <w:u w:val="single"/>
              </w:rPr>
              <w:t>Schedonorus</w:t>
            </w:r>
            <w:proofErr w:type="spellEnd"/>
            <w:r w:rsidRPr="00431B05">
              <w:rPr>
                <w:i/>
                <w:u w:val="single"/>
              </w:rPr>
              <w:t xml:space="preserve"> </w:t>
            </w:r>
            <w:proofErr w:type="spellStart"/>
            <w:r w:rsidRPr="00431B05">
              <w:rPr>
                <w:i/>
                <w:u w:val="single"/>
              </w:rPr>
              <w:t>giganteus</w:t>
            </w:r>
            <w:proofErr w:type="spellEnd"/>
          </w:p>
        </w:tc>
        <w:tc>
          <w:tcPr>
            <w:tcW w:w="1501" w:type="dxa"/>
          </w:tcPr>
          <w:p w14:paraId="3A4C3B3D" w14:textId="77777777" w:rsidR="008C3A5F" w:rsidRPr="00431B05" w:rsidRDefault="008C3A5F" w:rsidP="001921DB">
            <w:pPr>
              <w:rPr>
                <w:i/>
                <w:u w:val="single"/>
              </w:rPr>
            </w:pPr>
            <w:proofErr w:type="spellStart"/>
            <w:r w:rsidRPr="00431B05">
              <w:rPr>
                <w:i/>
                <w:u w:val="single"/>
              </w:rPr>
              <w:t>Lolium</w:t>
            </w:r>
            <w:proofErr w:type="spellEnd"/>
            <w:r w:rsidRPr="00431B05">
              <w:rPr>
                <w:i/>
                <w:u w:val="single"/>
              </w:rPr>
              <w:t xml:space="preserve"> </w:t>
            </w:r>
            <w:proofErr w:type="spellStart"/>
            <w:r w:rsidRPr="00431B05">
              <w:rPr>
                <w:i/>
                <w:u w:val="single"/>
              </w:rPr>
              <w:t>multiflorum</w:t>
            </w:r>
            <w:proofErr w:type="spellEnd"/>
          </w:p>
        </w:tc>
        <w:tc>
          <w:tcPr>
            <w:tcW w:w="1502" w:type="dxa"/>
          </w:tcPr>
          <w:p w14:paraId="19896236" w14:textId="77777777" w:rsidR="008C3A5F" w:rsidRPr="001921DB" w:rsidRDefault="008C3A5F" w:rsidP="001921DB">
            <w:pPr>
              <w:rPr>
                <w:u w:val="single"/>
              </w:rPr>
            </w:pPr>
            <w:r w:rsidRPr="001921DB">
              <w:rPr>
                <w:u w:val="single"/>
              </w:rPr>
              <w:t>6</w:t>
            </w:r>
          </w:p>
        </w:tc>
        <w:tc>
          <w:tcPr>
            <w:tcW w:w="1502" w:type="dxa"/>
          </w:tcPr>
          <w:p w14:paraId="46897D4B" w14:textId="77777777" w:rsidR="008C3A5F" w:rsidRPr="001921DB" w:rsidRDefault="008C3A5F" w:rsidP="001921DB">
            <w:pPr>
              <w:rPr>
                <w:u w:val="single"/>
              </w:rPr>
            </w:pPr>
            <w:r w:rsidRPr="001921DB">
              <w:rPr>
                <w:u w:val="single"/>
              </w:rPr>
              <w:t>2</w:t>
            </w:r>
          </w:p>
        </w:tc>
        <w:tc>
          <w:tcPr>
            <w:tcW w:w="1502" w:type="dxa"/>
          </w:tcPr>
          <w:p w14:paraId="2398919F" w14:textId="77777777" w:rsidR="008C3A5F" w:rsidRPr="001921DB" w:rsidRDefault="008C3A5F" w:rsidP="001921DB">
            <w:pPr>
              <w:rPr>
                <w:u w:val="single"/>
              </w:rPr>
            </w:pPr>
            <w:r w:rsidRPr="001921DB">
              <w:rPr>
                <w:u w:val="single"/>
              </w:rPr>
              <w:t>42</w:t>
            </w:r>
          </w:p>
        </w:tc>
        <w:tc>
          <w:tcPr>
            <w:tcW w:w="1502" w:type="dxa"/>
          </w:tcPr>
          <w:p w14:paraId="2F173F67" w14:textId="77777777" w:rsidR="008C3A5F" w:rsidRPr="001921DB" w:rsidRDefault="008C3A5F" w:rsidP="001921DB">
            <w:pPr>
              <w:rPr>
                <w:u w:val="single"/>
              </w:rPr>
            </w:pPr>
            <w:r w:rsidRPr="001921DB">
              <w:rPr>
                <w:u w:val="single"/>
              </w:rPr>
              <w:t>14</w:t>
            </w:r>
          </w:p>
        </w:tc>
      </w:tr>
      <w:tr w:rsidR="008C3A5F" w:rsidRPr="001921DB" w14:paraId="59FCD6AA" w14:textId="77777777" w:rsidTr="008C3A5F">
        <w:tc>
          <w:tcPr>
            <w:tcW w:w="1501" w:type="dxa"/>
          </w:tcPr>
          <w:p w14:paraId="4A1C3B7A" w14:textId="77777777" w:rsidR="008C3A5F" w:rsidRPr="00431B05" w:rsidRDefault="008C3A5F" w:rsidP="001921DB">
            <w:pPr>
              <w:rPr>
                <w:i/>
                <w:u w:val="single"/>
              </w:rPr>
            </w:pPr>
            <w:r w:rsidRPr="00431B05">
              <w:rPr>
                <w:i/>
                <w:u w:val="single"/>
              </w:rPr>
              <w:t xml:space="preserve">Festuca </w:t>
            </w:r>
            <w:proofErr w:type="spellStart"/>
            <w:r w:rsidRPr="00431B05">
              <w:rPr>
                <w:i/>
                <w:u w:val="single"/>
              </w:rPr>
              <w:t>rubra</w:t>
            </w:r>
            <w:proofErr w:type="spellEnd"/>
          </w:p>
        </w:tc>
        <w:tc>
          <w:tcPr>
            <w:tcW w:w="1501" w:type="dxa"/>
          </w:tcPr>
          <w:p w14:paraId="38229701" w14:textId="77777777" w:rsidR="008C3A5F" w:rsidRPr="00431B05" w:rsidRDefault="008C3A5F" w:rsidP="001921DB">
            <w:pPr>
              <w:rPr>
                <w:i/>
                <w:u w:val="single"/>
              </w:rPr>
            </w:pPr>
            <w:proofErr w:type="spellStart"/>
            <w:r w:rsidRPr="00431B05">
              <w:rPr>
                <w:i/>
                <w:u w:val="single"/>
              </w:rPr>
              <w:t>Vulpia</w:t>
            </w:r>
            <w:proofErr w:type="spellEnd"/>
            <w:r w:rsidRPr="00431B05">
              <w:rPr>
                <w:i/>
                <w:u w:val="single"/>
              </w:rPr>
              <w:t xml:space="preserve"> fasciculata</w:t>
            </w:r>
          </w:p>
        </w:tc>
        <w:tc>
          <w:tcPr>
            <w:tcW w:w="1502" w:type="dxa"/>
          </w:tcPr>
          <w:p w14:paraId="2207D97B" w14:textId="77777777" w:rsidR="008C3A5F" w:rsidRPr="001921DB" w:rsidRDefault="008C3A5F" w:rsidP="001921DB">
            <w:pPr>
              <w:rPr>
                <w:u w:val="single"/>
              </w:rPr>
            </w:pPr>
            <w:r w:rsidRPr="001921DB">
              <w:rPr>
                <w:u w:val="single"/>
              </w:rPr>
              <w:t>8</w:t>
            </w:r>
          </w:p>
        </w:tc>
        <w:tc>
          <w:tcPr>
            <w:tcW w:w="1502" w:type="dxa"/>
          </w:tcPr>
          <w:p w14:paraId="222F0E8A" w14:textId="77777777" w:rsidR="008C3A5F" w:rsidRPr="001921DB" w:rsidRDefault="008C3A5F" w:rsidP="001921DB">
            <w:pPr>
              <w:rPr>
                <w:u w:val="single"/>
              </w:rPr>
            </w:pPr>
            <w:r w:rsidRPr="001921DB">
              <w:rPr>
                <w:u w:val="single"/>
              </w:rPr>
              <w:t>4</w:t>
            </w:r>
          </w:p>
        </w:tc>
        <w:tc>
          <w:tcPr>
            <w:tcW w:w="1502" w:type="dxa"/>
          </w:tcPr>
          <w:p w14:paraId="024D8939" w14:textId="77777777" w:rsidR="008C3A5F" w:rsidRPr="001921DB" w:rsidRDefault="008C3A5F" w:rsidP="001921DB">
            <w:pPr>
              <w:rPr>
                <w:u w:val="single"/>
              </w:rPr>
            </w:pPr>
            <w:r w:rsidRPr="001921DB">
              <w:rPr>
                <w:u w:val="single"/>
              </w:rPr>
              <w:t>56</w:t>
            </w:r>
          </w:p>
        </w:tc>
        <w:tc>
          <w:tcPr>
            <w:tcW w:w="1502" w:type="dxa"/>
          </w:tcPr>
          <w:p w14:paraId="7395EEF3" w14:textId="77777777" w:rsidR="008C3A5F" w:rsidRPr="001921DB" w:rsidRDefault="008C3A5F" w:rsidP="001921DB">
            <w:pPr>
              <w:rPr>
                <w:u w:val="single"/>
              </w:rPr>
            </w:pPr>
            <w:r w:rsidRPr="001921DB">
              <w:rPr>
                <w:u w:val="single"/>
              </w:rPr>
              <w:t>28</w:t>
            </w:r>
          </w:p>
        </w:tc>
      </w:tr>
      <w:tr w:rsidR="008C3A5F" w:rsidRPr="001921DB" w14:paraId="61663F24" w14:textId="77777777" w:rsidTr="008C3A5F">
        <w:tc>
          <w:tcPr>
            <w:tcW w:w="1501" w:type="dxa"/>
          </w:tcPr>
          <w:p w14:paraId="53C42860" w14:textId="77777777" w:rsidR="008C3A5F" w:rsidRPr="00431B05" w:rsidRDefault="008C3A5F" w:rsidP="001921DB">
            <w:pPr>
              <w:rPr>
                <w:i/>
                <w:u w:val="single"/>
              </w:rPr>
            </w:pPr>
            <w:r w:rsidRPr="00431B05">
              <w:rPr>
                <w:i/>
                <w:u w:val="single"/>
              </w:rPr>
              <w:t xml:space="preserve">Festuca </w:t>
            </w:r>
            <w:proofErr w:type="spellStart"/>
            <w:r w:rsidRPr="00431B05">
              <w:rPr>
                <w:i/>
                <w:u w:val="single"/>
              </w:rPr>
              <w:t>rubra</w:t>
            </w:r>
            <w:proofErr w:type="spellEnd"/>
          </w:p>
        </w:tc>
        <w:tc>
          <w:tcPr>
            <w:tcW w:w="1501" w:type="dxa"/>
          </w:tcPr>
          <w:p w14:paraId="274DC4F1" w14:textId="77777777" w:rsidR="008C3A5F" w:rsidRPr="00431B05" w:rsidRDefault="008C3A5F" w:rsidP="001921DB">
            <w:pPr>
              <w:rPr>
                <w:i/>
                <w:u w:val="single"/>
              </w:rPr>
            </w:pPr>
            <w:proofErr w:type="spellStart"/>
            <w:r w:rsidRPr="00431B05">
              <w:rPr>
                <w:i/>
                <w:u w:val="single"/>
              </w:rPr>
              <w:t>Vulpia</w:t>
            </w:r>
            <w:proofErr w:type="spellEnd"/>
            <w:r w:rsidRPr="00431B05">
              <w:rPr>
                <w:i/>
                <w:u w:val="single"/>
              </w:rPr>
              <w:t xml:space="preserve"> fasciculata</w:t>
            </w:r>
          </w:p>
        </w:tc>
        <w:tc>
          <w:tcPr>
            <w:tcW w:w="1502" w:type="dxa"/>
          </w:tcPr>
          <w:p w14:paraId="6D8911C3" w14:textId="77777777" w:rsidR="008C3A5F" w:rsidRPr="001921DB" w:rsidRDefault="008C3A5F" w:rsidP="001921DB">
            <w:pPr>
              <w:rPr>
                <w:u w:val="single"/>
              </w:rPr>
            </w:pPr>
            <w:r w:rsidRPr="001921DB">
              <w:rPr>
                <w:u w:val="single"/>
              </w:rPr>
              <w:t>6</w:t>
            </w:r>
          </w:p>
        </w:tc>
        <w:tc>
          <w:tcPr>
            <w:tcW w:w="1502" w:type="dxa"/>
          </w:tcPr>
          <w:p w14:paraId="3E7B593B" w14:textId="77777777" w:rsidR="008C3A5F" w:rsidRPr="001921DB" w:rsidRDefault="008C3A5F" w:rsidP="001921DB">
            <w:pPr>
              <w:rPr>
                <w:u w:val="single"/>
              </w:rPr>
            </w:pPr>
            <w:r w:rsidRPr="001921DB">
              <w:rPr>
                <w:u w:val="single"/>
              </w:rPr>
              <w:t>4</w:t>
            </w:r>
          </w:p>
        </w:tc>
        <w:tc>
          <w:tcPr>
            <w:tcW w:w="1502" w:type="dxa"/>
          </w:tcPr>
          <w:p w14:paraId="1D1AFBC9" w14:textId="77777777" w:rsidR="008C3A5F" w:rsidRPr="001921DB" w:rsidRDefault="008C3A5F" w:rsidP="001921DB">
            <w:pPr>
              <w:rPr>
                <w:u w:val="single"/>
              </w:rPr>
            </w:pPr>
            <w:r w:rsidRPr="001921DB">
              <w:rPr>
                <w:u w:val="single"/>
              </w:rPr>
              <w:t>42</w:t>
            </w:r>
          </w:p>
        </w:tc>
        <w:tc>
          <w:tcPr>
            <w:tcW w:w="1502" w:type="dxa"/>
          </w:tcPr>
          <w:p w14:paraId="2F3A0F35" w14:textId="77777777" w:rsidR="008C3A5F" w:rsidRPr="001921DB" w:rsidRDefault="008C3A5F" w:rsidP="001921DB">
            <w:pPr>
              <w:rPr>
                <w:u w:val="single"/>
              </w:rPr>
            </w:pPr>
            <w:r w:rsidRPr="001921DB">
              <w:rPr>
                <w:u w:val="single"/>
              </w:rPr>
              <w:t>28</w:t>
            </w:r>
          </w:p>
        </w:tc>
      </w:tr>
      <w:tr w:rsidR="008C3A5F" w:rsidRPr="001921DB" w14:paraId="6358224C" w14:textId="77777777" w:rsidTr="008C3A5F">
        <w:tc>
          <w:tcPr>
            <w:tcW w:w="1501" w:type="dxa"/>
          </w:tcPr>
          <w:p w14:paraId="2A912E95" w14:textId="77777777" w:rsidR="008C3A5F" w:rsidRPr="00431B05" w:rsidRDefault="008C3A5F" w:rsidP="001921DB">
            <w:pPr>
              <w:rPr>
                <w:i/>
                <w:u w:val="single"/>
              </w:rPr>
            </w:pPr>
            <w:r w:rsidRPr="00431B05">
              <w:rPr>
                <w:i/>
                <w:u w:val="single"/>
              </w:rPr>
              <w:t xml:space="preserve">Festuca </w:t>
            </w:r>
            <w:proofErr w:type="spellStart"/>
            <w:r w:rsidRPr="00431B05">
              <w:rPr>
                <w:i/>
                <w:u w:val="single"/>
              </w:rPr>
              <w:t>rubra</w:t>
            </w:r>
            <w:proofErr w:type="spellEnd"/>
          </w:p>
        </w:tc>
        <w:tc>
          <w:tcPr>
            <w:tcW w:w="1501" w:type="dxa"/>
          </w:tcPr>
          <w:p w14:paraId="1EB4D030" w14:textId="77777777" w:rsidR="008C3A5F" w:rsidRPr="00431B05" w:rsidRDefault="008C3A5F" w:rsidP="001921DB">
            <w:pPr>
              <w:rPr>
                <w:i/>
                <w:u w:val="single"/>
              </w:rPr>
            </w:pPr>
            <w:proofErr w:type="spellStart"/>
            <w:r w:rsidRPr="00431B05">
              <w:rPr>
                <w:i/>
                <w:u w:val="single"/>
              </w:rPr>
              <w:t>Vulpia</w:t>
            </w:r>
            <w:proofErr w:type="spellEnd"/>
            <w:r w:rsidRPr="00431B05">
              <w:rPr>
                <w:i/>
                <w:u w:val="single"/>
              </w:rPr>
              <w:t xml:space="preserve"> </w:t>
            </w:r>
            <w:proofErr w:type="spellStart"/>
            <w:r w:rsidRPr="00431B05">
              <w:rPr>
                <w:i/>
                <w:u w:val="single"/>
              </w:rPr>
              <w:t>bromoides</w:t>
            </w:r>
            <w:proofErr w:type="spellEnd"/>
          </w:p>
        </w:tc>
        <w:tc>
          <w:tcPr>
            <w:tcW w:w="1502" w:type="dxa"/>
          </w:tcPr>
          <w:p w14:paraId="19A394E9" w14:textId="77777777" w:rsidR="008C3A5F" w:rsidRPr="001921DB" w:rsidRDefault="008C3A5F" w:rsidP="001921DB">
            <w:pPr>
              <w:rPr>
                <w:u w:val="single"/>
              </w:rPr>
            </w:pPr>
            <w:r w:rsidRPr="001921DB">
              <w:rPr>
                <w:u w:val="single"/>
              </w:rPr>
              <w:t>6</w:t>
            </w:r>
          </w:p>
        </w:tc>
        <w:tc>
          <w:tcPr>
            <w:tcW w:w="1502" w:type="dxa"/>
          </w:tcPr>
          <w:p w14:paraId="33946F75" w14:textId="77777777" w:rsidR="008C3A5F" w:rsidRPr="001921DB" w:rsidRDefault="008C3A5F" w:rsidP="001921DB">
            <w:pPr>
              <w:rPr>
                <w:u w:val="single"/>
              </w:rPr>
            </w:pPr>
            <w:r w:rsidRPr="001921DB">
              <w:rPr>
                <w:u w:val="single"/>
              </w:rPr>
              <w:t>2</w:t>
            </w:r>
          </w:p>
        </w:tc>
        <w:tc>
          <w:tcPr>
            <w:tcW w:w="1502" w:type="dxa"/>
          </w:tcPr>
          <w:p w14:paraId="6084B9E9" w14:textId="77777777" w:rsidR="008C3A5F" w:rsidRPr="001921DB" w:rsidRDefault="008C3A5F" w:rsidP="001921DB">
            <w:pPr>
              <w:rPr>
                <w:u w:val="single"/>
              </w:rPr>
            </w:pPr>
            <w:r w:rsidRPr="001921DB">
              <w:rPr>
                <w:u w:val="single"/>
              </w:rPr>
              <w:t>42</w:t>
            </w:r>
          </w:p>
        </w:tc>
        <w:tc>
          <w:tcPr>
            <w:tcW w:w="1502" w:type="dxa"/>
          </w:tcPr>
          <w:p w14:paraId="5EDD1AC0" w14:textId="77777777" w:rsidR="008C3A5F" w:rsidRPr="001921DB" w:rsidRDefault="008C3A5F" w:rsidP="001921DB">
            <w:pPr>
              <w:rPr>
                <w:u w:val="single"/>
              </w:rPr>
            </w:pPr>
            <w:r w:rsidRPr="001921DB">
              <w:rPr>
                <w:u w:val="single"/>
              </w:rPr>
              <w:t>14</w:t>
            </w:r>
          </w:p>
        </w:tc>
      </w:tr>
      <w:tr w:rsidR="008C3A5F" w:rsidRPr="001921DB" w14:paraId="0E0B29DA" w14:textId="77777777" w:rsidTr="008C3A5F">
        <w:tc>
          <w:tcPr>
            <w:tcW w:w="1501" w:type="dxa"/>
          </w:tcPr>
          <w:p w14:paraId="4728A2B0" w14:textId="77777777" w:rsidR="008C3A5F" w:rsidRPr="00431B05" w:rsidRDefault="008C3A5F" w:rsidP="001921DB">
            <w:pPr>
              <w:rPr>
                <w:i/>
                <w:u w:val="single"/>
              </w:rPr>
            </w:pPr>
            <w:proofErr w:type="spellStart"/>
            <w:r w:rsidRPr="00431B05">
              <w:rPr>
                <w:i/>
                <w:u w:val="single"/>
              </w:rPr>
              <w:t>Puccinellia</w:t>
            </w:r>
            <w:proofErr w:type="spellEnd"/>
            <w:r w:rsidRPr="00431B05">
              <w:rPr>
                <w:i/>
                <w:u w:val="single"/>
              </w:rPr>
              <w:t xml:space="preserve"> </w:t>
            </w:r>
            <w:proofErr w:type="spellStart"/>
            <w:r w:rsidRPr="00431B05">
              <w:rPr>
                <w:i/>
                <w:u w:val="single"/>
              </w:rPr>
              <w:t>maritima</w:t>
            </w:r>
            <w:proofErr w:type="spellEnd"/>
          </w:p>
        </w:tc>
        <w:tc>
          <w:tcPr>
            <w:tcW w:w="1501" w:type="dxa"/>
          </w:tcPr>
          <w:p w14:paraId="7CF6150C" w14:textId="77777777" w:rsidR="008C3A5F" w:rsidRPr="00431B05" w:rsidRDefault="008C3A5F" w:rsidP="001921DB">
            <w:pPr>
              <w:rPr>
                <w:i/>
                <w:u w:val="single"/>
              </w:rPr>
            </w:pPr>
            <w:proofErr w:type="spellStart"/>
            <w:r w:rsidRPr="00431B05">
              <w:rPr>
                <w:i/>
                <w:u w:val="single"/>
              </w:rPr>
              <w:t>Puccinellia</w:t>
            </w:r>
            <w:proofErr w:type="spellEnd"/>
            <w:r w:rsidRPr="00431B05">
              <w:rPr>
                <w:i/>
                <w:u w:val="single"/>
              </w:rPr>
              <w:t xml:space="preserve"> </w:t>
            </w:r>
            <w:proofErr w:type="spellStart"/>
            <w:r w:rsidRPr="00431B05">
              <w:rPr>
                <w:i/>
                <w:u w:val="single"/>
              </w:rPr>
              <w:t>rupestris</w:t>
            </w:r>
            <w:proofErr w:type="spellEnd"/>
          </w:p>
        </w:tc>
        <w:tc>
          <w:tcPr>
            <w:tcW w:w="1502" w:type="dxa"/>
          </w:tcPr>
          <w:p w14:paraId="079268C5" w14:textId="77777777" w:rsidR="008C3A5F" w:rsidRPr="001921DB" w:rsidRDefault="008C3A5F" w:rsidP="001921DB">
            <w:pPr>
              <w:rPr>
                <w:u w:val="single"/>
              </w:rPr>
            </w:pPr>
            <w:r w:rsidRPr="001921DB">
              <w:rPr>
                <w:u w:val="single"/>
              </w:rPr>
              <w:t>8</w:t>
            </w:r>
          </w:p>
        </w:tc>
        <w:tc>
          <w:tcPr>
            <w:tcW w:w="1502" w:type="dxa"/>
          </w:tcPr>
          <w:p w14:paraId="16CA0757" w14:textId="77777777" w:rsidR="008C3A5F" w:rsidRPr="001921DB" w:rsidRDefault="008C3A5F" w:rsidP="001921DB">
            <w:pPr>
              <w:rPr>
                <w:u w:val="single"/>
              </w:rPr>
            </w:pPr>
            <w:r w:rsidRPr="001921DB">
              <w:rPr>
                <w:u w:val="single"/>
              </w:rPr>
              <w:t>6</w:t>
            </w:r>
          </w:p>
        </w:tc>
        <w:tc>
          <w:tcPr>
            <w:tcW w:w="1502" w:type="dxa"/>
          </w:tcPr>
          <w:p w14:paraId="5F8849CE" w14:textId="77777777" w:rsidR="008C3A5F" w:rsidRPr="001921DB" w:rsidRDefault="008C3A5F" w:rsidP="001921DB">
            <w:pPr>
              <w:rPr>
                <w:u w:val="single"/>
              </w:rPr>
            </w:pPr>
            <w:r w:rsidRPr="001921DB">
              <w:rPr>
                <w:u w:val="single"/>
              </w:rPr>
              <w:t>56</w:t>
            </w:r>
          </w:p>
        </w:tc>
        <w:tc>
          <w:tcPr>
            <w:tcW w:w="1502" w:type="dxa"/>
          </w:tcPr>
          <w:p w14:paraId="0A843C54" w14:textId="77777777" w:rsidR="008C3A5F" w:rsidRPr="001921DB" w:rsidRDefault="008C3A5F" w:rsidP="001921DB">
            <w:pPr>
              <w:rPr>
                <w:u w:val="single"/>
              </w:rPr>
            </w:pPr>
            <w:r w:rsidRPr="001921DB">
              <w:rPr>
                <w:u w:val="single"/>
              </w:rPr>
              <w:t>42</w:t>
            </w:r>
          </w:p>
        </w:tc>
      </w:tr>
      <w:tr w:rsidR="008C3A5F" w:rsidRPr="001921DB" w14:paraId="4CDF3DBC" w14:textId="77777777" w:rsidTr="008C3A5F">
        <w:tc>
          <w:tcPr>
            <w:tcW w:w="1501" w:type="dxa"/>
          </w:tcPr>
          <w:p w14:paraId="5D5140AC" w14:textId="77777777" w:rsidR="008C3A5F" w:rsidRPr="00431B05" w:rsidRDefault="008C3A5F" w:rsidP="001921DB">
            <w:pPr>
              <w:rPr>
                <w:i/>
                <w:u w:val="single"/>
              </w:rPr>
            </w:pPr>
            <w:proofErr w:type="spellStart"/>
            <w:r w:rsidRPr="00431B05">
              <w:rPr>
                <w:i/>
                <w:u w:val="single"/>
              </w:rPr>
              <w:t>Puccinellia</w:t>
            </w:r>
            <w:proofErr w:type="spellEnd"/>
            <w:r w:rsidRPr="00431B05">
              <w:rPr>
                <w:i/>
                <w:u w:val="single"/>
              </w:rPr>
              <w:t xml:space="preserve"> </w:t>
            </w:r>
            <w:proofErr w:type="spellStart"/>
            <w:r w:rsidRPr="00431B05">
              <w:rPr>
                <w:i/>
                <w:u w:val="single"/>
              </w:rPr>
              <w:t>distans</w:t>
            </w:r>
            <w:proofErr w:type="spellEnd"/>
          </w:p>
        </w:tc>
        <w:tc>
          <w:tcPr>
            <w:tcW w:w="1501" w:type="dxa"/>
          </w:tcPr>
          <w:p w14:paraId="112AF455" w14:textId="77777777" w:rsidR="008C3A5F" w:rsidRPr="00431B05" w:rsidRDefault="008C3A5F" w:rsidP="001921DB">
            <w:pPr>
              <w:rPr>
                <w:i/>
                <w:u w:val="single"/>
              </w:rPr>
            </w:pPr>
            <w:proofErr w:type="spellStart"/>
            <w:r w:rsidRPr="00431B05">
              <w:rPr>
                <w:i/>
                <w:u w:val="single"/>
              </w:rPr>
              <w:t>Puccinellia</w:t>
            </w:r>
            <w:proofErr w:type="spellEnd"/>
            <w:r w:rsidRPr="00431B05">
              <w:rPr>
                <w:i/>
                <w:u w:val="single"/>
              </w:rPr>
              <w:t xml:space="preserve"> fasciculata</w:t>
            </w:r>
          </w:p>
        </w:tc>
        <w:tc>
          <w:tcPr>
            <w:tcW w:w="1502" w:type="dxa"/>
          </w:tcPr>
          <w:p w14:paraId="37EC1F4C" w14:textId="77777777" w:rsidR="008C3A5F" w:rsidRPr="001921DB" w:rsidRDefault="008C3A5F" w:rsidP="001921DB">
            <w:pPr>
              <w:rPr>
                <w:u w:val="single"/>
              </w:rPr>
            </w:pPr>
            <w:r w:rsidRPr="001921DB">
              <w:rPr>
                <w:u w:val="single"/>
              </w:rPr>
              <w:t>6</w:t>
            </w:r>
          </w:p>
        </w:tc>
        <w:tc>
          <w:tcPr>
            <w:tcW w:w="1502" w:type="dxa"/>
          </w:tcPr>
          <w:p w14:paraId="787965D9" w14:textId="77777777" w:rsidR="008C3A5F" w:rsidRPr="001921DB" w:rsidRDefault="008C3A5F" w:rsidP="001921DB">
            <w:pPr>
              <w:rPr>
                <w:u w:val="single"/>
              </w:rPr>
            </w:pPr>
            <w:r w:rsidRPr="001921DB">
              <w:rPr>
                <w:u w:val="single"/>
              </w:rPr>
              <w:t>4</w:t>
            </w:r>
          </w:p>
        </w:tc>
        <w:tc>
          <w:tcPr>
            <w:tcW w:w="1502" w:type="dxa"/>
          </w:tcPr>
          <w:p w14:paraId="64451B5C" w14:textId="77777777" w:rsidR="008C3A5F" w:rsidRPr="001921DB" w:rsidRDefault="008C3A5F" w:rsidP="001921DB">
            <w:pPr>
              <w:rPr>
                <w:u w:val="single"/>
              </w:rPr>
            </w:pPr>
            <w:r w:rsidRPr="001921DB">
              <w:rPr>
                <w:u w:val="single"/>
              </w:rPr>
              <w:t>42</w:t>
            </w:r>
          </w:p>
        </w:tc>
        <w:tc>
          <w:tcPr>
            <w:tcW w:w="1502" w:type="dxa"/>
          </w:tcPr>
          <w:p w14:paraId="4A37770E" w14:textId="77777777" w:rsidR="008C3A5F" w:rsidRPr="001921DB" w:rsidRDefault="008C3A5F" w:rsidP="001921DB">
            <w:pPr>
              <w:rPr>
                <w:u w:val="single"/>
              </w:rPr>
            </w:pPr>
            <w:r w:rsidRPr="001921DB">
              <w:rPr>
                <w:u w:val="single"/>
              </w:rPr>
              <w:t>28</w:t>
            </w:r>
          </w:p>
        </w:tc>
      </w:tr>
      <w:tr w:rsidR="008C3A5F" w:rsidRPr="001921DB" w14:paraId="50D69B9F" w14:textId="77777777" w:rsidTr="008C3A5F">
        <w:tc>
          <w:tcPr>
            <w:tcW w:w="1501" w:type="dxa"/>
          </w:tcPr>
          <w:p w14:paraId="2B50337C" w14:textId="77777777" w:rsidR="008C3A5F" w:rsidRPr="00431B05" w:rsidRDefault="008C3A5F" w:rsidP="001921DB">
            <w:pPr>
              <w:rPr>
                <w:i/>
                <w:u w:val="single"/>
              </w:rPr>
            </w:pPr>
            <w:proofErr w:type="spellStart"/>
            <w:r w:rsidRPr="00431B05">
              <w:rPr>
                <w:i/>
                <w:u w:val="single"/>
              </w:rPr>
              <w:t>Poa</w:t>
            </w:r>
            <w:proofErr w:type="spellEnd"/>
            <w:r w:rsidRPr="00431B05">
              <w:rPr>
                <w:i/>
                <w:u w:val="single"/>
              </w:rPr>
              <w:t xml:space="preserve"> </w:t>
            </w:r>
            <w:proofErr w:type="spellStart"/>
            <w:r w:rsidRPr="00431B05">
              <w:rPr>
                <w:i/>
                <w:u w:val="single"/>
              </w:rPr>
              <w:t>infirma</w:t>
            </w:r>
            <w:proofErr w:type="spellEnd"/>
          </w:p>
        </w:tc>
        <w:tc>
          <w:tcPr>
            <w:tcW w:w="1501" w:type="dxa"/>
          </w:tcPr>
          <w:p w14:paraId="3ED3DBE3" w14:textId="77777777" w:rsidR="008C3A5F" w:rsidRPr="00431B05" w:rsidRDefault="008C3A5F" w:rsidP="001921DB">
            <w:pPr>
              <w:rPr>
                <w:i/>
                <w:u w:val="single"/>
              </w:rPr>
            </w:pPr>
            <w:proofErr w:type="spellStart"/>
            <w:r w:rsidRPr="00431B05">
              <w:rPr>
                <w:i/>
                <w:u w:val="single"/>
              </w:rPr>
              <w:t>Poa</w:t>
            </w:r>
            <w:proofErr w:type="spellEnd"/>
            <w:r w:rsidRPr="00431B05">
              <w:rPr>
                <w:i/>
                <w:u w:val="single"/>
              </w:rPr>
              <w:t xml:space="preserve"> </w:t>
            </w:r>
            <w:proofErr w:type="spellStart"/>
            <w:r w:rsidRPr="00431B05">
              <w:rPr>
                <w:i/>
                <w:u w:val="single"/>
              </w:rPr>
              <w:t>annua</w:t>
            </w:r>
            <w:proofErr w:type="spellEnd"/>
          </w:p>
        </w:tc>
        <w:tc>
          <w:tcPr>
            <w:tcW w:w="1502" w:type="dxa"/>
          </w:tcPr>
          <w:p w14:paraId="60A76403" w14:textId="77777777" w:rsidR="008C3A5F" w:rsidRPr="001921DB" w:rsidRDefault="008C3A5F" w:rsidP="001921DB">
            <w:pPr>
              <w:rPr>
                <w:u w:val="single"/>
              </w:rPr>
            </w:pPr>
            <w:r w:rsidRPr="001921DB">
              <w:rPr>
                <w:u w:val="single"/>
              </w:rPr>
              <w:t>2</w:t>
            </w:r>
          </w:p>
        </w:tc>
        <w:tc>
          <w:tcPr>
            <w:tcW w:w="1502" w:type="dxa"/>
          </w:tcPr>
          <w:p w14:paraId="10B4AB0C" w14:textId="77777777" w:rsidR="008C3A5F" w:rsidRPr="001921DB" w:rsidRDefault="008C3A5F" w:rsidP="001921DB">
            <w:pPr>
              <w:rPr>
                <w:u w:val="single"/>
              </w:rPr>
            </w:pPr>
            <w:r w:rsidRPr="001921DB">
              <w:rPr>
                <w:u w:val="single"/>
              </w:rPr>
              <w:t>4</w:t>
            </w:r>
          </w:p>
        </w:tc>
        <w:tc>
          <w:tcPr>
            <w:tcW w:w="1502" w:type="dxa"/>
          </w:tcPr>
          <w:p w14:paraId="7E12AAAC" w14:textId="77777777" w:rsidR="008C3A5F" w:rsidRPr="001921DB" w:rsidRDefault="008C3A5F" w:rsidP="001921DB">
            <w:pPr>
              <w:rPr>
                <w:u w:val="single"/>
              </w:rPr>
            </w:pPr>
            <w:r w:rsidRPr="001921DB">
              <w:rPr>
                <w:u w:val="single"/>
              </w:rPr>
              <w:t>14</w:t>
            </w:r>
          </w:p>
        </w:tc>
        <w:tc>
          <w:tcPr>
            <w:tcW w:w="1502" w:type="dxa"/>
          </w:tcPr>
          <w:p w14:paraId="2D2A74FB" w14:textId="77777777" w:rsidR="008C3A5F" w:rsidRPr="001921DB" w:rsidRDefault="008C3A5F" w:rsidP="001921DB">
            <w:pPr>
              <w:rPr>
                <w:u w:val="single"/>
              </w:rPr>
            </w:pPr>
            <w:r w:rsidRPr="001921DB">
              <w:rPr>
                <w:u w:val="single"/>
              </w:rPr>
              <w:t>28</w:t>
            </w:r>
          </w:p>
        </w:tc>
      </w:tr>
      <w:tr w:rsidR="008C3A5F" w:rsidRPr="001921DB" w14:paraId="06DF265D" w14:textId="77777777" w:rsidTr="008C3A5F">
        <w:tc>
          <w:tcPr>
            <w:tcW w:w="1501" w:type="dxa"/>
          </w:tcPr>
          <w:p w14:paraId="541D05D1" w14:textId="77777777" w:rsidR="008C3A5F" w:rsidRPr="00431B05" w:rsidRDefault="008C3A5F" w:rsidP="001921DB">
            <w:pPr>
              <w:rPr>
                <w:i/>
                <w:u w:val="single"/>
              </w:rPr>
            </w:pPr>
            <w:proofErr w:type="spellStart"/>
            <w:r w:rsidRPr="00431B05">
              <w:rPr>
                <w:i/>
                <w:u w:val="single"/>
              </w:rPr>
              <w:t>Holcus</w:t>
            </w:r>
            <w:proofErr w:type="spellEnd"/>
            <w:r w:rsidRPr="00431B05">
              <w:rPr>
                <w:i/>
                <w:u w:val="single"/>
              </w:rPr>
              <w:t xml:space="preserve"> </w:t>
            </w:r>
            <w:proofErr w:type="spellStart"/>
            <w:r w:rsidRPr="00431B05">
              <w:rPr>
                <w:i/>
                <w:u w:val="single"/>
              </w:rPr>
              <w:t>lanatus</w:t>
            </w:r>
            <w:proofErr w:type="spellEnd"/>
          </w:p>
        </w:tc>
        <w:tc>
          <w:tcPr>
            <w:tcW w:w="1501" w:type="dxa"/>
          </w:tcPr>
          <w:p w14:paraId="787501B5" w14:textId="77777777" w:rsidR="008C3A5F" w:rsidRPr="00431B05" w:rsidRDefault="008C3A5F" w:rsidP="001921DB">
            <w:pPr>
              <w:rPr>
                <w:i/>
                <w:u w:val="single"/>
              </w:rPr>
            </w:pPr>
            <w:proofErr w:type="spellStart"/>
            <w:r w:rsidRPr="00431B05">
              <w:rPr>
                <w:i/>
                <w:u w:val="single"/>
              </w:rPr>
              <w:t>Holcus</w:t>
            </w:r>
            <w:proofErr w:type="spellEnd"/>
            <w:r w:rsidRPr="00431B05">
              <w:rPr>
                <w:i/>
                <w:u w:val="single"/>
              </w:rPr>
              <w:t xml:space="preserve"> </w:t>
            </w:r>
            <w:proofErr w:type="spellStart"/>
            <w:r w:rsidRPr="00431B05">
              <w:rPr>
                <w:i/>
                <w:u w:val="single"/>
              </w:rPr>
              <w:t>mollis</w:t>
            </w:r>
            <w:proofErr w:type="spellEnd"/>
          </w:p>
        </w:tc>
        <w:tc>
          <w:tcPr>
            <w:tcW w:w="1502" w:type="dxa"/>
          </w:tcPr>
          <w:p w14:paraId="3BCF7457" w14:textId="77777777" w:rsidR="008C3A5F" w:rsidRPr="001921DB" w:rsidRDefault="008C3A5F" w:rsidP="001921DB">
            <w:pPr>
              <w:rPr>
                <w:u w:val="single"/>
              </w:rPr>
            </w:pPr>
            <w:r w:rsidRPr="001921DB">
              <w:rPr>
                <w:u w:val="single"/>
              </w:rPr>
              <w:t>2</w:t>
            </w:r>
          </w:p>
        </w:tc>
        <w:tc>
          <w:tcPr>
            <w:tcW w:w="1502" w:type="dxa"/>
          </w:tcPr>
          <w:p w14:paraId="20AF038D" w14:textId="77777777" w:rsidR="008C3A5F" w:rsidRPr="001921DB" w:rsidRDefault="008C3A5F" w:rsidP="001921DB">
            <w:pPr>
              <w:rPr>
                <w:u w:val="single"/>
              </w:rPr>
            </w:pPr>
            <w:r w:rsidRPr="001921DB">
              <w:rPr>
                <w:u w:val="single"/>
              </w:rPr>
              <w:t>4</w:t>
            </w:r>
          </w:p>
        </w:tc>
        <w:tc>
          <w:tcPr>
            <w:tcW w:w="1502" w:type="dxa"/>
          </w:tcPr>
          <w:p w14:paraId="7527F8CF" w14:textId="77777777" w:rsidR="008C3A5F" w:rsidRPr="001921DB" w:rsidRDefault="008C3A5F" w:rsidP="001921DB">
            <w:pPr>
              <w:rPr>
                <w:u w:val="single"/>
              </w:rPr>
            </w:pPr>
            <w:r w:rsidRPr="001921DB">
              <w:rPr>
                <w:u w:val="single"/>
              </w:rPr>
              <w:t>14</w:t>
            </w:r>
          </w:p>
        </w:tc>
        <w:tc>
          <w:tcPr>
            <w:tcW w:w="1502" w:type="dxa"/>
          </w:tcPr>
          <w:p w14:paraId="19810D12" w14:textId="77777777" w:rsidR="008C3A5F" w:rsidRPr="001921DB" w:rsidRDefault="008C3A5F" w:rsidP="001921DB">
            <w:pPr>
              <w:rPr>
                <w:u w:val="single"/>
              </w:rPr>
            </w:pPr>
          </w:p>
        </w:tc>
      </w:tr>
      <w:tr w:rsidR="008C3A5F" w:rsidRPr="001921DB" w14:paraId="26D02733" w14:textId="77777777" w:rsidTr="008C3A5F">
        <w:tc>
          <w:tcPr>
            <w:tcW w:w="1501" w:type="dxa"/>
          </w:tcPr>
          <w:p w14:paraId="39CF6174" w14:textId="77777777" w:rsidR="008C3A5F" w:rsidRPr="00431B05" w:rsidRDefault="008C3A5F" w:rsidP="001921DB">
            <w:pPr>
              <w:rPr>
                <w:i/>
                <w:u w:val="single"/>
              </w:rPr>
            </w:pPr>
            <w:r w:rsidRPr="00431B05">
              <w:rPr>
                <w:i/>
                <w:u w:val="single"/>
              </w:rPr>
              <w:t xml:space="preserve">Agrostis </w:t>
            </w:r>
            <w:proofErr w:type="spellStart"/>
            <w:r w:rsidRPr="00431B05">
              <w:rPr>
                <w:i/>
                <w:u w:val="single"/>
              </w:rPr>
              <w:t>capillaris</w:t>
            </w:r>
            <w:proofErr w:type="spellEnd"/>
          </w:p>
        </w:tc>
        <w:tc>
          <w:tcPr>
            <w:tcW w:w="1501" w:type="dxa"/>
          </w:tcPr>
          <w:p w14:paraId="63DA644C" w14:textId="77777777" w:rsidR="008C3A5F" w:rsidRPr="00431B05" w:rsidRDefault="008C3A5F" w:rsidP="001921DB">
            <w:pPr>
              <w:rPr>
                <w:i/>
                <w:u w:val="single"/>
              </w:rPr>
            </w:pPr>
            <w:r w:rsidRPr="00431B05">
              <w:rPr>
                <w:i/>
                <w:u w:val="single"/>
              </w:rPr>
              <w:t xml:space="preserve">Agrostis </w:t>
            </w:r>
            <w:proofErr w:type="spellStart"/>
            <w:r w:rsidRPr="00431B05">
              <w:rPr>
                <w:i/>
                <w:u w:val="single"/>
              </w:rPr>
              <w:t>gigantea</w:t>
            </w:r>
            <w:proofErr w:type="spellEnd"/>
          </w:p>
        </w:tc>
        <w:tc>
          <w:tcPr>
            <w:tcW w:w="1502" w:type="dxa"/>
          </w:tcPr>
          <w:p w14:paraId="4C46AA8D" w14:textId="77777777" w:rsidR="008C3A5F" w:rsidRPr="001921DB" w:rsidRDefault="008C3A5F" w:rsidP="001921DB">
            <w:pPr>
              <w:rPr>
                <w:u w:val="single"/>
              </w:rPr>
            </w:pPr>
            <w:r w:rsidRPr="001921DB">
              <w:rPr>
                <w:u w:val="single"/>
              </w:rPr>
              <w:t>4</w:t>
            </w:r>
          </w:p>
        </w:tc>
        <w:tc>
          <w:tcPr>
            <w:tcW w:w="1502" w:type="dxa"/>
          </w:tcPr>
          <w:p w14:paraId="4E09AF20" w14:textId="77777777" w:rsidR="008C3A5F" w:rsidRPr="001921DB" w:rsidRDefault="008C3A5F" w:rsidP="001921DB">
            <w:pPr>
              <w:rPr>
                <w:u w:val="single"/>
              </w:rPr>
            </w:pPr>
            <w:r w:rsidRPr="001921DB">
              <w:rPr>
                <w:u w:val="single"/>
              </w:rPr>
              <w:t>6</w:t>
            </w:r>
          </w:p>
        </w:tc>
        <w:tc>
          <w:tcPr>
            <w:tcW w:w="1502" w:type="dxa"/>
          </w:tcPr>
          <w:p w14:paraId="64903889" w14:textId="77777777" w:rsidR="008C3A5F" w:rsidRPr="001921DB" w:rsidRDefault="008C3A5F" w:rsidP="001921DB">
            <w:pPr>
              <w:rPr>
                <w:u w:val="single"/>
              </w:rPr>
            </w:pPr>
            <w:r w:rsidRPr="001921DB">
              <w:rPr>
                <w:u w:val="single"/>
              </w:rPr>
              <w:t>28</w:t>
            </w:r>
          </w:p>
        </w:tc>
        <w:tc>
          <w:tcPr>
            <w:tcW w:w="1502" w:type="dxa"/>
          </w:tcPr>
          <w:p w14:paraId="0BD5DEC7" w14:textId="77777777" w:rsidR="008C3A5F" w:rsidRPr="001921DB" w:rsidRDefault="008C3A5F" w:rsidP="001921DB">
            <w:pPr>
              <w:rPr>
                <w:u w:val="single"/>
              </w:rPr>
            </w:pPr>
            <w:r w:rsidRPr="001921DB">
              <w:rPr>
                <w:u w:val="single"/>
              </w:rPr>
              <w:t>42</w:t>
            </w:r>
          </w:p>
        </w:tc>
      </w:tr>
      <w:tr w:rsidR="008C3A5F" w:rsidRPr="001921DB" w14:paraId="53495B41" w14:textId="77777777" w:rsidTr="008C3A5F">
        <w:tc>
          <w:tcPr>
            <w:tcW w:w="1501" w:type="dxa"/>
          </w:tcPr>
          <w:p w14:paraId="1A7C9E21" w14:textId="77777777" w:rsidR="008C3A5F" w:rsidRPr="00431B05" w:rsidRDefault="008C3A5F" w:rsidP="001921DB">
            <w:pPr>
              <w:rPr>
                <w:i/>
                <w:u w:val="single"/>
              </w:rPr>
            </w:pPr>
            <w:proofErr w:type="spellStart"/>
            <w:r w:rsidRPr="00431B05">
              <w:rPr>
                <w:i/>
                <w:u w:val="single"/>
              </w:rPr>
              <w:t>Alopecurus</w:t>
            </w:r>
            <w:proofErr w:type="spellEnd"/>
            <w:r w:rsidRPr="00431B05">
              <w:rPr>
                <w:i/>
                <w:u w:val="single"/>
              </w:rPr>
              <w:t xml:space="preserve"> </w:t>
            </w:r>
            <w:proofErr w:type="spellStart"/>
            <w:r w:rsidRPr="00431B05">
              <w:rPr>
                <w:i/>
                <w:u w:val="single"/>
              </w:rPr>
              <w:t>geniculatus</w:t>
            </w:r>
            <w:proofErr w:type="spellEnd"/>
          </w:p>
        </w:tc>
        <w:tc>
          <w:tcPr>
            <w:tcW w:w="1501" w:type="dxa"/>
          </w:tcPr>
          <w:p w14:paraId="39CB2038" w14:textId="77777777" w:rsidR="008C3A5F" w:rsidRPr="00431B05" w:rsidRDefault="008C3A5F" w:rsidP="001921DB">
            <w:pPr>
              <w:rPr>
                <w:i/>
                <w:u w:val="single"/>
              </w:rPr>
            </w:pPr>
            <w:proofErr w:type="spellStart"/>
            <w:r w:rsidRPr="00431B05">
              <w:rPr>
                <w:i/>
                <w:u w:val="single"/>
              </w:rPr>
              <w:t>Alopecurus</w:t>
            </w:r>
            <w:proofErr w:type="spellEnd"/>
            <w:r w:rsidRPr="00431B05">
              <w:rPr>
                <w:i/>
                <w:u w:val="single"/>
              </w:rPr>
              <w:t xml:space="preserve"> </w:t>
            </w:r>
            <w:proofErr w:type="spellStart"/>
            <w:r w:rsidRPr="00431B05">
              <w:rPr>
                <w:i/>
                <w:u w:val="single"/>
              </w:rPr>
              <w:t>aequalis</w:t>
            </w:r>
            <w:proofErr w:type="spellEnd"/>
          </w:p>
        </w:tc>
        <w:tc>
          <w:tcPr>
            <w:tcW w:w="1502" w:type="dxa"/>
          </w:tcPr>
          <w:p w14:paraId="409FE214" w14:textId="77777777" w:rsidR="008C3A5F" w:rsidRPr="001921DB" w:rsidRDefault="008C3A5F" w:rsidP="001921DB">
            <w:pPr>
              <w:rPr>
                <w:u w:val="single"/>
              </w:rPr>
            </w:pPr>
            <w:r w:rsidRPr="001921DB">
              <w:rPr>
                <w:u w:val="single"/>
              </w:rPr>
              <w:t>4</w:t>
            </w:r>
          </w:p>
        </w:tc>
        <w:tc>
          <w:tcPr>
            <w:tcW w:w="1502" w:type="dxa"/>
          </w:tcPr>
          <w:p w14:paraId="50B0FC05" w14:textId="77777777" w:rsidR="008C3A5F" w:rsidRPr="001921DB" w:rsidRDefault="008C3A5F" w:rsidP="001921DB">
            <w:pPr>
              <w:rPr>
                <w:u w:val="single"/>
              </w:rPr>
            </w:pPr>
            <w:r w:rsidRPr="001921DB">
              <w:rPr>
                <w:u w:val="single"/>
              </w:rPr>
              <w:t>2</w:t>
            </w:r>
          </w:p>
        </w:tc>
        <w:tc>
          <w:tcPr>
            <w:tcW w:w="1502" w:type="dxa"/>
          </w:tcPr>
          <w:p w14:paraId="30C13518" w14:textId="77777777" w:rsidR="008C3A5F" w:rsidRPr="001921DB" w:rsidRDefault="008C3A5F" w:rsidP="001921DB">
            <w:pPr>
              <w:rPr>
                <w:u w:val="single"/>
              </w:rPr>
            </w:pPr>
            <w:r w:rsidRPr="001921DB">
              <w:rPr>
                <w:u w:val="single"/>
              </w:rPr>
              <w:t>28</w:t>
            </w:r>
          </w:p>
        </w:tc>
        <w:tc>
          <w:tcPr>
            <w:tcW w:w="1502" w:type="dxa"/>
          </w:tcPr>
          <w:p w14:paraId="7F1E950F" w14:textId="77777777" w:rsidR="008C3A5F" w:rsidRPr="001921DB" w:rsidRDefault="008C3A5F" w:rsidP="001921DB">
            <w:pPr>
              <w:rPr>
                <w:u w:val="single"/>
              </w:rPr>
            </w:pPr>
            <w:r w:rsidRPr="001921DB">
              <w:rPr>
                <w:u w:val="single"/>
              </w:rPr>
              <w:t>14</w:t>
            </w:r>
          </w:p>
        </w:tc>
      </w:tr>
      <w:tr w:rsidR="008C3A5F" w:rsidRPr="001921DB" w14:paraId="44F4C1CC" w14:textId="77777777" w:rsidTr="008C3A5F">
        <w:tc>
          <w:tcPr>
            <w:tcW w:w="1501" w:type="dxa"/>
          </w:tcPr>
          <w:p w14:paraId="403EC1BA" w14:textId="77777777" w:rsidR="008C3A5F" w:rsidRPr="00431B05" w:rsidRDefault="008C3A5F" w:rsidP="001921DB">
            <w:pPr>
              <w:rPr>
                <w:i/>
                <w:u w:val="single"/>
              </w:rPr>
            </w:pPr>
            <w:proofErr w:type="spellStart"/>
            <w:r w:rsidRPr="00431B05">
              <w:rPr>
                <w:i/>
                <w:u w:val="single"/>
              </w:rPr>
              <w:t>Glyceria</w:t>
            </w:r>
            <w:proofErr w:type="spellEnd"/>
            <w:r w:rsidRPr="00431B05">
              <w:rPr>
                <w:i/>
                <w:u w:val="single"/>
              </w:rPr>
              <w:t xml:space="preserve"> </w:t>
            </w:r>
            <w:proofErr w:type="spellStart"/>
            <w:r w:rsidRPr="00431B05">
              <w:rPr>
                <w:i/>
                <w:u w:val="single"/>
              </w:rPr>
              <w:t>fluitans</w:t>
            </w:r>
            <w:proofErr w:type="spellEnd"/>
          </w:p>
        </w:tc>
        <w:tc>
          <w:tcPr>
            <w:tcW w:w="1501" w:type="dxa"/>
          </w:tcPr>
          <w:p w14:paraId="429AD2BD" w14:textId="77777777" w:rsidR="008C3A5F" w:rsidRPr="00431B05" w:rsidRDefault="008C3A5F" w:rsidP="001921DB">
            <w:pPr>
              <w:rPr>
                <w:i/>
                <w:u w:val="single"/>
              </w:rPr>
            </w:pPr>
            <w:proofErr w:type="spellStart"/>
            <w:r w:rsidRPr="00431B05">
              <w:rPr>
                <w:i/>
                <w:u w:val="single"/>
              </w:rPr>
              <w:t>Glyceria</w:t>
            </w:r>
            <w:proofErr w:type="spellEnd"/>
            <w:r w:rsidRPr="00431B05">
              <w:rPr>
                <w:i/>
                <w:u w:val="single"/>
              </w:rPr>
              <w:t xml:space="preserve"> </w:t>
            </w:r>
            <w:proofErr w:type="spellStart"/>
            <w:r w:rsidRPr="00431B05">
              <w:rPr>
                <w:i/>
                <w:u w:val="single"/>
              </w:rPr>
              <w:t>declinata</w:t>
            </w:r>
            <w:proofErr w:type="spellEnd"/>
          </w:p>
        </w:tc>
        <w:tc>
          <w:tcPr>
            <w:tcW w:w="1502" w:type="dxa"/>
          </w:tcPr>
          <w:p w14:paraId="48937227" w14:textId="77777777" w:rsidR="008C3A5F" w:rsidRPr="001921DB" w:rsidRDefault="008C3A5F" w:rsidP="001921DB">
            <w:pPr>
              <w:rPr>
                <w:u w:val="single"/>
              </w:rPr>
            </w:pPr>
            <w:r w:rsidRPr="001921DB">
              <w:rPr>
                <w:u w:val="single"/>
              </w:rPr>
              <w:t>4</w:t>
            </w:r>
          </w:p>
        </w:tc>
        <w:tc>
          <w:tcPr>
            <w:tcW w:w="1502" w:type="dxa"/>
          </w:tcPr>
          <w:p w14:paraId="5B8F25AC" w14:textId="77777777" w:rsidR="008C3A5F" w:rsidRPr="001921DB" w:rsidRDefault="008C3A5F" w:rsidP="001921DB">
            <w:pPr>
              <w:rPr>
                <w:u w:val="single"/>
              </w:rPr>
            </w:pPr>
            <w:r w:rsidRPr="001921DB">
              <w:rPr>
                <w:u w:val="single"/>
              </w:rPr>
              <w:t>2</w:t>
            </w:r>
          </w:p>
        </w:tc>
        <w:tc>
          <w:tcPr>
            <w:tcW w:w="1502" w:type="dxa"/>
          </w:tcPr>
          <w:p w14:paraId="1DA519B8" w14:textId="77777777" w:rsidR="008C3A5F" w:rsidRPr="001921DB" w:rsidRDefault="008C3A5F" w:rsidP="001921DB">
            <w:pPr>
              <w:rPr>
                <w:u w:val="single"/>
              </w:rPr>
            </w:pPr>
            <w:r w:rsidRPr="001921DB">
              <w:rPr>
                <w:u w:val="single"/>
              </w:rPr>
              <w:t>40</w:t>
            </w:r>
          </w:p>
        </w:tc>
        <w:tc>
          <w:tcPr>
            <w:tcW w:w="1502" w:type="dxa"/>
          </w:tcPr>
          <w:p w14:paraId="61D86057" w14:textId="77777777" w:rsidR="008C3A5F" w:rsidRPr="001921DB" w:rsidRDefault="008C3A5F" w:rsidP="001921DB">
            <w:pPr>
              <w:rPr>
                <w:u w:val="single"/>
              </w:rPr>
            </w:pPr>
            <w:r w:rsidRPr="001921DB">
              <w:rPr>
                <w:u w:val="single"/>
              </w:rPr>
              <w:t>20</w:t>
            </w:r>
          </w:p>
        </w:tc>
      </w:tr>
      <w:tr w:rsidR="008C3A5F" w:rsidRPr="001921DB" w14:paraId="189C5ED2" w14:textId="77777777" w:rsidTr="008C3A5F">
        <w:tc>
          <w:tcPr>
            <w:tcW w:w="1501" w:type="dxa"/>
          </w:tcPr>
          <w:p w14:paraId="7CBB80ED" w14:textId="77777777" w:rsidR="008C3A5F" w:rsidRPr="00431B05" w:rsidRDefault="008C3A5F" w:rsidP="001921DB">
            <w:pPr>
              <w:rPr>
                <w:i/>
                <w:u w:val="single"/>
              </w:rPr>
            </w:pPr>
            <w:proofErr w:type="spellStart"/>
            <w:r w:rsidRPr="00431B05">
              <w:rPr>
                <w:i/>
                <w:u w:val="single"/>
              </w:rPr>
              <w:t>Elymus</w:t>
            </w:r>
            <w:proofErr w:type="spellEnd"/>
            <w:r w:rsidRPr="00431B05">
              <w:rPr>
                <w:i/>
                <w:u w:val="single"/>
              </w:rPr>
              <w:t xml:space="preserve"> </w:t>
            </w:r>
            <w:proofErr w:type="spellStart"/>
            <w:r w:rsidRPr="00431B05">
              <w:rPr>
                <w:i/>
                <w:u w:val="single"/>
              </w:rPr>
              <w:t>repens</w:t>
            </w:r>
            <w:proofErr w:type="spellEnd"/>
          </w:p>
        </w:tc>
        <w:tc>
          <w:tcPr>
            <w:tcW w:w="1501" w:type="dxa"/>
          </w:tcPr>
          <w:p w14:paraId="404E11CA" w14:textId="77777777" w:rsidR="008C3A5F" w:rsidRPr="00431B05" w:rsidRDefault="008C3A5F" w:rsidP="001921DB">
            <w:pPr>
              <w:rPr>
                <w:i/>
                <w:u w:val="single"/>
              </w:rPr>
            </w:pPr>
            <w:proofErr w:type="spellStart"/>
            <w:r w:rsidRPr="00431B05">
              <w:rPr>
                <w:i/>
                <w:u w:val="single"/>
              </w:rPr>
              <w:t>Elymus</w:t>
            </w:r>
            <w:proofErr w:type="spellEnd"/>
            <w:r w:rsidRPr="00431B05">
              <w:rPr>
                <w:i/>
                <w:u w:val="single"/>
              </w:rPr>
              <w:t xml:space="preserve"> </w:t>
            </w:r>
            <w:proofErr w:type="spellStart"/>
            <w:r w:rsidRPr="00431B05">
              <w:rPr>
                <w:i/>
                <w:u w:val="single"/>
              </w:rPr>
              <w:t>junceiformis</w:t>
            </w:r>
            <w:proofErr w:type="spellEnd"/>
          </w:p>
        </w:tc>
        <w:tc>
          <w:tcPr>
            <w:tcW w:w="1502" w:type="dxa"/>
          </w:tcPr>
          <w:p w14:paraId="0E0D3872" w14:textId="77777777" w:rsidR="008C3A5F" w:rsidRPr="001921DB" w:rsidRDefault="008C3A5F" w:rsidP="001921DB">
            <w:pPr>
              <w:rPr>
                <w:u w:val="single"/>
              </w:rPr>
            </w:pPr>
            <w:r w:rsidRPr="001921DB">
              <w:rPr>
                <w:u w:val="single"/>
              </w:rPr>
              <w:t>6</w:t>
            </w:r>
          </w:p>
        </w:tc>
        <w:tc>
          <w:tcPr>
            <w:tcW w:w="1502" w:type="dxa"/>
          </w:tcPr>
          <w:p w14:paraId="2C3B1A86" w14:textId="77777777" w:rsidR="008C3A5F" w:rsidRPr="001921DB" w:rsidRDefault="008C3A5F" w:rsidP="001921DB">
            <w:pPr>
              <w:rPr>
                <w:u w:val="single"/>
              </w:rPr>
            </w:pPr>
            <w:r w:rsidRPr="001921DB">
              <w:rPr>
                <w:u w:val="single"/>
              </w:rPr>
              <w:t>4</w:t>
            </w:r>
          </w:p>
        </w:tc>
        <w:tc>
          <w:tcPr>
            <w:tcW w:w="1502" w:type="dxa"/>
          </w:tcPr>
          <w:p w14:paraId="7275477D" w14:textId="77777777" w:rsidR="008C3A5F" w:rsidRPr="001921DB" w:rsidRDefault="008C3A5F" w:rsidP="001921DB">
            <w:pPr>
              <w:rPr>
                <w:u w:val="single"/>
              </w:rPr>
            </w:pPr>
            <w:r w:rsidRPr="001921DB">
              <w:rPr>
                <w:u w:val="single"/>
              </w:rPr>
              <w:t>42</w:t>
            </w:r>
          </w:p>
        </w:tc>
        <w:tc>
          <w:tcPr>
            <w:tcW w:w="1502" w:type="dxa"/>
          </w:tcPr>
          <w:p w14:paraId="18448B30" w14:textId="77777777" w:rsidR="008C3A5F" w:rsidRPr="001921DB" w:rsidRDefault="008C3A5F" w:rsidP="001921DB">
            <w:pPr>
              <w:rPr>
                <w:u w:val="single"/>
              </w:rPr>
            </w:pPr>
            <w:r w:rsidRPr="001921DB">
              <w:rPr>
                <w:u w:val="single"/>
              </w:rPr>
              <w:t>28</w:t>
            </w:r>
          </w:p>
        </w:tc>
      </w:tr>
      <w:tr w:rsidR="008C3A5F" w:rsidRPr="001921DB" w14:paraId="0EB610B9" w14:textId="77777777" w:rsidTr="008C3A5F">
        <w:tc>
          <w:tcPr>
            <w:tcW w:w="1501" w:type="dxa"/>
          </w:tcPr>
          <w:p w14:paraId="41EE6279" w14:textId="77777777" w:rsidR="008C3A5F" w:rsidRPr="00431B05" w:rsidRDefault="008C3A5F" w:rsidP="001921DB">
            <w:pPr>
              <w:rPr>
                <w:i/>
                <w:u w:val="single"/>
              </w:rPr>
            </w:pPr>
            <w:proofErr w:type="spellStart"/>
            <w:r w:rsidRPr="00431B05">
              <w:rPr>
                <w:i/>
                <w:u w:val="single"/>
              </w:rPr>
              <w:t>Elymus</w:t>
            </w:r>
            <w:proofErr w:type="spellEnd"/>
            <w:r w:rsidRPr="00431B05">
              <w:rPr>
                <w:i/>
                <w:u w:val="single"/>
              </w:rPr>
              <w:t xml:space="preserve"> </w:t>
            </w:r>
            <w:proofErr w:type="spellStart"/>
            <w:r w:rsidRPr="00431B05">
              <w:rPr>
                <w:i/>
                <w:u w:val="single"/>
              </w:rPr>
              <w:t>athericus</w:t>
            </w:r>
            <w:proofErr w:type="spellEnd"/>
          </w:p>
        </w:tc>
        <w:tc>
          <w:tcPr>
            <w:tcW w:w="1501" w:type="dxa"/>
          </w:tcPr>
          <w:p w14:paraId="7144A108" w14:textId="77777777" w:rsidR="008C3A5F" w:rsidRPr="00431B05" w:rsidRDefault="008C3A5F" w:rsidP="001921DB">
            <w:pPr>
              <w:rPr>
                <w:i/>
                <w:u w:val="single"/>
              </w:rPr>
            </w:pPr>
            <w:proofErr w:type="spellStart"/>
            <w:r w:rsidRPr="00431B05">
              <w:rPr>
                <w:i/>
                <w:u w:val="single"/>
              </w:rPr>
              <w:t>Elymus</w:t>
            </w:r>
            <w:proofErr w:type="spellEnd"/>
            <w:r w:rsidRPr="00431B05">
              <w:rPr>
                <w:i/>
                <w:u w:val="single"/>
              </w:rPr>
              <w:t xml:space="preserve"> </w:t>
            </w:r>
            <w:proofErr w:type="spellStart"/>
            <w:r w:rsidRPr="00431B05">
              <w:rPr>
                <w:i/>
                <w:u w:val="single"/>
              </w:rPr>
              <w:t>junceiformis</w:t>
            </w:r>
            <w:proofErr w:type="spellEnd"/>
          </w:p>
        </w:tc>
        <w:tc>
          <w:tcPr>
            <w:tcW w:w="1502" w:type="dxa"/>
          </w:tcPr>
          <w:p w14:paraId="70E2B161" w14:textId="77777777" w:rsidR="008C3A5F" w:rsidRPr="001921DB" w:rsidRDefault="008C3A5F" w:rsidP="001921DB">
            <w:pPr>
              <w:rPr>
                <w:u w:val="single"/>
              </w:rPr>
            </w:pPr>
            <w:r w:rsidRPr="001921DB">
              <w:rPr>
                <w:u w:val="single"/>
              </w:rPr>
              <w:t>6</w:t>
            </w:r>
          </w:p>
        </w:tc>
        <w:tc>
          <w:tcPr>
            <w:tcW w:w="1502" w:type="dxa"/>
          </w:tcPr>
          <w:p w14:paraId="43BBD1A5" w14:textId="77777777" w:rsidR="008C3A5F" w:rsidRPr="001921DB" w:rsidRDefault="008C3A5F" w:rsidP="001921DB">
            <w:pPr>
              <w:rPr>
                <w:u w:val="single"/>
              </w:rPr>
            </w:pPr>
            <w:r w:rsidRPr="001921DB">
              <w:rPr>
                <w:u w:val="single"/>
              </w:rPr>
              <w:t>4</w:t>
            </w:r>
          </w:p>
        </w:tc>
        <w:tc>
          <w:tcPr>
            <w:tcW w:w="1502" w:type="dxa"/>
          </w:tcPr>
          <w:p w14:paraId="17668714" w14:textId="77777777" w:rsidR="008C3A5F" w:rsidRPr="001921DB" w:rsidRDefault="008C3A5F" w:rsidP="001921DB">
            <w:pPr>
              <w:rPr>
                <w:u w:val="single"/>
              </w:rPr>
            </w:pPr>
            <w:r w:rsidRPr="001921DB">
              <w:rPr>
                <w:u w:val="single"/>
              </w:rPr>
              <w:t>42</w:t>
            </w:r>
          </w:p>
        </w:tc>
        <w:tc>
          <w:tcPr>
            <w:tcW w:w="1502" w:type="dxa"/>
          </w:tcPr>
          <w:p w14:paraId="5358BF77" w14:textId="77777777" w:rsidR="008C3A5F" w:rsidRPr="001921DB" w:rsidRDefault="008C3A5F" w:rsidP="001921DB">
            <w:pPr>
              <w:rPr>
                <w:u w:val="single"/>
              </w:rPr>
            </w:pPr>
            <w:r w:rsidRPr="001921DB">
              <w:rPr>
                <w:u w:val="single"/>
              </w:rPr>
              <w:t>28</w:t>
            </w:r>
          </w:p>
        </w:tc>
      </w:tr>
      <w:tr w:rsidR="008C3A5F" w:rsidRPr="001921DB" w14:paraId="68F9E5A2" w14:textId="77777777" w:rsidTr="008C3A5F">
        <w:tc>
          <w:tcPr>
            <w:tcW w:w="1501" w:type="dxa"/>
          </w:tcPr>
          <w:p w14:paraId="79AC5089" w14:textId="77777777" w:rsidR="008C3A5F" w:rsidRPr="00431B05" w:rsidRDefault="008C3A5F" w:rsidP="001921DB">
            <w:pPr>
              <w:rPr>
                <w:i/>
                <w:u w:val="single"/>
              </w:rPr>
            </w:pPr>
            <w:proofErr w:type="spellStart"/>
            <w:r w:rsidRPr="00431B05">
              <w:rPr>
                <w:i/>
                <w:u w:val="single"/>
              </w:rPr>
              <w:t>Elymus</w:t>
            </w:r>
            <w:proofErr w:type="spellEnd"/>
            <w:r w:rsidRPr="00431B05">
              <w:rPr>
                <w:i/>
                <w:u w:val="single"/>
              </w:rPr>
              <w:t xml:space="preserve"> </w:t>
            </w:r>
            <w:proofErr w:type="spellStart"/>
            <w:r w:rsidRPr="00431B05">
              <w:rPr>
                <w:i/>
                <w:u w:val="single"/>
              </w:rPr>
              <w:t>repens</w:t>
            </w:r>
            <w:proofErr w:type="spellEnd"/>
          </w:p>
        </w:tc>
        <w:tc>
          <w:tcPr>
            <w:tcW w:w="1501" w:type="dxa"/>
          </w:tcPr>
          <w:p w14:paraId="629A94F9" w14:textId="77777777" w:rsidR="008C3A5F" w:rsidRPr="00431B05" w:rsidRDefault="008C3A5F" w:rsidP="001921DB">
            <w:pPr>
              <w:rPr>
                <w:i/>
                <w:u w:val="single"/>
              </w:rPr>
            </w:pPr>
            <w:proofErr w:type="spellStart"/>
            <w:r w:rsidRPr="00431B05">
              <w:rPr>
                <w:i/>
                <w:u w:val="single"/>
              </w:rPr>
              <w:t>Hordeum</w:t>
            </w:r>
            <w:proofErr w:type="spellEnd"/>
            <w:r w:rsidRPr="00431B05">
              <w:rPr>
                <w:i/>
                <w:u w:val="single"/>
              </w:rPr>
              <w:t xml:space="preserve"> </w:t>
            </w:r>
            <w:proofErr w:type="spellStart"/>
            <w:r w:rsidRPr="00431B05">
              <w:rPr>
                <w:i/>
                <w:u w:val="single"/>
              </w:rPr>
              <w:t>secalinum</w:t>
            </w:r>
            <w:proofErr w:type="spellEnd"/>
          </w:p>
        </w:tc>
        <w:tc>
          <w:tcPr>
            <w:tcW w:w="1502" w:type="dxa"/>
          </w:tcPr>
          <w:p w14:paraId="5F520260" w14:textId="77777777" w:rsidR="008C3A5F" w:rsidRPr="001921DB" w:rsidRDefault="008C3A5F" w:rsidP="001921DB">
            <w:pPr>
              <w:rPr>
                <w:u w:val="single"/>
              </w:rPr>
            </w:pPr>
            <w:r w:rsidRPr="001921DB">
              <w:rPr>
                <w:u w:val="single"/>
              </w:rPr>
              <w:t>6</w:t>
            </w:r>
          </w:p>
        </w:tc>
        <w:tc>
          <w:tcPr>
            <w:tcW w:w="1502" w:type="dxa"/>
          </w:tcPr>
          <w:p w14:paraId="6832089F" w14:textId="77777777" w:rsidR="008C3A5F" w:rsidRPr="001921DB" w:rsidRDefault="008C3A5F" w:rsidP="001921DB">
            <w:pPr>
              <w:rPr>
                <w:u w:val="single"/>
              </w:rPr>
            </w:pPr>
            <w:r w:rsidRPr="001921DB">
              <w:rPr>
                <w:u w:val="single"/>
              </w:rPr>
              <w:t>2</w:t>
            </w:r>
          </w:p>
        </w:tc>
        <w:tc>
          <w:tcPr>
            <w:tcW w:w="1502" w:type="dxa"/>
          </w:tcPr>
          <w:p w14:paraId="62819D3E" w14:textId="77777777" w:rsidR="008C3A5F" w:rsidRPr="001921DB" w:rsidRDefault="008C3A5F" w:rsidP="001921DB">
            <w:pPr>
              <w:rPr>
                <w:u w:val="single"/>
              </w:rPr>
            </w:pPr>
            <w:r w:rsidRPr="001921DB">
              <w:rPr>
                <w:u w:val="single"/>
              </w:rPr>
              <w:t>42</w:t>
            </w:r>
          </w:p>
        </w:tc>
        <w:tc>
          <w:tcPr>
            <w:tcW w:w="1502" w:type="dxa"/>
          </w:tcPr>
          <w:p w14:paraId="217A396E" w14:textId="77777777" w:rsidR="008C3A5F" w:rsidRPr="001921DB" w:rsidRDefault="008C3A5F" w:rsidP="001921DB">
            <w:pPr>
              <w:rPr>
                <w:u w:val="single"/>
              </w:rPr>
            </w:pPr>
            <w:r w:rsidRPr="001921DB">
              <w:rPr>
                <w:u w:val="single"/>
              </w:rPr>
              <w:t>14</w:t>
            </w:r>
          </w:p>
        </w:tc>
      </w:tr>
      <w:tr w:rsidR="008C3A5F" w:rsidRPr="001921DB" w14:paraId="6CE9495C" w14:textId="77777777" w:rsidTr="008C3A5F">
        <w:tc>
          <w:tcPr>
            <w:tcW w:w="1501" w:type="dxa"/>
          </w:tcPr>
          <w:p w14:paraId="55EB6C4A" w14:textId="77777777" w:rsidR="008C3A5F" w:rsidRPr="00431B05" w:rsidRDefault="008C3A5F" w:rsidP="001921DB">
            <w:pPr>
              <w:rPr>
                <w:i/>
                <w:u w:val="single"/>
              </w:rPr>
            </w:pPr>
            <w:proofErr w:type="spellStart"/>
            <w:r w:rsidRPr="00431B05">
              <w:rPr>
                <w:i/>
                <w:u w:val="single"/>
              </w:rPr>
              <w:t>Secale</w:t>
            </w:r>
            <w:proofErr w:type="spellEnd"/>
            <w:r w:rsidRPr="00431B05">
              <w:rPr>
                <w:i/>
                <w:u w:val="single"/>
              </w:rPr>
              <w:t xml:space="preserve"> </w:t>
            </w:r>
            <w:proofErr w:type="spellStart"/>
            <w:r w:rsidRPr="00431B05">
              <w:rPr>
                <w:i/>
                <w:u w:val="single"/>
              </w:rPr>
              <w:t>cereale</w:t>
            </w:r>
            <w:proofErr w:type="spellEnd"/>
          </w:p>
        </w:tc>
        <w:tc>
          <w:tcPr>
            <w:tcW w:w="1501" w:type="dxa"/>
          </w:tcPr>
          <w:p w14:paraId="43A63710" w14:textId="77777777" w:rsidR="008C3A5F" w:rsidRPr="00431B05" w:rsidRDefault="008C3A5F" w:rsidP="001921DB">
            <w:pPr>
              <w:rPr>
                <w:i/>
                <w:u w:val="single"/>
              </w:rPr>
            </w:pPr>
            <w:r w:rsidRPr="00431B05">
              <w:rPr>
                <w:i/>
                <w:u w:val="single"/>
              </w:rPr>
              <w:t xml:space="preserve">Triticum </w:t>
            </w:r>
            <w:proofErr w:type="spellStart"/>
            <w:r w:rsidRPr="00431B05">
              <w:rPr>
                <w:i/>
                <w:u w:val="single"/>
              </w:rPr>
              <w:t>aestivum</w:t>
            </w:r>
            <w:proofErr w:type="spellEnd"/>
          </w:p>
        </w:tc>
        <w:tc>
          <w:tcPr>
            <w:tcW w:w="1502" w:type="dxa"/>
          </w:tcPr>
          <w:p w14:paraId="5A9B3508" w14:textId="77777777" w:rsidR="008C3A5F" w:rsidRPr="001921DB" w:rsidRDefault="008C3A5F" w:rsidP="001921DB">
            <w:pPr>
              <w:rPr>
                <w:u w:val="single"/>
              </w:rPr>
            </w:pPr>
            <w:r w:rsidRPr="001921DB">
              <w:rPr>
                <w:u w:val="single"/>
              </w:rPr>
              <w:t>2</w:t>
            </w:r>
          </w:p>
        </w:tc>
        <w:tc>
          <w:tcPr>
            <w:tcW w:w="1502" w:type="dxa"/>
          </w:tcPr>
          <w:p w14:paraId="0F4E540B" w14:textId="77777777" w:rsidR="008C3A5F" w:rsidRPr="001921DB" w:rsidRDefault="008C3A5F" w:rsidP="001921DB">
            <w:pPr>
              <w:rPr>
                <w:u w:val="single"/>
              </w:rPr>
            </w:pPr>
            <w:r w:rsidRPr="001921DB">
              <w:rPr>
                <w:u w:val="single"/>
              </w:rPr>
              <w:t>6</w:t>
            </w:r>
          </w:p>
        </w:tc>
        <w:tc>
          <w:tcPr>
            <w:tcW w:w="1502" w:type="dxa"/>
          </w:tcPr>
          <w:p w14:paraId="4AFADF32" w14:textId="77777777" w:rsidR="008C3A5F" w:rsidRPr="001921DB" w:rsidRDefault="008C3A5F" w:rsidP="001921DB">
            <w:pPr>
              <w:rPr>
                <w:u w:val="single"/>
              </w:rPr>
            </w:pPr>
            <w:r w:rsidRPr="001921DB">
              <w:rPr>
                <w:u w:val="single"/>
              </w:rPr>
              <w:t>14</w:t>
            </w:r>
          </w:p>
        </w:tc>
        <w:tc>
          <w:tcPr>
            <w:tcW w:w="1502" w:type="dxa"/>
          </w:tcPr>
          <w:p w14:paraId="155159A8" w14:textId="77777777" w:rsidR="008C3A5F" w:rsidRPr="001921DB" w:rsidRDefault="008C3A5F" w:rsidP="001921DB">
            <w:pPr>
              <w:rPr>
                <w:u w:val="single"/>
              </w:rPr>
            </w:pPr>
            <w:r w:rsidRPr="001921DB">
              <w:rPr>
                <w:u w:val="single"/>
              </w:rPr>
              <w:t>42</w:t>
            </w:r>
          </w:p>
        </w:tc>
      </w:tr>
    </w:tbl>
    <w:p w14:paraId="315F8A9A" w14:textId="77777777" w:rsidR="00A80869" w:rsidRPr="004E5C23" w:rsidRDefault="00A80869" w:rsidP="00A80869">
      <w:pPr>
        <w:rPr>
          <w:b/>
          <w:sz w:val="22"/>
          <w:szCs w:val="22"/>
          <w:u w:val="single"/>
        </w:rPr>
      </w:pPr>
    </w:p>
    <w:p w14:paraId="39550A9D" w14:textId="36E3FE8D" w:rsidR="00A80869" w:rsidRDefault="00A80869" w:rsidP="00A80869">
      <w:pPr>
        <w:rPr>
          <w:ins w:id="457" w:author="Microsoft Office User" w:date="2023-10-16T17:04:00Z"/>
          <w:sz w:val="22"/>
          <w:szCs w:val="22"/>
          <w:u w:val="single"/>
        </w:rPr>
      </w:pPr>
      <w:r w:rsidRPr="004E5C23">
        <w:rPr>
          <w:sz w:val="22"/>
          <w:szCs w:val="22"/>
          <w:u w:val="single"/>
        </w:rPr>
        <w:t xml:space="preserve">Table </w:t>
      </w:r>
      <w:ins w:id="458" w:author="Microsoft Office User" w:date="2023-10-16T17:04:00Z">
        <w:r w:rsidR="00A4444D">
          <w:rPr>
            <w:sz w:val="22"/>
            <w:szCs w:val="22"/>
            <w:u w:val="single"/>
          </w:rPr>
          <w:t>2</w:t>
        </w:r>
      </w:ins>
      <w:del w:id="459" w:author="Microsoft Office User" w:date="2023-10-16T17:04:00Z">
        <w:r w:rsidR="008C3A5F" w:rsidDel="00A4444D">
          <w:rPr>
            <w:sz w:val="22"/>
            <w:szCs w:val="22"/>
            <w:u w:val="single"/>
          </w:rPr>
          <w:delText>1</w:delText>
        </w:r>
      </w:del>
      <w:r w:rsidRPr="004E5C23">
        <w:rPr>
          <w:sz w:val="22"/>
          <w:szCs w:val="22"/>
          <w:u w:val="single"/>
        </w:rPr>
        <w:t>: Search strings for Google Scholar searches.</w:t>
      </w:r>
    </w:p>
    <w:p w14:paraId="63A937D8" w14:textId="77777777" w:rsidR="00A4444D" w:rsidRPr="004E5C23" w:rsidRDefault="00A4444D" w:rsidP="00A80869">
      <w:pPr>
        <w:rPr>
          <w:sz w:val="22"/>
          <w:szCs w:val="22"/>
          <w:u w:val="single"/>
        </w:rPr>
      </w:pPr>
      <w:bookmarkStart w:id="460" w:name="_GoBack"/>
      <w:bookmarkEnd w:id="460"/>
    </w:p>
    <w:tbl>
      <w:tblPr>
        <w:tblStyle w:val="TableGrid"/>
        <w:tblW w:w="0" w:type="auto"/>
        <w:tblLook w:val="04A0" w:firstRow="1" w:lastRow="0" w:firstColumn="1" w:lastColumn="0" w:noHBand="0" w:noVBand="1"/>
      </w:tblPr>
      <w:tblGrid>
        <w:gridCol w:w="4504"/>
        <w:gridCol w:w="4506"/>
      </w:tblGrid>
      <w:tr w:rsidR="00A80869" w:rsidRPr="002B51A1" w14:paraId="7444F488" w14:textId="77777777" w:rsidTr="00A80869">
        <w:tc>
          <w:tcPr>
            <w:tcW w:w="4508" w:type="dxa"/>
          </w:tcPr>
          <w:p w14:paraId="0E850C9E" w14:textId="77777777" w:rsidR="00A80869" w:rsidRPr="004E5C23" w:rsidRDefault="00A80869" w:rsidP="00A80869">
            <w:r w:rsidRPr="004E5C23">
              <w:t xml:space="preserve">Journal </w:t>
            </w:r>
          </w:p>
        </w:tc>
        <w:tc>
          <w:tcPr>
            <w:tcW w:w="4508" w:type="dxa"/>
          </w:tcPr>
          <w:p w14:paraId="2141CC3D" w14:textId="77777777" w:rsidR="00A80869" w:rsidRPr="004E5C23" w:rsidRDefault="00A80869" w:rsidP="00A80869">
            <w:r w:rsidRPr="004E5C23">
              <w:t>Search string</w:t>
            </w:r>
          </w:p>
        </w:tc>
      </w:tr>
      <w:tr w:rsidR="00A80869" w:rsidRPr="002B51A1" w14:paraId="14CFD7F6" w14:textId="77777777" w:rsidTr="00A80869">
        <w:tc>
          <w:tcPr>
            <w:tcW w:w="4508" w:type="dxa"/>
          </w:tcPr>
          <w:p w14:paraId="14660456" w14:textId="77777777" w:rsidR="00A80869" w:rsidRPr="004E5C23" w:rsidRDefault="00A80869" w:rsidP="00A80869">
            <w:r w:rsidRPr="004E5C23">
              <w:t>Molecular Ecology</w:t>
            </w:r>
          </w:p>
        </w:tc>
        <w:tc>
          <w:tcPr>
            <w:tcW w:w="4508" w:type="dxa"/>
          </w:tcPr>
          <w:p w14:paraId="28C125B2" w14:textId="77777777" w:rsidR="00A80869" w:rsidRPr="004E5C23" w:rsidRDefault="00A80869" w:rsidP="00A80869">
            <w:r w:rsidRPr="004E5C23">
              <w:t xml:space="preserve">Ploidy hybrid genetic introgression diploid OR tetraploid OR hexaploidy OR octoploid </w:t>
            </w:r>
            <w:proofErr w:type="spellStart"/>
            <w:r w:rsidRPr="004E5C23">
              <w:t>source:”Molecular</w:t>
            </w:r>
            <w:proofErr w:type="spellEnd"/>
            <w:r w:rsidRPr="004E5C23">
              <w:t xml:space="preserve"> Ecology” </w:t>
            </w:r>
          </w:p>
        </w:tc>
      </w:tr>
      <w:tr w:rsidR="00A80869" w:rsidRPr="002B51A1" w14:paraId="566CF3C1" w14:textId="77777777" w:rsidTr="00A80869">
        <w:tc>
          <w:tcPr>
            <w:tcW w:w="4508" w:type="dxa"/>
          </w:tcPr>
          <w:p w14:paraId="049CB7FC" w14:textId="77777777" w:rsidR="00A80869" w:rsidRPr="004E5C23" w:rsidRDefault="00A80869" w:rsidP="00A80869">
            <w:r w:rsidRPr="004E5C23">
              <w:t>Evolution</w:t>
            </w:r>
          </w:p>
        </w:tc>
        <w:tc>
          <w:tcPr>
            <w:tcW w:w="4508" w:type="dxa"/>
          </w:tcPr>
          <w:p w14:paraId="0B4AFA31" w14:textId="77777777" w:rsidR="00A80869" w:rsidRPr="004E5C23" w:rsidRDefault="00A80869" w:rsidP="00A80869">
            <w:r w:rsidRPr="004E5C23">
              <w:t xml:space="preserve">Ploidy hybrid genetic introgression diploid OR tetraploid OR hexaploidy OR octoploid site:onlinelibrary.wiley.com </w:t>
            </w:r>
            <w:proofErr w:type="spellStart"/>
            <w:r w:rsidRPr="004E5C23">
              <w:t>source:”Evolution</w:t>
            </w:r>
            <w:proofErr w:type="spellEnd"/>
            <w:r w:rsidRPr="004E5C23">
              <w:t>” -</w:t>
            </w:r>
            <w:proofErr w:type="spellStart"/>
            <w:r w:rsidRPr="004E5C23">
              <w:t>source:”and</w:t>
            </w:r>
            <w:proofErr w:type="spellEnd"/>
            <w:r w:rsidRPr="004E5C23">
              <w:t xml:space="preserve"> Evolution” -</w:t>
            </w:r>
            <w:proofErr w:type="spellStart"/>
            <w:r w:rsidRPr="004E5C23">
              <w:t>source:”Organic</w:t>
            </w:r>
            <w:proofErr w:type="spellEnd"/>
            <w:r w:rsidRPr="004E5C23">
              <w:t xml:space="preserve"> Evolution” </w:t>
            </w:r>
          </w:p>
        </w:tc>
      </w:tr>
      <w:tr w:rsidR="00A80869" w:rsidRPr="002B51A1" w14:paraId="262002D2" w14:textId="77777777" w:rsidTr="00A80869">
        <w:tc>
          <w:tcPr>
            <w:tcW w:w="4508" w:type="dxa"/>
          </w:tcPr>
          <w:p w14:paraId="2CD017AB" w14:textId="77777777" w:rsidR="00A80869" w:rsidRPr="004E5C23" w:rsidRDefault="00A80869" w:rsidP="00A80869">
            <w:r w:rsidRPr="004E5C23">
              <w:t>Heredity</w:t>
            </w:r>
          </w:p>
        </w:tc>
        <w:tc>
          <w:tcPr>
            <w:tcW w:w="4508" w:type="dxa"/>
          </w:tcPr>
          <w:p w14:paraId="4628CBD2" w14:textId="77777777" w:rsidR="00A80869" w:rsidRPr="004E5C23" w:rsidRDefault="00A80869" w:rsidP="00A80869">
            <w:r w:rsidRPr="004E5C23">
              <w:t xml:space="preserve">Ploidy hybrid genetic introgression diploid OR tetraploid OR hexaploidy OR octoploid </w:t>
            </w:r>
            <w:proofErr w:type="spellStart"/>
            <w:r w:rsidRPr="004E5C23">
              <w:t>source:”Heredity</w:t>
            </w:r>
            <w:proofErr w:type="spellEnd"/>
            <w:r w:rsidRPr="004E5C23">
              <w:t>”</w:t>
            </w:r>
          </w:p>
        </w:tc>
      </w:tr>
      <w:tr w:rsidR="00A80869" w:rsidRPr="002B51A1" w14:paraId="56728284" w14:textId="77777777" w:rsidTr="00A80869">
        <w:tc>
          <w:tcPr>
            <w:tcW w:w="4508" w:type="dxa"/>
          </w:tcPr>
          <w:p w14:paraId="3518E95D" w14:textId="77777777" w:rsidR="00A80869" w:rsidRPr="004E5C23" w:rsidRDefault="00A80869" w:rsidP="00A80869">
            <w:r w:rsidRPr="004E5C23">
              <w:t>Annals of Botany</w:t>
            </w:r>
          </w:p>
        </w:tc>
        <w:tc>
          <w:tcPr>
            <w:tcW w:w="4508" w:type="dxa"/>
          </w:tcPr>
          <w:p w14:paraId="17BD5BAC" w14:textId="77777777" w:rsidR="00A80869" w:rsidRPr="004E5C23" w:rsidRDefault="00A80869" w:rsidP="00A80869">
            <w:r w:rsidRPr="004E5C23">
              <w:t xml:space="preserve">Ploidy hybrid genetic introgression diploid OR tetraploid OR hexaploidy OR octoploid </w:t>
            </w:r>
            <w:proofErr w:type="spellStart"/>
            <w:r w:rsidRPr="004E5C23">
              <w:t>source:”Annals</w:t>
            </w:r>
            <w:proofErr w:type="spellEnd"/>
            <w:r w:rsidRPr="004E5C23">
              <w:t xml:space="preserve"> of Botany”</w:t>
            </w:r>
          </w:p>
        </w:tc>
      </w:tr>
      <w:tr w:rsidR="00A80869" w:rsidRPr="002B51A1" w14:paraId="508926F8" w14:textId="77777777" w:rsidTr="00A80869">
        <w:tc>
          <w:tcPr>
            <w:tcW w:w="4508" w:type="dxa"/>
          </w:tcPr>
          <w:p w14:paraId="0205E22A" w14:textId="77777777" w:rsidR="00A80869" w:rsidRPr="004E5C23" w:rsidRDefault="00A80869" w:rsidP="00A80869">
            <w:r w:rsidRPr="004E5C23">
              <w:lastRenderedPageBreak/>
              <w:t>American Journal of Botany</w:t>
            </w:r>
          </w:p>
        </w:tc>
        <w:tc>
          <w:tcPr>
            <w:tcW w:w="4508" w:type="dxa"/>
          </w:tcPr>
          <w:p w14:paraId="36C2216D" w14:textId="77777777" w:rsidR="00A80869" w:rsidRPr="004E5C23" w:rsidRDefault="00A80869" w:rsidP="00A80869">
            <w:r w:rsidRPr="004E5C23">
              <w:t>Ploidy hybrid genetic introgression diploid OR tetraploid OR hexaploidy OR octoploid source:” American Journal of Botany”</w:t>
            </w:r>
          </w:p>
        </w:tc>
      </w:tr>
      <w:tr w:rsidR="00A80869" w:rsidRPr="002B51A1" w14:paraId="4190B76B" w14:textId="77777777" w:rsidTr="00A80869">
        <w:tc>
          <w:tcPr>
            <w:tcW w:w="4508" w:type="dxa"/>
          </w:tcPr>
          <w:p w14:paraId="38A8D6CE" w14:textId="77777777" w:rsidR="00A80869" w:rsidRPr="004E5C23" w:rsidRDefault="00A80869" w:rsidP="00A80869">
            <w:r w:rsidRPr="004E5C23">
              <w:t xml:space="preserve">New </w:t>
            </w:r>
            <w:proofErr w:type="spellStart"/>
            <w:r w:rsidRPr="004E5C23">
              <w:t>Phytologist</w:t>
            </w:r>
            <w:proofErr w:type="spellEnd"/>
          </w:p>
        </w:tc>
        <w:tc>
          <w:tcPr>
            <w:tcW w:w="4508" w:type="dxa"/>
          </w:tcPr>
          <w:p w14:paraId="40456717" w14:textId="77777777" w:rsidR="00A80869" w:rsidRPr="004E5C23" w:rsidRDefault="00A80869" w:rsidP="00A80869">
            <w:r w:rsidRPr="004E5C23">
              <w:t xml:space="preserve">Ploidy hybrid genetic introgression diploid OR tetraploid OR hexaploidy OR octoploid source:” New </w:t>
            </w:r>
            <w:proofErr w:type="spellStart"/>
            <w:r w:rsidRPr="004E5C23">
              <w:t>Phytologist</w:t>
            </w:r>
            <w:proofErr w:type="spellEnd"/>
            <w:r w:rsidRPr="004E5C23">
              <w:t>”</w:t>
            </w:r>
          </w:p>
        </w:tc>
      </w:tr>
      <w:tr w:rsidR="00A80869" w:rsidRPr="002B51A1" w14:paraId="0D3AD030" w14:textId="77777777" w:rsidTr="00A80869">
        <w:tc>
          <w:tcPr>
            <w:tcW w:w="4508" w:type="dxa"/>
          </w:tcPr>
          <w:p w14:paraId="67D96A72" w14:textId="77777777" w:rsidR="00A80869" w:rsidRPr="004E5C23" w:rsidRDefault="00A80869" w:rsidP="00A80869">
            <w:r w:rsidRPr="004E5C23">
              <w:t>PNAS</w:t>
            </w:r>
          </w:p>
        </w:tc>
        <w:tc>
          <w:tcPr>
            <w:tcW w:w="4508" w:type="dxa"/>
          </w:tcPr>
          <w:p w14:paraId="1AD58ACE" w14:textId="77777777" w:rsidR="00A80869" w:rsidRPr="004E5C23" w:rsidRDefault="00A80869" w:rsidP="00A80869">
            <w:r w:rsidRPr="004E5C23">
              <w:t>Ploidy hybrid genetic introgression diploid OR tetraploid OR hexaploidy OR octoploid source:” PNAS”</w:t>
            </w:r>
          </w:p>
        </w:tc>
      </w:tr>
      <w:tr w:rsidR="00A80869" w:rsidRPr="002B51A1" w14:paraId="1E05CC98" w14:textId="77777777" w:rsidTr="00A80869">
        <w:tc>
          <w:tcPr>
            <w:tcW w:w="4508" w:type="dxa"/>
          </w:tcPr>
          <w:p w14:paraId="245182A1" w14:textId="77777777" w:rsidR="00A80869" w:rsidRPr="004E5C23" w:rsidRDefault="00A80869" w:rsidP="00A80869">
            <w:r w:rsidRPr="004E5C23">
              <w:t xml:space="preserve">Biological Journal of the </w:t>
            </w:r>
            <w:proofErr w:type="spellStart"/>
            <w:r w:rsidRPr="004E5C23">
              <w:t>Linnean</w:t>
            </w:r>
            <w:proofErr w:type="spellEnd"/>
            <w:r w:rsidRPr="004E5C23">
              <w:t xml:space="preserve"> Society</w:t>
            </w:r>
          </w:p>
        </w:tc>
        <w:tc>
          <w:tcPr>
            <w:tcW w:w="4508" w:type="dxa"/>
          </w:tcPr>
          <w:p w14:paraId="660D0F03" w14:textId="77777777" w:rsidR="00A80869" w:rsidRPr="004E5C23" w:rsidRDefault="00A80869" w:rsidP="00A80869">
            <w:r w:rsidRPr="004E5C23">
              <w:t xml:space="preserve">Ploidy hybrid genetic introgression diploid OR tetraploid OR hexaploidy OR octoploid source:” Biological Journal of the </w:t>
            </w:r>
            <w:proofErr w:type="spellStart"/>
            <w:r w:rsidRPr="004E5C23">
              <w:t>Linnean</w:t>
            </w:r>
            <w:proofErr w:type="spellEnd"/>
            <w:r w:rsidRPr="004E5C23">
              <w:t xml:space="preserve"> Society”</w:t>
            </w:r>
          </w:p>
        </w:tc>
      </w:tr>
      <w:tr w:rsidR="00A80869" w:rsidRPr="002B51A1" w14:paraId="70C6DD83" w14:textId="77777777" w:rsidTr="00A80869">
        <w:tc>
          <w:tcPr>
            <w:tcW w:w="4508" w:type="dxa"/>
          </w:tcPr>
          <w:p w14:paraId="5F86A946" w14:textId="77777777" w:rsidR="00A80869" w:rsidRPr="004E5C23" w:rsidRDefault="00A80869" w:rsidP="00A80869">
            <w:r w:rsidRPr="004E5C23">
              <w:t xml:space="preserve">Botanical Journal of the </w:t>
            </w:r>
            <w:proofErr w:type="spellStart"/>
            <w:r w:rsidRPr="004E5C23">
              <w:t>Linnean</w:t>
            </w:r>
            <w:proofErr w:type="spellEnd"/>
            <w:r w:rsidRPr="004E5C23">
              <w:t xml:space="preserve"> Society</w:t>
            </w:r>
          </w:p>
        </w:tc>
        <w:tc>
          <w:tcPr>
            <w:tcW w:w="4508" w:type="dxa"/>
          </w:tcPr>
          <w:p w14:paraId="4C18DC43" w14:textId="77777777" w:rsidR="00A80869" w:rsidRPr="004E5C23" w:rsidRDefault="00A80869" w:rsidP="00A80869">
            <w:r w:rsidRPr="004E5C23">
              <w:t xml:space="preserve">Ploidy hybrid genetic introgression diploid OR tetraploid OR hexaploidy OR octoploid source:” Botanical Journal of the </w:t>
            </w:r>
            <w:proofErr w:type="spellStart"/>
            <w:r w:rsidRPr="004E5C23">
              <w:t>Linnean</w:t>
            </w:r>
            <w:proofErr w:type="spellEnd"/>
            <w:r w:rsidRPr="004E5C23">
              <w:t xml:space="preserve"> Society”</w:t>
            </w:r>
          </w:p>
        </w:tc>
      </w:tr>
      <w:tr w:rsidR="00A80869" w:rsidRPr="002B51A1" w14:paraId="65AD0097" w14:textId="77777777" w:rsidTr="00A80869">
        <w:tc>
          <w:tcPr>
            <w:tcW w:w="4508" w:type="dxa"/>
          </w:tcPr>
          <w:p w14:paraId="182CEF5E" w14:textId="77777777" w:rsidR="00A80869" w:rsidRPr="004E5C23" w:rsidRDefault="00A80869" w:rsidP="00A80869">
            <w:r w:rsidRPr="004E5C23">
              <w:t>Journal of Evolutionary Biology</w:t>
            </w:r>
          </w:p>
        </w:tc>
        <w:tc>
          <w:tcPr>
            <w:tcW w:w="4508" w:type="dxa"/>
          </w:tcPr>
          <w:p w14:paraId="0EE79788" w14:textId="77777777" w:rsidR="00A80869" w:rsidRPr="004E5C23" w:rsidRDefault="00A80869" w:rsidP="00A80869">
            <w:r w:rsidRPr="004E5C23">
              <w:t>Ploidy hybrid genetic introgression diploid OR tetraploid OR hexaploidy OR octoploid source:” Journal of Evolutionary Biology”</w:t>
            </w:r>
          </w:p>
        </w:tc>
      </w:tr>
      <w:tr w:rsidR="00A80869" w:rsidRPr="002B51A1" w14:paraId="1CB6583C" w14:textId="77777777" w:rsidTr="00A80869">
        <w:tc>
          <w:tcPr>
            <w:tcW w:w="4508" w:type="dxa"/>
          </w:tcPr>
          <w:p w14:paraId="38FC85EF" w14:textId="77777777" w:rsidR="00A80869" w:rsidRPr="004E5C23" w:rsidRDefault="00A80869" w:rsidP="00A80869">
            <w:proofErr w:type="spellStart"/>
            <w:r w:rsidRPr="004E5C23">
              <w:t>PLoS</w:t>
            </w:r>
            <w:proofErr w:type="spellEnd"/>
            <w:r w:rsidRPr="004E5C23">
              <w:t xml:space="preserve"> One</w:t>
            </w:r>
          </w:p>
        </w:tc>
        <w:tc>
          <w:tcPr>
            <w:tcW w:w="4508" w:type="dxa"/>
          </w:tcPr>
          <w:p w14:paraId="4AAAFCF0" w14:textId="77777777" w:rsidR="00A80869" w:rsidRPr="004E5C23" w:rsidRDefault="00A80869" w:rsidP="00A80869">
            <w:r w:rsidRPr="004E5C23">
              <w:t xml:space="preserve">Ploidy hybrid genetic introgression diploid OR tetraploid OR hexaploidy OR octoploid source:” </w:t>
            </w:r>
            <w:proofErr w:type="spellStart"/>
            <w:r w:rsidRPr="004E5C23">
              <w:t>PLoS</w:t>
            </w:r>
            <w:proofErr w:type="spellEnd"/>
            <w:r w:rsidRPr="004E5C23">
              <w:t xml:space="preserve"> One”</w:t>
            </w:r>
          </w:p>
        </w:tc>
      </w:tr>
    </w:tbl>
    <w:p w14:paraId="1A63AF7F" w14:textId="77777777" w:rsidR="00A80869" w:rsidRPr="004E5C23" w:rsidRDefault="00A80869" w:rsidP="00A80869">
      <w:pPr>
        <w:rPr>
          <w:sz w:val="22"/>
          <w:szCs w:val="22"/>
        </w:rPr>
      </w:pPr>
    </w:p>
    <w:p w14:paraId="7D50495D" w14:textId="77777777" w:rsidR="00A80869" w:rsidRPr="004E5C23" w:rsidRDefault="00A80869" w:rsidP="00A80869">
      <w:pPr>
        <w:rPr>
          <w:sz w:val="22"/>
          <w:szCs w:val="22"/>
        </w:rPr>
      </w:pPr>
      <w:r w:rsidRPr="004E5C23">
        <w:rPr>
          <w:b/>
          <w:sz w:val="22"/>
          <w:szCs w:val="22"/>
        </w:rPr>
        <w:t xml:space="preserve">Note: </w:t>
      </w:r>
      <w:r w:rsidRPr="004E5C23">
        <w:rPr>
          <w:sz w:val="22"/>
          <w:szCs w:val="22"/>
        </w:rPr>
        <w:t>other examples were added if they were deemed to be important and/or well known.</w:t>
      </w:r>
    </w:p>
    <w:p w14:paraId="0C1B77C3" w14:textId="77777777" w:rsidR="00A80869" w:rsidRPr="004E5C23" w:rsidRDefault="00A80869" w:rsidP="00A80869">
      <w:pPr>
        <w:rPr>
          <w:b/>
          <w:sz w:val="22"/>
          <w:szCs w:val="22"/>
        </w:rPr>
      </w:pPr>
    </w:p>
    <w:p w14:paraId="14CE3ACD" w14:textId="77777777" w:rsidR="00A80869" w:rsidRPr="004E5C23" w:rsidRDefault="00A80869" w:rsidP="00A80869">
      <w:pPr>
        <w:rPr>
          <w:b/>
          <w:sz w:val="22"/>
          <w:szCs w:val="22"/>
        </w:rPr>
      </w:pPr>
    </w:p>
    <w:p w14:paraId="46B27E79" w14:textId="77777777" w:rsidR="00A80869" w:rsidRPr="004E5C23" w:rsidRDefault="00A80869" w:rsidP="00A80869">
      <w:pPr>
        <w:rPr>
          <w:b/>
          <w:sz w:val="22"/>
          <w:szCs w:val="22"/>
        </w:rPr>
      </w:pPr>
    </w:p>
    <w:p w14:paraId="48AAC40B" w14:textId="77777777" w:rsidR="00A80869" w:rsidRPr="004E5C23" w:rsidRDefault="00A80869" w:rsidP="00A80869">
      <w:pPr>
        <w:rPr>
          <w:b/>
          <w:sz w:val="22"/>
          <w:szCs w:val="22"/>
        </w:rPr>
      </w:pPr>
    </w:p>
    <w:p w14:paraId="5A2FBCE6" w14:textId="77777777" w:rsidR="00A80869" w:rsidRPr="004E5C23" w:rsidRDefault="00A80869" w:rsidP="00A80869">
      <w:pPr>
        <w:rPr>
          <w:b/>
          <w:sz w:val="22"/>
          <w:szCs w:val="22"/>
        </w:rPr>
      </w:pPr>
    </w:p>
    <w:p w14:paraId="746EBAC3" w14:textId="5FB0D309" w:rsidR="00A80869" w:rsidRPr="004E5C23" w:rsidRDefault="00A80869" w:rsidP="00A80869">
      <w:pPr>
        <w:rPr>
          <w:sz w:val="22"/>
          <w:szCs w:val="22"/>
        </w:rPr>
      </w:pPr>
      <w:r w:rsidRPr="004E5C23">
        <w:rPr>
          <w:b/>
          <w:sz w:val="22"/>
          <w:szCs w:val="22"/>
        </w:rPr>
        <w:t xml:space="preserve">Figure </w:t>
      </w:r>
      <w:ins w:id="461" w:author="Microsoft Office User" w:date="2023-10-16T17:04:00Z">
        <w:r w:rsidR="00A4444D">
          <w:rPr>
            <w:b/>
            <w:sz w:val="22"/>
            <w:szCs w:val="22"/>
          </w:rPr>
          <w:t>1</w:t>
        </w:r>
      </w:ins>
      <w:del w:id="462" w:author="Microsoft Office User" w:date="2023-10-16T17:04:00Z">
        <w:r w:rsidRPr="004E5C23" w:rsidDel="00A4444D">
          <w:rPr>
            <w:b/>
            <w:sz w:val="22"/>
            <w:szCs w:val="22"/>
          </w:rPr>
          <w:delText>XX</w:delText>
        </w:r>
      </w:del>
      <w:r w:rsidRPr="004E5C23">
        <w:rPr>
          <w:b/>
          <w:sz w:val="22"/>
          <w:szCs w:val="22"/>
        </w:rPr>
        <w:t xml:space="preserve"> – The distribution of ploidy levels across the British</w:t>
      </w:r>
      <w:r w:rsidR="00D3160C" w:rsidRPr="004E5C23">
        <w:rPr>
          <w:b/>
          <w:sz w:val="22"/>
          <w:szCs w:val="22"/>
        </w:rPr>
        <w:t xml:space="preserve"> and Irish</w:t>
      </w:r>
      <w:r w:rsidRPr="004E5C23">
        <w:rPr>
          <w:b/>
          <w:sz w:val="22"/>
          <w:szCs w:val="22"/>
        </w:rPr>
        <w:t xml:space="preserve"> flora between species in the four families with the highest number of species. </w:t>
      </w:r>
      <w:r w:rsidRPr="004E5C23">
        <w:rPr>
          <w:sz w:val="22"/>
          <w:szCs w:val="22"/>
        </w:rPr>
        <w:t xml:space="preserve">Shown are </w:t>
      </w:r>
      <w:proofErr w:type="spellStart"/>
      <w:r w:rsidRPr="004E5C23">
        <w:rPr>
          <w:sz w:val="22"/>
          <w:szCs w:val="22"/>
        </w:rPr>
        <w:t>Rosaceae</w:t>
      </w:r>
      <w:proofErr w:type="spellEnd"/>
      <w:r w:rsidRPr="004E5C23">
        <w:rPr>
          <w:sz w:val="22"/>
          <w:szCs w:val="22"/>
        </w:rPr>
        <w:t>, Poaceae, Asteraceae and Fabaceae. Each family has distinct distributions of ploidy levels.</w:t>
      </w:r>
    </w:p>
    <w:p w14:paraId="56FFCAAB" w14:textId="3857F463" w:rsidR="00A80869" w:rsidRPr="004E5C23" w:rsidRDefault="00A80869" w:rsidP="00A80869">
      <w:pPr>
        <w:rPr>
          <w:sz w:val="22"/>
          <w:szCs w:val="22"/>
        </w:rPr>
      </w:pPr>
      <w:r w:rsidRPr="004E5C23">
        <w:rPr>
          <w:noProof/>
          <w:sz w:val="22"/>
          <w:szCs w:val="22"/>
          <w:lang w:eastAsia="en-GB"/>
        </w:rPr>
        <w:lastRenderedPageBreak/>
        <w:drawing>
          <wp:inline distT="0" distB="0" distL="0" distR="0" wp14:anchorId="2E0ED777" wp14:editId="0A6CC5CD">
            <wp:extent cx="573151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lementary_top_4_families.pd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4F4E3292" w14:textId="4BC78A38" w:rsidR="00A80869" w:rsidRPr="004E5C23" w:rsidRDefault="00A80869" w:rsidP="00A4444D">
      <w:pPr>
        <w:rPr>
          <w:sz w:val="22"/>
          <w:szCs w:val="22"/>
        </w:rPr>
      </w:pPr>
    </w:p>
    <w:sectPr w:rsidR="00A80869" w:rsidRPr="004E5C23" w:rsidSect="00733FC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10-12T07:57:00Z" w:initials="MOU">
    <w:p w14:paraId="4E3DEA99" w14:textId="77777777" w:rsidR="009369AC" w:rsidRDefault="009369AC">
      <w:pPr>
        <w:pStyle w:val="CommentText"/>
        <w:rPr>
          <w:i/>
        </w:rPr>
      </w:pPr>
      <w:r>
        <w:rPr>
          <w:rStyle w:val="CommentReference"/>
        </w:rPr>
        <w:annotationRef/>
      </w:r>
      <w:r>
        <w:t xml:space="preserve">Matsuoka, Yoshihiro. “Evolution of polyploid Triticum wheats under cultivation: the role of domestication, natural hybridisation and allopolyploid speciation in their diversification” </w:t>
      </w:r>
      <w:r>
        <w:rPr>
          <w:i/>
        </w:rPr>
        <w:t>Plant and cell physiology</w:t>
      </w:r>
    </w:p>
    <w:p w14:paraId="00BD2925" w14:textId="77777777" w:rsidR="009369AC" w:rsidRDefault="009369AC">
      <w:pPr>
        <w:pStyle w:val="CommentText"/>
        <w:rPr>
          <w:i/>
        </w:rPr>
      </w:pPr>
    </w:p>
    <w:p w14:paraId="5D7BF7BF" w14:textId="77777777" w:rsidR="009369AC" w:rsidRDefault="009369AC">
      <w:pPr>
        <w:pStyle w:val="CommentText"/>
      </w:pPr>
      <w:r>
        <w:t>“Haplotype-resolved sweet potato genome traces back its hexaploidization history”</w:t>
      </w:r>
    </w:p>
    <w:p w14:paraId="5567CB45" w14:textId="77777777" w:rsidR="00586620" w:rsidRDefault="00586620">
      <w:pPr>
        <w:pStyle w:val="CommentText"/>
      </w:pPr>
    </w:p>
    <w:p w14:paraId="19A290B3" w14:textId="147A8F5F" w:rsidR="00586620" w:rsidRPr="00586620" w:rsidRDefault="00586620">
      <w:pPr>
        <w:pStyle w:val="CommentText"/>
      </w:pPr>
      <w:r>
        <w:t xml:space="preserve">Allele-defined genome of the autopolyploid sugarcane </w:t>
      </w:r>
      <w:proofErr w:type="spellStart"/>
      <w:r>
        <w:rPr>
          <w:i/>
        </w:rPr>
        <w:t>Saccharum</w:t>
      </w:r>
      <w:proofErr w:type="spellEnd"/>
      <w:r>
        <w:rPr>
          <w:i/>
        </w:rPr>
        <w:t xml:space="preserve"> </w:t>
      </w:r>
      <w:proofErr w:type="spellStart"/>
      <w:r>
        <w:rPr>
          <w:i/>
        </w:rPr>
        <w:t>spontaneum</w:t>
      </w:r>
      <w:proofErr w:type="spellEnd"/>
      <w:r>
        <w:rPr>
          <w:i/>
        </w:rPr>
        <w:t xml:space="preserve"> L.</w:t>
      </w:r>
    </w:p>
  </w:comment>
  <w:comment w:id="1" w:author="Alex Twyford" w:date="2023-10-10T09:58:00Z" w:initials="AT">
    <w:p w14:paraId="113E179C" w14:textId="164C2D5C" w:rsidR="004E5C23" w:rsidRDefault="003E371D">
      <w:pPr>
        <w:pStyle w:val="CommentText"/>
      </w:pPr>
      <w:r>
        <w:rPr>
          <w:rStyle w:val="CommentReference"/>
        </w:rPr>
        <w:annotationRef/>
      </w:r>
      <w:r>
        <w:t xml:space="preserve">revisit these refs, add in newer papers (e.g. Molly Schumer’s </w:t>
      </w:r>
      <w:proofErr w:type="spellStart"/>
      <w:r>
        <w:t>eLife</w:t>
      </w:r>
      <w:proofErr w:type="spellEnd"/>
      <w:r>
        <w:t xml:space="preserve"> review), and remove any no longer so relevant.</w:t>
      </w:r>
    </w:p>
    <w:p w14:paraId="0374E1DA" w14:textId="77777777" w:rsidR="004E5C23" w:rsidRDefault="004E5C23">
      <w:pPr>
        <w:pStyle w:val="CommentText"/>
      </w:pPr>
    </w:p>
    <w:p w14:paraId="1F600943" w14:textId="635BE9B0" w:rsidR="00481B87" w:rsidRDefault="00481B87" w:rsidP="00481B87"/>
    <w:p w14:paraId="0711FE09" w14:textId="0A0F9A54" w:rsidR="00481B87" w:rsidRDefault="00481B87">
      <w:pPr>
        <w:pStyle w:val="CommentText"/>
      </w:pPr>
    </w:p>
  </w:comment>
  <w:comment w:id="2" w:author="Microsoft Office User" w:date="2023-10-13T15:34:00Z" w:initials="MOU">
    <w:p w14:paraId="1BA3BAD4" w14:textId="77777777" w:rsidR="004E5C23" w:rsidRDefault="004E5C23" w:rsidP="004E5C23">
      <w:r>
        <w:rPr>
          <w:rStyle w:val="CommentReference"/>
        </w:rPr>
        <w:annotationRef/>
      </w:r>
      <w:r>
        <w:t xml:space="preserve">These two: </w:t>
      </w:r>
    </w:p>
    <w:p w14:paraId="07BF2E22" w14:textId="77777777" w:rsidR="004E5C23" w:rsidRDefault="004E5C23" w:rsidP="004E5C23">
      <w:pPr>
        <w:rPr>
          <w:rFonts w:ascii="Arial" w:hAnsi="Arial" w:cs="Arial"/>
          <w:color w:val="222222"/>
          <w:sz w:val="20"/>
          <w:szCs w:val="20"/>
          <w:shd w:val="clear" w:color="auto" w:fill="FFFFFF"/>
        </w:rPr>
      </w:pPr>
    </w:p>
    <w:p w14:paraId="4FFEEEC3" w14:textId="1A353F04" w:rsidR="004E5C23" w:rsidRDefault="004E5C23" w:rsidP="004E5C23">
      <w:r>
        <w:rPr>
          <w:rFonts w:ascii="Arial" w:hAnsi="Arial" w:cs="Arial"/>
          <w:color w:val="222222"/>
          <w:sz w:val="20"/>
          <w:szCs w:val="20"/>
          <w:shd w:val="clear" w:color="auto" w:fill="FFFFFF"/>
        </w:rPr>
        <w:t>Taylor, Scott A., and Erica L. Larson. "Insights from genomes into the evolutionary importance and prevalence of hybridization in nature." </w:t>
      </w:r>
      <w:r>
        <w:rPr>
          <w:rFonts w:ascii="Arial" w:hAnsi="Arial" w:cs="Arial"/>
          <w:i/>
          <w:iCs/>
          <w:color w:val="222222"/>
          <w:sz w:val="20"/>
          <w:szCs w:val="20"/>
          <w:shd w:val="clear" w:color="auto" w:fill="FFFFFF"/>
        </w:rPr>
        <w:t>Nature ecology &amp; evolution</w:t>
      </w:r>
      <w:r>
        <w:rPr>
          <w:rFonts w:ascii="Arial" w:hAnsi="Arial" w:cs="Arial"/>
          <w:color w:val="222222"/>
          <w:sz w:val="20"/>
          <w:szCs w:val="20"/>
          <w:shd w:val="clear" w:color="auto" w:fill="FFFFFF"/>
        </w:rPr>
        <w:t> 3.2 (2019): 170-177.</w:t>
      </w:r>
    </w:p>
    <w:p w14:paraId="021A8B61" w14:textId="77777777" w:rsidR="004E5C23" w:rsidRDefault="004E5C23" w:rsidP="004E5C23">
      <w:pPr>
        <w:pStyle w:val="CommentText"/>
      </w:pPr>
    </w:p>
    <w:p w14:paraId="44ABF59A" w14:textId="77777777" w:rsidR="004E5C23" w:rsidRDefault="004E5C23" w:rsidP="004E5C23">
      <w:pPr>
        <w:pStyle w:val="CommentText"/>
        <w:rPr>
          <w:rFonts w:ascii="Arial" w:hAnsi="Arial" w:cs="Arial"/>
          <w:color w:val="222222"/>
          <w:shd w:val="clear" w:color="auto" w:fill="FFFFFF"/>
        </w:rPr>
      </w:pPr>
      <w:r>
        <w:rPr>
          <w:rFonts w:ascii="Arial" w:hAnsi="Arial" w:cs="Arial"/>
          <w:color w:val="222222"/>
          <w:shd w:val="clear" w:color="auto" w:fill="FFFFFF"/>
        </w:rPr>
        <w:t>Moran, Benjamin M., et al. "The genomic consequences of hybridization." </w:t>
      </w:r>
      <w:proofErr w:type="spellStart"/>
      <w:r>
        <w:rPr>
          <w:rFonts w:ascii="Arial" w:hAnsi="Arial" w:cs="Arial"/>
          <w:i/>
          <w:iCs/>
          <w:color w:val="222222"/>
          <w:shd w:val="clear" w:color="auto" w:fill="FFFFFF"/>
        </w:rPr>
        <w:t>Elife</w:t>
      </w:r>
      <w:proofErr w:type="spellEnd"/>
      <w:r>
        <w:rPr>
          <w:rFonts w:ascii="Arial" w:hAnsi="Arial" w:cs="Arial"/>
          <w:color w:val="222222"/>
          <w:shd w:val="clear" w:color="auto" w:fill="FFFFFF"/>
        </w:rPr>
        <w:t> 10 (2021): e69016.</w:t>
      </w:r>
    </w:p>
    <w:p w14:paraId="7689A3D8" w14:textId="77777777" w:rsidR="004E5C23" w:rsidRDefault="004E5C23" w:rsidP="004E5C23">
      <w:pPr>
        <w:pStyle w:val="CommentText"/>
      </w:pPr>
    </w:p>
    <w:p w14:paraId="08AE0849" w14:textId="77777777" w:rsidR="004E5C23" w:rsidRDefault="004E5C23" w:rsidP="004E5C23">
      <w:pPr>
        <w:pStyle w:val="CommentText"/>
      </w:pPr>
      <w:r>
        <w:t xml:space="preserve">I think remove </w:t>
      </w:r>
      <w:proofErr w:type="spellStart"/>
      <w:r>
        <w:t>soltis</w:t>
      </w:r>
      <w:proofErr w:type="spellEnd"/>
      <w:r>
        <w:t xml:space="preserve"> and </w:t>
      </w:r>
      <w:proofErr w:type="spellStart"/>
      <w:r>
        <w:t>soltis</w:t>
      </w:r>
      <w:proofErr w:type="spellEnd"/>
      <w:r w:rsidR="00C727B2">
        <w:t>.</w:t>
      </w:r>
    </w:p>
    <w:p w14:paraId="6752E2EF" w14:textId="77777777" w:rsidR="00C727B2" w:rsidRDefault="00C727B2" w:rsidP="004E5C23">
      <w:pPr>
        <w:pStyle w:val="CommentText"/>
      </w:pPr>
    </w:p>
    <w:p w14:paraId="1AEC0FF2" w14:textId="783AD627" w:rsidR="00C727B2" w:rsidRDefault="00C727B2" w:rsidP="004E5C23">
      <w:pPr>
        <w:pStyle w:val="CommentText"/>
      </w:pPr>
      <w:r>
        <w:t>References will have to be done at the end, as I broke endnote on this machine.</w:t>
      </w:r>
    </w:p>
  </w:comment>
  <w:comment w:id="3" w:author="Guest User" w:date="2023-06-12T16:56:00Z" w:initials="GU">
    <w:p w14:paraId="73C8B7F4" w14:textId="5FCC76C2" w:rsidR="003E371D" w:rsidRDefault="003E371D">
      <w:pPr>
        <w:pStyle w:val="CommentText"/>
      </w:pPr>
      <w:r>
        <w:t>I'm currently considering placing the text from box 2 here, under a new heading, to illustrate the process before coming to the frequency. Will reread tomorrow with fresh eyes!</w:t>
      </w:r>
      <w:r>
        <w:rPr>
          <w:rStyle w:val="CommentReference"/>
        </w:rPr>
        <w:annotationRef/>
      </w:r>
    </w:p>
  </w:comment>
  <w:comment w:id="4" w:author="Guest User" w:date="2023-06-13T12:38:00Z" w:initials="GU">
    <w:p w14:paraId="46A7674E" w14:textId="48E6B30A" w:rsidR="003E371D" w:rsidRDefault="003E371D">
      <w:pPr>
        <w:pStyle w:val="CommentText"/>
      </w:pPr>
      <w:r>
        <w:t>I've also merged it with text from one of the later boxes; all good background info.</w:t>
      </w:r>
      <w:r>
        <w:rPr>
          <w:rStyle w:val="CommentReference"/>
        </w:rPr>
        <w:annotationRef/>
      </w:r>
    </w:p>
  </w:comment>
  <w:comment w:id="13" w:author="Microsoft Office User" w:date="2023-04-19T07:59:00Z" w:initials="MOU">
    <w:p w14:paraId="67923565" w14:textId="77777777" w:rsidR="0005190A" w:rsidRDefault="0005190A" w:rsidP="0005190A">
      <w:pPr>
        <w:pStyle w:val="CommentText"/>
      </w:pPr>
      <w:r>
        <w:rPr>
          <w:rStyle w:val="CommentReference"/>
        </w:rPr>
        <w:annotationRef/>
      </w:r>
      <w:r>
        <w:t>Do we need to mention which ratios of endosperm are more viable than others? So actually only panel c (2 maternal:1 paternal genome in endosperm) is of the canonical ratio. Probably expect this to be the most common based on this model!</w:t>
      </w:r>
    </w:p>
  </w:comment>
  <w:comment w:id="14" w:author="Guest User" w:date="2023-06-13T12:35:00Z" w:initials="GU">
    <w:p w14:paraId="46633976" w14:textId="59FFE96F" w:rsidR="003E371D" w:rsidRDefault="003E371D">
      <w:pPr>
        <w:pStyle w:val="CommentText"/>
      </w:pPr>
      <w:r>
        <w:t>Need to check how much is redundant with the section above and strip out overlapping details.</w:t>
      </w:r>
      <w:r>
        <w:rPr>
          <w:rStyle w:val="CommentReference"/>
        </w:rPr>
        <w:annotationRef/>
      </w:r>
    </w:p>
  </w:comment>
  <w:comment w:id="15" w:author="Microsoft Office User" w:date="2023-09-19T16:05:00Z" w:initials="MOU">
    <w:p w14:paraId="3C37A216" w14:textId="28716BB2" w:rsidR="003E371D" w:rsidRDefault="003E371D">
      <w:pPr>
        <w:pStyle w:val="CommentText"/>
      </w:pPr>
      <w:r>
        <w:rPr>
          <w:rStyle w:val="CommentReference"/>
        </w:rPr>
        <w:annotationRef/>
      </w:r>
      <w:r>
        <w:t>Crude attempt 1 at a merge.</w:t>
      </w:r>
    </w:p>
  </w:comment>
  <w:comment w:id="16" w:author="Alex Twyford" w:date="2023-10-10T12:28:00Z" w:initials="AT">
    <w:p w14:paraId="0756FD61" w14:textId="3DCCABCA" w:rsidR="0063032D" w:rsidRDefault="0063032D">
      <w:pPr>
        <w:pStyle w:val="CommentText"/>
      </w:pPr>
      <w:r>
        <w:rPr>
          <w:rStyle w:val="CommentReference"/>
        </w:rPr>
        <w:annotationRef/>
      </w:r>
      <w:r>
        <w:t>This sort of works, but has also gone slightly astray as the opening of the paragraph starts with a list of 1/2/3, but then point 3</w:t>
      </w:r>
      <w:r w:rsidR="00015835">
        <w:t xml:space="preserve"> (hybrid species)</w:t>
      </w:r>
      <w:r>
        <w:t xml:space="preserve"> is missing. </w:t>
      </w:r>
      <w:r w:rsidR="00015835">
        <w:t>Also most of the text is point 2, making it unbalanced, and there is also a nested list of numbers. I’ve smoothed it over but we still need to decide: (a) whether to add in hybrid species, moving this from much later on, (b) refining the scope of this paragraph slightly so it doesn’t cover these. I’ve gone for (b) for the moment but should revisit.</w:t>
      </w:r>
    </w:p>
  </w:comment>
  <w:comment w:id="17" w:author="Microsoft Office User" w:date="2023-10-13T15:51:00Z" w:initials="MOU">
    <w:p w14:paraId="54C1100C" w14:textId="0073AE4A" w:rsidR="00BF152F" w:rsidRDefault="00BF152F">
      <w:pPr>
        <w:pStyle w:val="CommentText"/>
      </w:pPr>
      <w:r>
        <w:rPr>
          <w:rStyle w:val="CommentReference"/>
        </w:rPr>
        <w:annotationRef/>
      </w:r>
      <w:r>
        <w:t>I agree on b, would mess up flow if we yanked hybrid species from later on I think.</w:t>
      </w:r>
    </w:p>
  </w:comment>
  <w:comment w:id="30" w:author="Guest User" w:date="2023-06-12T16:52:00Z" w:initials="GU">
    <w:p w14:paraId="1B379576" w14:textId="7768879F" w:rsidR="003E371D" w:rsidRDefault="003E371D">
      <w:pPr>
        <w:pStyle w:val="CommentText"/>
      </w:pPr>
      <w:r>
        <w:t>I think this text on the frequency of polyploidy from Box 1 could be repurposed here (will require the odd bridge sentence etc.)</w:t>
      </w:r>
      <w:r>
        <w:rPr>
          <w:rStyle w:val="CommentReference"/>
        </w:rPr>
        <w:annotationRef/>
      </w:r>
    </w:p>
  </w:comment>
  <w:comment w:id="62" w:author="Microsoft Office User" w:date="2023-10-14T09:18:00Z" w:initials="MOU">
    <w:p w14:paraId="4EACC8C4" w14:textId="395218FE" w:rsidR="004B3523" w:rsidRDefault="004B3523">
      <w:pPr>
        <w:pStyle w:val="CommentText"/>
      </w:pPr>
      <w:r>
        <w:rPr>
          <w:rStyle w:val="CommentReference"/>
        </w:rPr>
        <w:annotationRef/>
      </w:r>
      <w:r>
        <w:t>Not sure if this fits anymore? Seems a bit random.</w:t>
      </w:r>
    </w:p>
  </w:comment>
  <w:comment w:id="72" w:author="Guest User" w:date="2023-06-13T12:13:00Z" w:initials="GU">
    <w:p w14:paraId="5F03B5C1" w14:textId="6CB0F73C" w:rsidR="003E371D" w:rsidRDefault="003E371D">
      <w:pPr>
        <w:pStyle w:val="CommentText"/>
      </w:pPr>
      <w:r>
        <w:t>Need to bulk up this paragraph. Extra info on ploidy in plants (e.g. of the highest ploidy and other named examples), highlight historical polyploidy etc. The add in estimates of polyploidy in animals and give examples e.g. salmon.</w:t>
      </w:r>
      <w:r>
        <w:rPr>
          <w:rStyle w:val="CommentReference"/>
        </w:rPr>
        <w:annotationRef/>
      </w:r>
    </w:p>
  </w:comment>
  <w:comment w:id="73" w:author="Microsoft Office User" w:date="2023-09-19T16:38:00Z" w:initials="MOU">
    <w:p w14:paraId="0F31B54D" w14:textId="77777777" w:rsidR="003E371D" w:rsidRDefault="003E371D">
      <w:pPr>
        <w:pStyle w:val="CommentText"/>
      </w:pPr>
      <w:r>
        <w:rPr>
          <w:rStyle w:val="CommentReference"/>
        </w:rPr>
        <w:annotationRef/>
      </w:r>
      <w:r>
        <w:t>Ploidy increase holds within + between species across a huge range of plants</w:t>
      </w:r>
    </w:p>
    <w:p w14:paraId="62F2067B" w14:textId="24B3CF42" w:rsidR="003E371D" w:rsidRDefault="003E371D">
      <w:pPr>
        <w:pStyle w:val="CommentText"/>
      </w:pPr>
    </w:p>
    <w:p w14:paraId="2122E7D4" w14:textId="2124A08A" w:rsidR="00ED67D2" w:rsidRPr="00ED67D2" w:rsidRDefault="00ED67D2" w:rsidP="00ED67D2">
      <w:pPr>
        <w:rPr>
          <w:rStyle w:val="Hyperlink"/>
          <w:color w:val="auto"/>
          <w:u w:val="none"/>
        </w:rPr>
      </w:pPr>
      <w:r>
        <w:rPr>
          <w:rFonts w:ascii="Arial" w:hAnsi="Arial" w:cs="Arial"/>
          <w:color w:val="222222"/>
          <w:sz w:val="20"/>
          <w:szCs w:val="20"/>
          <w:shd w:val="clear" w:color="auto" w:fill="FFFFFF"/>
        </w:rPr>
        <w:t>Hagen, Eric R., et al. "Historical causes for the greater proportion of polyploid plants in higher latitudes."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(2023): 2023-09.</w:t>
      </w:r>
    </w:p>
    <w:p w14:paraId="3A2AEF26" w14:textId="4FFDD127" w:rsidR="00ED67D2" w:rsidRDefault="00ED67D2" w:rsidP="00ED67D2">
      <w:pPr>
        <w:rPr>
          <w:rFonts w:ascii="Arial" w:hAnsi="Arial" w:cs="Arial"/>
          <w:color w:val="222222"/>
          <w:sz w:val="20"/>
          <w:szCs w:val="20"/>
          <w:shd w:val="clear" w:color="auto" w:fill="FFFFFF"/>
        </w:rPr>
      </w:pPr>
    </w:p>
    <w:p w14:paraId="574DAAEB" w14:textId="1DC933D1" w:rsidR="00ED67D2" w:rsidRPr="00ED67D2" w:rsidRDefault="00ED67D2" w:rsidP="00ED67D2">
      <w:r>
        <w:rPr>
          <w:rFonts w:ascii="Arial" w:hAnsi="Arial" w:cs="Arial"/>
          <w:color w:val="222222"/>
          <w:sz w:val="20"/>
          <w:szCs w:val="20"/>
          <w:shd w:val="clear" w:color="auto" w:fill="FFFFFF"/>
        </w:rPr>
        <w:t xml:space="preserve">Zhang, </w:t>
      </w:r>
      <w:proofErr w:type="spellStart"/>
      <w:r>
        <w:rPr>
          <w:rFonts w:ascii="Arial" w:hAnsi="Arial" w:cs="Arial"/>
          <w:color w:val="222222"/>
          <w:sz w:val="20"/>
          <w:szCs w:val="20"/>
          <w:shd w:val="clear" w:color="auto" w:fill="FFFFFF"/>
        </w:rPr>
        <w:t>Jingxue</w:t>
      </w:r>
      <w:proofErr w:type="spellEnd"/>
      <w:r>
        <w:rPr>
          <w:rFonts w:ascii="Arial" w:hAnsi="Arial" w:cs="Arial"/>
          <w:color w:val="222222"/>
          <w:sz w:val="20"/>
          <w:szCs w:val="20"/>
          <w:shd w:val="clear" w:color="auto" w:fill="FFFFFF"/>
        </w:rPr>
        <w:t xml:space="preserve">, et al. "Variation in ploidy level and genome size of </w:t>
      </w:r>
      <w:proofErr w:type="spellStart"/>
      <w:r>
        <w:rPr>
          <w:rFonts w:ascii="Arial" w:hAnsi="Arial" w:cs="Arial"/>
          <w:color w:val="222222"/>
          <w:sz w:val="20"/>
          <w:szCs w:val="20"/>
          <w:shd w:val="clear" w:color="auto" w:fill="FFFFFF"/>
        </w:rPr>
        <w:t>Cynodon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dactylon</w:t>
      </w:r>
      <w:proofErr w:type="spellEnd"/>
      <w:r>
        <w:rPr>
          <w:rFonts w:ascii="Arial" w:hAnsi="Arial" w:cs="Arial"/>
          <w:color w:val="222222"/>
          <w:sz w:val="20"/>
          <w:szCs w:val="20"/>
          <w:shd w:val="clear" w:color="auto" w:fill="FFFFFF"/>
        </w:rPr>
        <w:t xml:space="preserve"> (L.) Pers. along a latitudinal gradient." </w:t>
      </w:r>
      <w:r>
        <w:rPr>
          <w:rFonts w:ascii="Arial" w:hAnsi="Arial" w:cs="Arial"/>
          <w:i/>
          <w:iCs/>
          <w:color w:val="222222"/>
          <w:sz w:val="20"/>
          <w:szCs w:val="20"/>
          <w:shd w:val="clear" w:color="auto" w:fill="FFFFFF"/>
        </w:rPr>
        <w:t xml:space="preserve">Folia </w:t>
      </w:r>
      <w:proofErr w:type="spellStart"/>
      <w:r>
        <w:rPr>
          <w:rFonts w:ascii="Arial" w:hAnsi="Arial" w:cs="Arial"/>
          <w:i/>
          <w:iCs/>
          <w:color w:val="222222"/>
          <w:sz w:val="20"/>
          <w:szCs w:val="20"/>
          <w:shd w:val="clear" w:color="auto" w:fill="FFFFFF"/>
        </w:rPr>
        <w:t>Geobotanica</w:t>
      </w:r>
      <w:proofErr w:type="spellEnd"/>
      <w:r>
        <w:rPr>
          <w:rFonts w:ascii="Arial" w:hAnsi="Arial" w:cs="Arial"/>
          <w:color w:val="222222"/>
          <w:sz w:val="20"/>
          <w:szCs w:val="20"/>
          <w:shd w:val="clear" w:color="auto" w:fill="FFFFFF"/>
        </w:rPr>
        <w:t> 54 (2019): 267-278.</w:t>
      </w:r>
    </w:p>
    <w:p w14:paraId="7ED43FE8" w14:textId="77777777" w:rsidR="00ED67D2" w:rsidRDefault="00ED67D2" w:rsidP="00ED67D2">
      <w:pPr>
        <w:rPr>
          <w:rFonts w:ascii="Arial" w:hAnsi="Arial" w:cs="Arial"/>
          <w:color w:val="222222"/>
          <w:sz w:val="20"/>
          <w:szCs w:val="20"/>
          <w:shd w:val="clear" w:color="auto" w:fill="FFFFFF"/>
        </w:rPr>
      </w:pPr>
    </w:p>
    <w:p w14:paraId="34DFF3BC" w14:textId="4E647473" w:rsidR="00ED67D2" w:rsidRDefault="00ED67D2" w:rsidP="00ED67D2">
      <w:r>
        <w:rPr>
          <w:rFonts w:ascii="Arial" w:hAnsi="Arial" w:cs="Arial"/>
          <w:color w:val="222222"/>
          <w:sz w:val="20"/>
          <w:szCs w:val="20"/>
          <w:shd w:val="clear" w:color="auto" w:fill="FFFFFF"/>
        </w:rPr>
        <w:t>Leitch, Ilia J., and Michael D. Bennett. "Polyploidy in angiosperms." </w:t>
      </w:r>
      <w:r>
        <w:rPr>
          <w:rFonts w:ascii="Arial" w:hAnsi="Arial" w:cs="Arial"/>
          <w:i/>
          <w:iCs/>
          <w:color w:val="222222"/>
          <w:sz w:val="20"/>
          <w:szCs w:val="20"/>
          <w:shd w:val="clear" w:color="auto" w:fill="FFFFFF"/>
        </w:rPr>
        <w:t>Trends in plant science</w:t>
      </w:r>
      <w:r>
        <w:rPr>
          <w:rFonts w:ascii="Arial" w:hAnsi="Arial" w:cs="Arial"/>
          <w:color w:val="222222"/>
          <w:sz w:val="20"/>
          <w:szCs w:val="20"/>
          <w:shd w:val="clear" w:color="auto" w:fill="FFFFFF"/>
        </w:rPr>
        <w:t> 2.12 (1997): 470-476.</w:t>
      </w:r>
    </w:p>
    <w:p w14:paraId="228677A8" w14:textId="77777777" w:rsidR="00ED67D2" w:rsidRDefault="00ED67D2">
      <w:pPr>
        <w:pStyle w:val="CommentText"/>
      </w:pPr>
    </w:p>
    <w:p w14:paraId="3D2F8B08" w14:textId="77777777" w:rsidR="004B3523" w:rsidRDefault="004B3523" w:rsidP="004B3523">
      <w:proofErr w:type="spellStart"/>
      <w:r>
        <w:rPr>
          <w:rFonts w:ascii="Arial" w:hAnsi="Arial" w:cs="Arial"/>
          <w:color w:val="222222"/>
          <w:sz w:val="20"/>
          <w:szCs w:val="20"/>
          <w:shd w:val="clear" w:color="auto" w:fill="FFFFFF"/>
        </w:rPr>
        <w:t>Kolář</w:t>
      </w:r>
      <w:proofErr w:type="spellEnd"/>
      <w:r>
        <w:rPr>
          <w:rFonts w:ascii="Arial" w:hAnsi="Arial" w:cs="Arial"/>
          <w:color w:val="222222"/>
          <w:sz w:val="20"/>
          <w:szCs w:val="20"/>
          <w:shd w:val="clear" w:color="auto" w:fill="FFFFFF"/>
        </w:rPr>
        <w:t>, Filip, et al. "Mixed-ploidy species: progress and opportunities in polyploid research." </w:t>
      </w:r>
      <w:r>
        <w:rPr>
          <w:rFonts w:ascii="Arial" w:hAnsi="Arial" w:cs="Arial"/>
          <w:i/>
          <w:iCs/>
          <w:color w:val="222222"/>
          <w:sz w:val="20"/>
          <w:szCs w:val="20"/>
          <w:shd w:val="clear" w:color="auto" w:fill="FFFFFF"/>
        </w:rPr>
        <w:t>Trends in Plant Science</w:t>
      </w:r>
      <w:r>
        <w:rPr>
          <w:rFonts w:ascii="Arial" w:hAnsi="Arial" w:cs="Arial"/>
          <w:color w:val="222222"/>
          <w:sz w:val="20"/>
          <w:szCs w:val="20"/>
          <w:shd w:val="clear" w:color="auto" w:fill="FFFFFF"/>
        </w:rPr>
        <w:t> 22.12 (2017): 1041-1055.</w:t>
      </w:r>
    </w:p>
    <w:p w14:paraId="57FB17CA" w14:textId="7B78C387" w:rsidR="003E371D" w:rsidRDefault="003E371D">
      <w:pPr>
        <w:pStyle w:val="CommentText"/>
      </w:pPr>
    </w:p>
  </w:comment>
  <w:comment w:id="74" w:author="Alex Twyford" w:date="2023-10-10T15:59:00Z" w:initials="AT">
    <w:p w14:paraId="2F3CE889" w14:textId="1C311EB9" w:rsidR="00E55EB0" w:rsidRDefault="00E55EB0">
      <w:pPr>
        <w:pStyle w:val="CommentText"/>
      </w:pPr>
      <w:r>
        <w:rPr>
          <w:rStyle w:val="CommentReference"/>
        </w:rPr>
        <w:annotationRef/>
      </w:r>
      <w:r>
        <w:t xml:space="preserve">Replace with </w:t>
      </w:r>
      <w:hyperlink r:id="rId1" w:history="1">
        <w:r w:rsidRPr="00CE3F74">
          <w:rPr>
            <w:rStyle w:val="Hyperlink"/>
          </w:rPr>
          <w:t>https://www.nature.com/articles/s41597-021-01104-5</w:t>
        </w:r>
      </w:hyperlink>
      <w:r>
        <w:t xml:space="preserve"> </w:t>
      </w:r>
    </w:p>
  </w:comment>
  <w:comment w:id="75" w:author="Alex Twyford" w:date="2023-10-10T16:12:00Z" w:initials="AT">
    <w:p w14:paraId="3CC1C102" w14:textId="0CBD43FA" w:rsidR="00137EE4" w:rsidRDefault="00137EE4">
      <w:pPr>
        <w:pStyle w:val="CommentText"/>
      </w:pPr>
      <w:r>
        <w:rPr>
          <w:rStyle w:val="CommentReference"/>
        </w:rPr>
        <w:annotationRef/>
      </w:r>
      <w:r>
        <w:t>Mallet invasion of the genome</w:t>
      </w:r>
    </w:p>
  </w:comment>
  <w:comment w:id="76" w:author="Microsoft Office User" w:date="2023-10-13T15:36:00Z" w:initials="MOU">
    <w:p w14:paraId="5BAFB1A8" w14:textId="77777777" w:rsidR="004E5C23" w:rsidRDefault="004E5C23" w:rsidP="004E5C23">
      <w:r>
        <w:rPr>
          <w:rStyle w:val="CommentReference"/>
        </w:rPr>
        <w:annotationRef/>
      </w:r>
      <w:r>
        <w:rPr>
          <w:rFonts w:ascii="Arial" w:hAnsi="Arial" w:cs="Arial"/>
          <w:color w:val="222222"/>
          <w:sz w:val="20"/>
          <w:szCs w:val="20"/>
          <w:shd w:val="clear" w:color="auto" w:fill="FFFFFF"/>
        </w:rPr>
        <w:t>Mallet, James. "Hybridization as an invasion of the genome." </w:t>
      </w:r>
      <w:r>
        <w:rPr>
          <w:rFonts w:ascii="Arial" w:hAnsi="Arial" w:cs="Arial"/>
          <w:i/>
          <w:iCs/>
          <w:color w:val="222222"/>
          <w:sz w:val="20"/>
          <w:szCs w:val="20"/>
          <w:shd w:val="clear" w:color="auto" w:fill="FFFFFF"/>
        </w:rPr>
        <w:t>Trends in ecology &amp; evolution</w:t>
      </w:r>
      <w:r>
        <w:rPr>
          <w:rFonts w:ascii="Arial" w:hAnsi="Arial" w:cs="Arial"/>
          <w:color w:val="222222"/>
          <w:sz w:val="20"/>
          <w:szCs w:val="20"/>
          <w:shd w:val="clear" w:color="auto" w:fill="FFFFFF"/>
        </w:rPr>
        <w:t> 20.5 (2005): 229-237.</w:t>
      </w:r>
    </w:p>
    <w:p w14:paraId="1EF2CAC5" w14:textId="635998A5" w:rsidR="004E5C23" w:rsidRDefault="004E5C23">
      <w:pPr>
        <w:pStyle w:val="CommentText"/>
      </w:pPr>
    </w:p>
  </w:comment>
  <w:comment w:id="77" w:author="Microsoft Office User" w:date="2023-10-14T10:40:00Z" w:initials="MOU">
    <w:p w14:paraId="7BCF293B" w14:textId="77777777" w:rsidR="001407F1" w:rsidRDefault="001407F1" w:rsidP="001407F1">
      <w:r>
        <w:rPr>
          <w:rStyle w:val="CommentReference"/>
        </w:rPr>
        <w:annotationRef/>
      </w:r>
      <w:r>
        <w:rPr>
          <w:rFonts w:ascii="Arial" w:hAnsi="Arial" w:cs="Arial"/>
          <w:color w:val="222222"/>
          <w:sz w:val="20"/>
          <w:szCs w:val="20"/>
          <w:shd w:val="clear" w:color="auto" w:fill="FFFFFF"/>
        </w:rPr>
        <w:t>Brown, Max R., et al. "Genetic factors predict hybrid formation in the British flora."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120.16 (2023): e2220261120.</w:t>
      </w:r>
    </w:p>
    <w:p w14:paraId="5C7F8BA4" w14:textId="241D073E" w:rsidR="001407F1" w:rsidRDefault="001407F1">
      <w:pPr>
        <w:pStyle w:val="CommentText"/>
      </w:pPr>
    </w:p>
  </w:comment>
  <w:comment w:id="85" w:author="Richard Abbott" w:date="2020-08-31T09:59:00Z" w:initials="RA">
    <w:p w14:paraId="36C556BA" w14:textId="590992B0" w:rsidR="003E371D" w:rsidRDefault="003E371D">
      <w:pPr>
        <w:pStyle w:val="CommentText"/>
      </w:pPr>
      <w:r>
        <w:rPr>
          <w:rStyle w:val="CommentReference"/>
        </w:rPr>
        <w:annotationRef/>
      </w:r>
      <w:r>
        <w:t>I think it would also be useful to include a supplementary table listing the species in which intraploidy hybrids have been recorded.</w:t>
      </w:r>
    </w:p>
  </w:comment>
  <w:comment w:id="86" w:author="Microsoft Office User" w:date="2023-10-14T10:54:00Z" w:initials="MOU">
    <w:p w14:paraId="5157365B" w14:textId="3732A3C0" w:rsidR="005D418A" w:rsidRDefault="005D418A">
      <w:pPr>
        <w:pStyle w:val="CommentText"/>
      </w:pPr>
      <w:r>
        <w:rPr>
          <w:rStyle w:val="CommentReference"/>
        </w:rPr>
        <w:annotationRef/>
      </w:r>
      <w:r>
        <w:t xml:space="preserve">I have this on disk. </w:t>
      </w:r>
      <w:r w:rsidR="0069706A">
        <w:t>It’s on GitHub too.</w:t>
      </w:r>
    </w:p>
  </w:comment>
  <w:comment w:id="95" w:author="Microsoft Office User" w:date="2023-10-15T08:50:00Z" w:initials="MOU">
    <w:p w14:paraId="1F3E375B" w14:textId="5806ACF2" w:rsidR="002B130D" w:rsidRDefault="002B130D">
      <w:pPr>
        <w:pStyle w:val="CommentText"/>
      </w:pPr>
      <w:r>
        <w:rPr>
          <w:rStyle w:val="CommentReference"/>
        </w:rPr>
        <w:annotationRef/>
      </w:r>
      <w:r>
        <w:t>Minus one if we exclude our Euphrasia paper</w:t>
      </w:r>
    </w:p>
  </w:comment>
  <w:comment w:id="112" w:author="Alex Twyford" w:date="2023-03-02T13:56:00Z" w:initials="AT">
    <w:p w14:paraId="4635A150" w14:textId="77777777" w:rsidR="00B0670C" w:rsidRDefault="00B0670C" w:rsidP="00B0670C">
      <w:pPr>
        <w:pStyle w:val="CommentText"/>
      </w:pPr>
      <w:r>
        <w:rPr>
          <w:rStyle w:val="CommentReference"/>
        </w:rPr>
        <w:annotationRef/>
      </w:r>
      <w:r>
        <w:t>Ref 23, +barcode UK</w:t>
      </w:r>
    </w:p>
  </w:comment>
  <w:comment w:id="187" w:author="Alex Twyford" w:date="2023-03-03T13:49:00Z" w:initials="AT">
    <w:p w14:paraId="40AE9C09" w14:textId="1E3577EE" w:rsidR="003E371D" w:rsidRDefault="003E371D">
      <w:pPr>
        <w:pStyle w:val="CommentText"/>
      </w:pPr>
      <w:r>
        <w:rPr>
          <w:rStyle w:val="CommentReference"/>
        </w:rPr>
        <w:annotationRef/>
      </w:r>
      <w:r>
        <w:rPr>
          <w:rFonts w:ascii="Arial" w:hAnsi="Arial" w:cs="Arial"/>
          <w:color w:val="222222"/>
          <w:shd w:val="clear" w:color="auto" w:fill="FFFFFF"/>
        </w:rPr>
        <w:t>Qi, S., Twyford, A. D., Ding, J. Y., Borrell, J. S., Wang, L. Z., Ma, Y. P., &amp; Wang, N. (2022). Natural interploidy hybridization among the key taxa involved in the origin of horticultural chrysanthemums. </w:t>
      </w:r>
      <w:r>
        <w:rPr>
          <w:rFonts w:ascii="Arial" w:hAnsi="Arial" w:cs="Arial"/>
          <w:i/>
          <w:iCs/>
          <w:color w:val="222222"/>
          <w:shd w:val="clear" w:color="auto" w:fill="FFFFFF"/>
        </w:rPr>
        <w:t>Journal of Systematics and Evolution</w:t>
      </w:r>
      <w:r>
        <w:rPr>
          <w:rFonts w:ascii="Arial" w:hAnsi="Arial" w:cs="Arial"/>
          <w:color w:val="222222"/>
          <w:shd w:val="clear" w:color="auto" w:fill="FFFFFF"/>
        </w:rPr>
        <w:t>, </w:t>
      </w:r>
      <w:r>
        <w:rPr>
          <w:rFonts w:ascii="Arial" w:hAnsi="Arial" w:cs="Arial"/>
          <w:i/>
          <w:iCs/>
          <w:color w:val="222222"/>
          <w:shd w:val="clear" w:color="auto" w:fill="FFFFFF"/>
        </w:rPr>
        <w:t>60</w:t>
      </w:r>
      <w:r>
        <w:rPr>
          <w:rFonts w:ascii="Arial" w:hAnsi="Arial" w:cs="Arial"/>
          <w:color w:val="222222"/>
          <w:shd w:val="clear" w:color="auto" w:fill="FFFFFF"/>
        </w:rPr>
        <w:t>(6), 1281-1290.</w:t>
      </w:r>
    </w:p>
  </w:comment>
  <w:comment w:id="229" w:author="Alex Twyford" w:date="2023-03-03T14:36:00Z" w:initials="AT">
    <w:p w14:paraId="5E9330A8" w14:textId="7EB429F3" w:rsidR="003E371D" w:rsidRDefault="003E371D">
      <w:pPr>
        <w:pStyle w:val="CommentText"/>
      </w:pPr>
      <w:r>
        <w:rPr>
          <w:rStyle w:val="CommentReference"/>
        </w:rPr>
        <w:annotationRef/>
      </w:r>
      <w:r>
        <w:t xml:space="preserve">Richard, this study reports on ‘allotetraploid’ red birch, hybridising with white birch. But I can’t see their evidence for polyploidy in the red birch (there aren’t genome size estimates or chromosome counts presented here), and there’s scant information on chromosome counts for B. </w:t>
      </w:r>
      <w:proofErr w:type="spellStart"/>
      <w:r w:rsidRPr="003E35A2">
        <w:t>albosinensis</w:t>
      </w:r>
      <w:proofErr w:type="spellEnd"/>
      <w:r>
        <w:t xml:space="preserve"> online. I’m tempted to leave this paper out?</w:t>
      </w:r>
    </w:p>
  </w:comment>
  <w:comment w:id="230" w:author="Microsoft Office User" w:date="2023-10-13T15:39:00Z" w:initials="MOU">
    <w:p w14:paraId="1B4A468D" w14:textId="67E1E34D" w:rsidR="004E5C23" w:rsidRDefault="004E5C23">
      <w:pPr>
        <w:pStyle w:val="CommentText"/>
      </w:pPr>
      <w:r>
        <w:rPr>
          <w:rStyle w:val="CommentReference"/>
        </w:rPr>
        <w:annotationRef/>
      </w:r>
      <w:r>
        <w:t>Agreed, delete</w:t>
      </w:r>
    </w:p>
  </w:comment>
  <w:comment w:id="352" w:author="Microsoft Office User" w:date="2023-10-13T15:39:00Z" w:initials="MOU">
    <w:p w14:paraId="1CE4B535" w14:textId="77777777" w:rsidR="004E5C23" w:rsidRDefault="004E5C23">
      <w:pPr>
        <w:pStyle w:val="CommentText"/>
      </w:pPr>
      <w:r>
        <w:rPr>
          <w:rStyle w:val="CommentReference"/>
        </w:rPr>
        <w:annotationRef/>
      </w:r>
      <w:r>
        <w:t xml:space="preserve">Do we add? </w:t>
      </w:r>
    </w:p>
    <w:p w14:paraId="157B90E3" w14:textId="77777777" w:rsidR="004E5C23" w:rsidRDefault="004E5C23">
      <w:pPr>
        <w:pStyle w:val="CommentText"/>
      </w:pPr>
    </w:p>
    <w:p w14:paraId="1FFF0493" w14:textId="77777777" w:rsidR="004E5C23" w:rsidRDefault="004E5C23" w:rsidP="004E5C23">
      <w:r>
        <w:rPr>
          <w:rFonts w:ascii="Arial" w:hAnsi="Arial" w:cs="Arial"/>
          <w:color w:val="222222"/>
          <w:sz w:val="20"/>
          <w:szCs w:val="20"/>
          <w:shd w:val="clear" w:color="auto" w:fill="FFFFFF"/>
        </w:rPr>
        <w:t>Brown, Max R., et al. "Is there hybridization between diploid and tetraploid Euphrasia in a secondary contact zone?." </w:t>
      </w:r>
      <w:r>
        <w:rPr>
          <w:rFonts w:ascii="Arial" w:hAnsi="Arial" w:cs="Arial"/>
          <w:i/>
          <w:iCs/>
          <w:color w:val="222222"/>
          <w:sz w:val="20"/>
          <w:szCs w:val="20"/>
          <w:shd w:val="clear" w:color="auto" w:fill="FFFFFF"/>
        </w:rPr>
        <w:t>American Journal of Botany</w:t>
      </w:r>
      <w:r>
        <w:rPr>
          <w:rFonts w:ascii="Arial" w:hAnsi="Arial" w:cs="Arial"/>
          <w:color w:val="222222"/>
          <w:sz w:val="20"/>
          <w:szCs w:val="20"/>
          <w:shd w:val="clear" w:color="auto" w:fill="FFFFFF"/>
        </w:rPr>
        <w:t> 110.1 (2023): e16100.</w:t>
      </w:r>
    </w:p>
    <w:p w14:paraId="6BC4E33F" w14:textId="0D0860F0" w:rsidR="004E5C23" w:rsidRDefault="004E5C23">
      <w:pPr>
        <w:pStyle w:val="CommentText"/>
      </w:pPr>
    </w:p>
  </w:comment>
  <w:comment w:id="370" w:author="Alex Twyford" w:date="2023-03-03T12:39:00Z" w:initials="AT">
    <w:p w14:paraId="368F4276" w14:textId="111137C8" w:rsidR="003E371D" w:rsidRDefault="003E371D">
      <w:pPr>
        <w:pStyle w:val="CommentText"/>
      </w:pPr>
      <w:r>
        <w:rPr>
          <w:rStyle w:val="CommentReference"/>
        </w:rPr>
        <w:annotationRef/>
      </w:r>
      <w:r>
        <w:rPr>
          <w:rFonts w:ascii="Arial" w:hAnsi="Arial" w:cs="Arial"/>
          <w:color w:val="222222"/>
          <w:shd w:val="clear" w:color="auto" w:fill="FFFFFF"/>
        </w:rPr>
        <w:t xml:space="preserve">Clark, L.V., </w:t>
      </w: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X., Petersen, K.K., </w:t>
      </w:r>
      <w:proofErr w:type="spellStart"/>
      <w:r>
        <w:rPr>
          <w:rFonts w:ascii="Arial" w:hAnsi="Arial" w:cs="Arial"/>
          <w:color w:val="222222"/>
          <w:shd w:val="clear" w:color="auto" w:fill="FFFFFF"/>
        </w:rPr>
        <w:t>Anzoua</w:t>
      </w:r>
      <w:proofErr w:type="spellEnd"/>
      <w:r>
        <w:rPr>
          <w:rFonts w:ascii="Arial" w:hAnsi="Arial" w:cs="Arial"/>
          <w:color w:val="222222"/>
          <w:shd w:val="clear" w:color="auto" w:fill="FFFFFF"/>
        </w:rPr>
        <w:t xml:space="preserve">, K.G., </w:t>
      </w:r>
      <w:proofErr w:type="spellStart"/>
      <w:r>
        <w:rPr>
          <w:rFonts w:ascii="Arial" w:hAnsi="Arial" w:cs="Arial"/>
          <w:color w:val="222222"/>
          <w:shd w:val="clear" w:color="auto" w:fill="FFFFFF"/>
        </w:rPr>
        <w:t>Bagmet</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Chebukin</w:t>
      </w:r>
      <w:proofErr w:type="spellEnd"/>
      <w:r>
        <w:rPr>
          <w:rFonts w:ascii="Arial" w:hAnsi="Arial" w:cs="Arial"/>
          <w:color w:val="222222"/>
          <w:shd w:val="clear" w:color="auto" w:fill="FFFFFF"/>
        </w:rPr>
        <w:t xml:space="preserve">, P., </w:t>
      </w:r>
      <w:proofErr w:type="spellStart"/>
      <w:r>
        <w:rPr>
          <w:rFonts w:ascii="Arial" w:hAnsi="Arial" w:cs="Arial"/>
          <w:color w:val="222222"/>
          <w:shd w:val="clear" w:color="auto" w:fill="FFFFFF"/>
        </w:rPr>
        <w:t>Deuter</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Dzyubenko</w:t>
      </w:r>
      <w:proofErr w:type="spellEnd"/>
      <w:r>
        <w:rPr>
          <w:rFonts w:ascii="Arial" w:hAnsi="Arial" w:cs="Arial"/>
          <w:color w:val="222222"/>
          <w:shd w:val="clear" w:color="auto" w:fill="FFFFFF"/>
        </w:rPr>
        <w:t xml:space="preserve">, N., </w:t>
      </w:r>
      <w:proofErr w:type="spellStart"/>
      <w:r>
        <w:rPr>
          <w:rFonts w:ascii="Arial" w:hAnsi="Arial" w:cs="Arial"/>
          <w:color w:val="222222"/>
          <w:shd w:val="clear" w:color="auto" w:fill="FFFFFF"/>
        </w:rPr>
        <w:t>Heo</w:t>
      </w:r>
      <w:proofErr w:type="spellEnd"/>
      <w:r>
        <w:rPr>
          <w:rFonts w:ascii="Arial" w:hAnsi="Arial" w:cs="Arial"/>
          <w:color w:val="222222"/>
          <w:shd w:val="clear" w:color="auto" w:fill="FFFFFF"/>
        </w:rPr>
        <w:t xml:space="preserve">, K. and Johnson, D.A., 2019. Population structure of Miscanthus </w:t>
      </w:r>
      <w:proofErr w:type="spellStart"/>
      <w:r>
        <w:rPr>
          <w:rFonts w:ascii="Arial" w:hAnsi="Arial" w:cs="Arial"/>
          <w:color w:val="222222"/>
          <w:shd w:val="clear" w:color="auto" w:fill="FFFFFF"/>
        </w:rPr>
        <w:t>sacchariflorus</w:t>
      </w:r>
      <w:proofErr w:type="spellEnd"/>
      <w:r>
        <w:rPr>
          <w:rFonts w:ascii="Arial" w:hAnsi="Arial" w:cs="Arial"/>
          <w:color w:val="222222"/>
          <w:shd w:val="clear" w:color="auto" w:fill="FFFFFF"/>
        </w:rPr>
        <w:t xml:space="preserve"> reveals two major polyploidization events, tetraploid-mediated unidirectional introgression from diploid M. </w:t>
      </w:r>
      <w:proofErr w:type="spellStart"/>
      <w:r>
        <w:rPr>
          <w:rFonts w:ascii="Arial" w:hAnsi="Arial" w:cs="Arial"/>
          <w:color w:val="222222"/>
          <w:shd w:val="clear" w:color="auto" w:fill="FFFFFF"/>
        </w:rPr>
        <w:t>sinensis</w:t>
      </w:r>
      <w:proofErr w:type="spellEnd"/>
      <w:r>
        <w:rPr>
          <w:rFonts w:ascii="Arial" w:hAnsi="Arial" w:cs="Arial"/>
          <w:color w:val="222222"/>
          <w:shd w:val="clear" w:color="auto" w:fill="FFFFFF"/>
        </w:rPr>
        <w:t>, and diversity centred around the Yellow Sea. </w:t>
      </w:r>
      <w:r>
        <w:rPr>
          <w:rFonts w:ascii="Arial" w:hAnsi="Arial" w:cs="Arial"/>
          <w:i/>
          <w:iCs/>
          <w:color w:val="222222"/>
          <w:shd w:val="clear" w:color="auto" w:fill="FFFFFF"/>
        </w:rPr>
        <w:t>Annals of Botany</w:t>
      </w:r>
      <w:r>
        <w:rPr>
          <w:rFonts w:ascii="Arial" w:hAnsi="Arial" w:cs="Arial"/>
          <w:color w:val="222222"/>
          <w:shd w:val="clear" w:color="auto" w:fill="FFFFFF"/>
        </w:rPr>
        <w:t>, </w:t>
      </w:r>
      <w:r>
        <w:rPr>
          <w:rFonts w:ascii="Arial" w:hAnsi="Arial" w:cs="Arial"/>
          <w:i/>
          <w:iCs/>
          <w:color w:val="222222"/>
          <w:shd w:val="clear" w:color="auto" w:fill="FFFFFF"/>
        </w:rPr>
        <w:t>124</w:t>
      </w:r>
      <w:r>
        <w:rPr>
          <w:rFonts w:ascii="Arial" w:hAnsi="Arial" w:cs="Arial"/>
          <w:color w:val="222222"/>
          <w:shd w:val="clear" w:color="auto" w:fill="FFFFFF"/>
        </w:rPr>
        <w:t>(4), pp.731-748.</w:t>
      </w:r>
    </w:p>
  </w:comment>
  <w:comment w:id="430" w:author="Alex Twyford" w:date="2023-03-02T16:50:00Z" w:initials="AT">
    <w:p w14:paraId="20C7150B" w14:textId="16CE1ACF" w:rsidR="003E371D" w:rsidRPr="00417BA4" w:rsidRDefault="003E371D">
      <w:pPr>
        <w:pStyle w:val="CommentText"/>
      </w:pPr>
      <w:r>
        <w:rPr>
          <w:rStyle w:val="CommentReference"/>
        </w:rPr>
        <w:annotationRef/>
      </w:r>
      <w:r w:rsidRPr="00417BA4">
        <w:rPr>
          <w:i/>
        </w:rPr>
        <w:t xml:space="preserve">V. </w:t>
      </w:r>
      <w:proofErr w:type="spellStart"/>
      <w:r w:rsidRPr="00417BA4">
        <w:rPr>
          <w:i/>
        </w:rPr>
        <w:t>epipsila</w:t>
      </w:r>
      <w:proofErr w:type="spellEnd"/>
      <w:r>
        <w:t xml:space="preserve"> likely one parent of </w:t>
      </w:r>
      <w:r w:rsidRPr="00417BA4">
        <w:rPr>
          <w:i/>
        </w:rPr>
        <w:t xml:space="preserve">V. </w:t>
      </w:r>
      <w:proofErr w:type="spellStart"/>
      <w:r w:rsidRPr="00417BA4">
        <w:rPr>
          <w:i/>
        </w:rPr>
        <w:t>palustris</w:t>
      </w:r>
      <w:proofErr w:type="spellEnd"/>
      <w:r>
        <w:rPr>
          <w:i/>
        </w:rPr>
        <w:t xml:space="preserve">. </w:t>
      </w:r>
      <w:r w:rsidRPr="00417BA4">
        <w:rPr>
          <w:i/>
        </w:rPr>
        <w:t xml:space="preserve">V. </w:t>
      </w:r>
      <w:proofErr w:type="spellStart"/>
      <w:r w:rsidRPr="00417BA4">
        <w:rPr>
          <w:i/>
        </w:rPr>
        <w:t>epipsila</w:t>
      </w:r>
      <w:proofErr w:type="spellEnd"/>
      <w:r>
        <w:rPr>
          <w:i/>
        </w:rPr>
        <w:t xml:space="preserve"> </w:t>
      </w:r>
      <w:r>
        <w:t xml:space="preserve"> maternal parent</w:t>
      </w:r>
    </w:p>
  </w:comment>
  <w:comment w:id="433" w:author="Alex Twyford" w:date="2023-03-02T16:55:00Z" w:initials="AT">
    <w:p w14:paraId="0B9CF5AE" w14:textId="22BDB777" w:rsidR="003E371D" w:rsidRDefault="003E371D">
      <w:pPr>
        <w:pStyle w:val="CommentText"/>
      </w:pPr>
      <w:r>
        <w:rPr>
          <w:rStyle w:val="CommentReference"/>
        </w:rPr>
        <w:annotationRef/>
      </w:r>
      <w:proofErr w:type="spellStart"/>
      <w:r>
        <w:rPr>
          <w:rFonts w:ascii="Arial" w:hAnsi="Arial" w:cs="Arial"/>
          <w:color w:val="222222"/>
          <w:shd w:val="clear" w:color="auto" w:fill="FFFFFF"/>
        </w:rPr>
        <w:t>Żabicka</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Migdałek</w:t>
      </w:r>
      <w:proofErr w:type="spellEnd"/>
      <w:r>
        <w:rPr>
          <w:rFonts w:ascii="Arial" w:hAnsi="Arial" w:cs="Arial"/>
          <w:color w:val="222222"/>
          <w:shd w:val="clear" w:color="auto" w:fill="FFFFFF"/>
        </w:rPr>
        <w:t xml:space="preserve">, G., </w:t>
      </w:r>
      <w:proofErr w:type="spellStart"/>
      <w:r>
        <w:rPr>
          <w:rFonts w:ascii="Arial" w:hAnsi="Arial" w:cs="Arial"/>
          <w:color w:val="222222"/>
          <w:shd w:val="clear" w:color="auto" w:fill="FFFFFF"/>
        </w:rPr>
        <w:t>Słomka</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Sliwinska</w:t>
      </w:r>
      <w:proofErr w:type="spellEnd"/>
      <w:r>
        <w:rPr>
          <w:rFonts w:ascii="Arial" w:hAnsi="Arial" w:cs="Arial"/>
          <w:color w:val="222222"/>
          <w:shd w:val="clear" w:color="auto" w:fill="FFFFFF"/>
        </w:rPr>
        <w:t xml:space="preserve">, E., </w:t>
      </w:r>
      <w:proofErr w:type="spellStart"/>
      <w:r>
        <w:rPr>
          <w:rFonts w:ascii="Arial" w:hAnsi="Arial" w:cs="Arial"/>
          <w:color w:val="222222"/>
          <w:shd w:val="clear" w:color="auto" w:fill="FFFFFF"/>
        </w:rPr>
        <w:t>Mackiewicz</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Keczyński</w:t>
      </w:r>
      <w:proofErr w:type="spellEnd"/>
      <w:r>
        <w:rPr>
          <w:rFonts w:ascii="Arial" w:hAnsi="Arial" w:cs="Arial"/>
          <w:color w:val="222222"/>
          <w:shd w:val="clear" w:color="auto" w:fill="FFFFFF"/>
        </w:rPr>
        <w:t xml:space="preserve">, A., &amp; </w:t>
      </w:r>
      <w:proofErr w:type="spellStart"/>
      <w:r>
        <w:rPr>
          <w:rFonts w:ascii="Arial" w:hAnsi="Arial" w:cs="Arial"/>
          <w:color w:val="222222"/>
          <w:shd w:val="clear" w:color="auto" w:fill="FFFFFF"/>
        </w:rPr>
        <w:t>Kuta</w:t>
      </w:r>
      <w:proofErr w:type="spellEnd"/>
      <w:r>
        <w:rPr>
          <w:rFonts w:ascii="Arial" w:hAnsi="Arial" w:cs="Arial"/>
          <w:color w:val="222222"/>
          <w:shd w:val="clear" w:color="auto" w:fill="FFFFFF"/>
        </w:rPr>
        <w:t xml:space="preserve">, E. (2020). Interspecific hybridization and introgression influence biodiversity—Based on genetic diversity of Central European Viola </w:t>
      </w:r>
      <w:proofErr w:type="spellStart"/>
      <w:r>
        <w:rPr>
          <w:rFonts w:ascii="Arial" w:hAnsi="Arial" w:cs="Arial"/>
          <w:color w:val="222222"/>
          <w:shd w:val="clear" w:color="auto" w:fill="FFFFFF"/>
        </w:rPr>
        <w:t>epipsila</w:t>
      </w:r>
      <w:proofErr w:type="spellEnd"/>
      <w:r>
        <w:rPr>
          <w:rFonts w:ascii="Arial" w:hAnsi="Arial" w:cs="Arial"/>
          <w:color w:val="222222"/>
          <w:shd w:val="clear" w:color="auto" w:fill="FFFFFF"/>
        </w:rPr>
        <w:t xml:space="preserve">-V. </w:t>
      </w:r>
      <w:proofErr w:type="spellStart"/>
      <w:r>
        <w:rPr>
          <w:rFonts w:ascii="Arial" w:hAnsi="Arial" w:cs="Arial"/>
          <w:color w:val="222222"/>
          <w:shd w:val="clear" w:color="auto" w:fill="FFFFFF"/>
        </w:rPr>
        <w:t>palustris</w:t>
      </w:r>
      <w:proofErr w:type="spellEnd"/>
      <w:r>
        <w:rPr>
          <w:rFonts w:ascii="Arial" w:hAnsi="Arial" w:cs="Arial"/>
          <w:color w:val="222222"/>
          <w:shd w:val="clear" w:color="auto" w:fill="FFFFFF"/>
        </w:rPr>
        <w:t xml:space="preserve"> complex. </w:t>
      </w:r>
      <w:r>
        <w:rPr>
          <w:rFonts w:ascii="Arial" w:hAnsi="Arial" w:cs="Arial"/>
          <w:i/>
          <w:iCs/>
          <w:color w:val="222222"/>
          <w:shd w:val="clear" w:color="auto" w:fill="FFFFFF"/>
        </w:rPr>
        <w:t>Diversity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(9), 321.</w:t>
      </w:r>
    </w:p>
  </w:comment>
  <w:comment w:id="440" w:author="Alex Twyford" w:date="2023-03-02T13:56:00Z" w:initials="AT">
    <w:p w14:paraId="09D744FC" w14:textId="6E8BD069" w:rsidR="003E371D" w:rsidRDefault="003E371D">
      <w:pPr>
        <w:pStyle w:val="CommentText"/>
      </w:pPr>
      <w:r>
        <w:rPr>
          <w:rStyle w:val="CommentReference"/>
        </w:rPr>
        <w:annotationRef/>
      </w:r>
      <w:r>
        <w:t>Ref 23, +barcode UK</w:t>
      </w:r>
    </w:p>
  </w:comment>
  <w:comment w:id="442" w:author="Guest User" w:date="2023-06-13T12:44:00Z" w:initials="GU">
    <w:p w14:paraId="08067048" w14:textId="7EE9696D" w:rsidR="003E371D" w:rsidRDefault="003E371D">
      <w:pPr>
        <w:pStyle w:val="CommentText"/>
      </w:pPr>
      <w:r>
        <w:t>Need to figure out paragraph order/flow for this section. Might need splitting into subsections.</w:t>
      </w:r>
      <w:r>
        <w:rPr>
          <w:rStyle w:val="CommentReference"/>
        </w:rPr>
        <w:annotationRef/>
      </w:r>
    </w:p>
  </w:comment>
  <w:comment w:id="443" w:author="Alex Twyford" w:date="2023-10-10T17:07:00Z" w:initials="AT">
    <w:p w14:paraId="79C2AE69" w14:textId="6E37B2A8" w:rsidR="0038163D" w:rsidRDefault="0038163D">
      <w:pPr>
        <w:pStyle w:val="CommentText"/>
      </w:pPr>
      <w:r>
        <w:rPr>
          <w:rStyle w:val="CommentReference"/>
        </w:rPr>
        <w:annotationRef/>
      </w:r>
      <w:r>
        <w:t xml:space="preserve">I’ve done </w:t>
      </w:r>
      <w:r w:rsidR="0037008F">
        <w:t xml:space="preserve">quite of lot of work changing the headers and moving it around. It still seems a bit unwieldy. I wanted to </w:t>
      </w:r>
      <w:r>
        <w:t xml:space="preserve"> work but still feel this needs attention. The issue is that the previous heading is formation, but this is constrained to t</w:t>
      </w:r>
    </w:p>
  </w:comment>
  <w:comment w:id="444" w:author="Guest User" w:date="2023-06-12T16:58:00Z" w:initials="GU">
    <w:p w14:paraId="1216741A" w14:textId="6E9F160D" w:rsidR="003E371D" w:rsidRDefault="003E371D" w:rsidP="4E554ED4">
      <w:pPr>
        <w:pStyle w:val="CommentText"/>
      </w:pPr>
      <w:r>
        <w:t>I'm currently considering text from box 3 here, which will require a bit of smoothing over.</w:t>
      </w:r>
      <w:r>
        <w:rPr>
          <w:rStyle w:val="CommentReference"/>
        </w:rPr>
        <w:annotationRef/>
      </w:r>
    </w:p>
  </w:comment>
  <w:comment w:id="447" w:author="Guest User" w:date="2023-06-13T12:30:00Z" w:initials="GU">
    <w:p w14:paraId="6FC1FE26" w14:textId="1F05C7C8" w:rsidR="003E371D" w:rsidRDefault="003E371D">
      <w:pPr>
        <w:pStyle w:val="CommentText"/>
      </w:pPr>
      <w:r>
        <w:t>Check Arabidopsis work and where relevant cite more recent papers</w:t>
      </w:r>
      <w:r>
        <w:rPr>
          <w:rStyle w:val="CommentReference"/>
        </w:rPr>
        <w:annotationRef/>
      </w:r>
    </w:p>
  </w:comment>
  <w:comment w:id="448" w:author="Guest User" w:date="2023-06-12T16:58:00Z" w:initials="GU">
    <w:p w14:paraId="48D24924" w14:textId="6E9F160D" w:rsidR="003E371D" w:rsidRDefault="003E371D">
      <w:pPr>
        <w:pStyle w:val="CommentText"/>
      </w:pPr>
      <w:r>
        <w:t>I'm currently considering text from box 3 here, which will require a bit of smoothing over.</w:t>
      </w:r>
      <w:r>
        <w:rPr>
          <w:rStyle w:val="CommentReference"/>
        </w:rPr>
        <w:annotationRef/>
      </w:r>
      <w:r>
        <w:rPr>
          <w:rStyle w:val="CommentReference"/>
        </w:rPr>
        <w:annotationRef/>
      </w:r>
    </w:p>
  </w:comment>
  <w:comment w:id="449" w:author="BROWN Max" w:date="2020-07-17T17:17:00Z" w:initials="BM">
    <w:p w14:paraId="09ED0D96" w14:textId="77777777" w:rsidR="003E371D" w:rsidRDefault="003E371D" w:rsidP="00A80869">
      <w:pPr>
        <w:pStyle w:val="CommentText"/>
      </w:pPr>
      <w:r>
        <w:rPr>
          <w:rStyle w:val="CommentReference"/>
        </w:rPr>
        <w:annotationRef/>
      </w:r>
      <w:r>
        <w:t xml:space="preserve">I do think this should be published in the supplementary? What does everyone else think. It’s the google doc I sent around a while back: </w:t>
      </w:r>
    </w:p>
    <w:p w14:paraId="662EEB3D" w14:textId="77777777" w:rsidR="003E371D" w:rsidRDefault="003E371D" w:rsidP="00A80869">
      <w:pPr>
        <w:pStyle w:val="CommentText"/>
      </w:pPr>
    </w:p>
    <w:p w14:paraId="31036265" w14:textId="77777777" w:rsidR="003E371D" w:rsidRDefault="003E371D" w:rsidP="00A80869">
      <w:pPr>
        <w:pStyle w:val="CommentText"/>
      </w:pPr>
      <w:r w:rsidRPr="005B4327">
        <w:t>https://docs.google.com/spreadsheets/d/1caUbJUGC7Q5V2k6JPB8xcgwRdnNvFHyZeMu1VUaTWO0/edit?usp=sharing</w:t>
      </w:r>
    </w:p>
  </w:comment>
  <w:comment w:id="451" w:author="BROWN Max" w:date="2020-07-31T10:49:00Z" w:initials="BM">
    <w:p w14:paraId="69E2915C" w14:textId="77777777" w:rsidR="003E371D" w:rsidRDefault="003E371D" w:rsidP="00A80869">
      <w:pPr>
        <w:pStyle w:val="CommentText"/>
      </w:pPr>
      <w:r>
        <w:rPr>
          <w:rStyle w:val="CommentReference"/>
        </w:rPr>
        <w:annotationRef/>
      </w:r>
      <w:r>
        <w:t xml:space="preserve">I also have the Observable notebooks, which I would want to cite here: </w:t>
      </w:r>
    </w:p>
    <w:p w14:paraId="33EF5A01" w14:textId="77777777" w:rsidR="003E371D" w:rsidRDefault="003E371D" w:rsidP="00A80869">
      <w:pPr>
        <w:pStyle w:val="CommentText"/>
      </w:pPr>
    </w:p>
    <w:p w14:paraId="005C9B34" w14:textId="77777777" w:rsidR="003E371D" w:rsidRDefault="00A4444D" w:rsidP="00A80869">
      <w:hyperlink r:id="rId2" w:history="1">
        <w:r w:rsidR="003E371D">
          <w:rPr>
            <w:rStyle w:val="Hyperlink"/>
          </w:rPr>
          <w:t>https://observablehq.com/@euphrasiologist/cross-ploidy-hybridisation</w:t>
        </w:r>
      </w:hyperlink>
    </w:p>
    <w:p w14:paraId="7BBACE43" w14:textId="77777777" w:rsidR="003E371D" w:rsidRDefault="003E371D" w:rsidP="00A808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A290B3" w15:done="0"/>
  <w15:commentEx w15:paraId="0711FE09" w15:done="0"/>
  <w15:commentEx w15:paraId="1AEC0FF2" w15:paraIdParent="0711FE09" w15:done="0"/>
  <w15:commentEx w15:paraId="73C8B7F4" w15:done="0"/>
  <w15:commentEx w15:paraId="46A7674E" w15:paraIdParent="73C8B7F4" w15:done="0"/>
  <w15:commentEx w15:paraId="67923565" w15:done="0"/>
  <w15:commentEx w15:paraId="46633976" w15:done="0"/>
  <w15:commentEx w15:paraId="3C37A216" w15:paraIdParent="46633976" w15:done="0"/>
  <w15:commentEx w15:paraId="0756FD61" w15:paraIdParent="46633976" w15:done="0"/>
  <w15:commentEx w15:paraId="54C1100C" w15:paraIdParent="46633976" w15:done="0"/>
  <w15:commentEx w15:paraId="1B379576" w15:done="0"/>
  <w15:commentEx w15:paraId="4EACC8C4" w15:done="0"/>
  <w15:commentEx w15:paraId="5F03B5C1" w15:done="0"/>
  <w15:commentEx w15:paraId="57FB17CA" w15:paraIdParent="5F03B5C1" w15:done="0"/>
  <w15:commentEx w15:paraId="2F3CE889" w15:done="0"/>
  <w15:commentEx w15:paraId="3CC1C102" w15:done="0"/>
  <w15:commentEx w15:paraId="1EF2CAC5" w15:paraIdParent="3CC1C102" w15:done="0"/>
  <w15:commentEx w15:paraId="5C7F8BA4" w15:done="0"/>
  <w15:commentEx w15:paraId="36C556BA" w15:done="0"/>
  <w15:commentEx w15:paraId="5157365B" w15:paraIdParent="36C556BA" w15:done="0"/>
  <w15:commentEx w15:paraId="1F3E375B" w15:done="0"/>
  <w15:commentEx w15:paraId="4635A150" w15:done="0"/>
  <w15:commentEx w15:paraId="40AE9C09" w15:done="0"/>
  <w15:commentEx w15:paraId="5E9330A8" w15:done="0"/>
  <w15:commentEx w15:paraId="1B4A468D" w15:paraIdParent="5E9330A8" w15:done="0"/>
  <w15:commentEx w15:paraId="6BC4E33F" w15:done="0"/>
  <w15:commentEx w15:paraId="368F4276" w15:done="0"/>
  <w15:commentEx w15:paraId="20C7150B" w15:done="0"/>
  <w15:commentEx w15:paraId="0B9CF5AE" w15:done="0"/>
  <w15:commentEx w15:paraId="09D744FC" w15:done="0"/>
  <w15:commentEx w15:paraId="08067048" w15:done="0"/>
  <w15:commentEx w15:paraId="79C2AE69" w15:paraIdParent="08067048" w15:done="0"/>
  <w15:commentEx w15:paraId="1216741A" w15:done="0"/>
  <w15:commentEx w15:paraId="6FC1FE26" w15:done="0"/>
  <w15:commentEx w15:paraId="48D24924" w15:done="1"/>
  <w15:commentEx w15:paraId="31036265" w15:done="0"/>
  <w15:commentEx w15:paraId="7BBACE43"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BC0C6A" w16cex:dateUtc="2023-06-12T15:52:49.72Z"/>
  <w16cex:commentExtensible w16cex:durableId="3A25A803" w16cex:dateUtc="2023-06-12T15:56:50.569Z"/>
  <w16cex:commentExtensible w16cex:durableId="20C9CFFB" w16cex:dateUtc="2023-06-12T15:58:49.242Z"/>
  <w16cex:commentExtensible w16cex:durableId="3DCAE2E7" w16cex:dateUtc="2023-06-13T09:11:06.19Z"/>
  <w16cex:commentExtensible w16cex:durableId="063C34A6" w16cex:dateUtc="2023-06-13T11:05:36.109Z"/>
  <w16cex:commentExtensible w16cex:durableId="2D9E2ADD" w16cex:dateUtc="2023-06-13T11:13:48.459Z"/>
  <w16cex:commentExtensible w16cex:durableId="5CA06640" w16cex:dateUtc="2023-06-13T11:27:03.485Z"/>
  <w16cex:commentExtensible w16cex:durableId="133C213A" w16cex:dateUtc="2023-06-13T11:30:47.111Z"/>
  <w16cex:commentExtensible w16cex:durableId="284B6053" w16cex:dateUtc="2023-06-13T11:35:19.175Z"/>
  <w16cex:commentExtensible w16cex:durableId="0AAB7C47" w16cex:dateUtc="2023-06-13T11:38:57.903Z"/>
  <w16cex:commentExtensible w16cex:durableId="2C2E4161" w16cex:dateUtc="2023-06-12T15:58:49.242Z"/>
  <w16cex:commentExtensible w16cex:durableId="4067B146" w16cex:dateUtc="2023-06-13T11:44:01.4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290B3" w16cid:durableId="28D22581"/>
  <w16cid:commentId w16cid:paraId="0711FE09" w16cid:durableId="28D0F474"/>
  <w16cid:commentId w16cid:paraId="1AEC0FF2" w16cid:durableId="28D3E216"/>
  <w16cid:commentId w16cid:paraId="73C8B7F4" w16cid:durableId="3A25A803"/>
  <w16cid:commentId w16cid:paraId="46A7674E" w16cid:durableId="0AAB7C47"/>
  <w16cid:commentId w16cid:paraId="67923565" w16cid:durableId="28D7D9A7"/>
  <w16cid:commentId w16cid:paraId="46633976" w16cid:durableId="284B6053"/>
  <w16cid:commentId w16cid:paraId="3C37A216" w16cid:durableId="28B44567"/>
  <w16cid:commentId w16cid:paraId="0756FD61" w16cid:durableId="28D0F47B"/>
  <w16cid:commentId w16cid:paraId="54C1100C" w16cid:durableId="28D3E612"/>
  <w16cid:commentId w16cid:paraId="1B379576" w16cid:durableId="23BC0C6A"/>
  <w16cid:commentId w16cid:paraId="4EACC8C4" w16cid:durableId="28D4DB75"/>
  <w16cid:commentId w16cid:paraId="5F03B5C1" w16cid:durableId="2D9E2ADD"/>
  <w16cid:commentId w16cid:paraId="57FB17CA" w16cid:durableId="28B44CFF"/>
  <w16cid:commentId w16cid:paraId="2F3CE889" w16cid:durableId="28D0F47F"/>
  <w16cid:commentId w16cid:paraId="3CC1C102" w16cid:durableId="28D0F480"/>
  <w16cid:commentId w16cid:paraId="1EF2CAC5" w16cid:durableId="28D3E28D"/>
  <w16cid:commentId w16cid:paraId="5C7F8BA4" w16cid:durableId="28D4EEB1"/>
  <w16cid:commentId w16cid:paraId="36C556BA" w16cid:durableId="22F7487C"/>
  <w16cid:commentId w16cid:paraId="5157365B" w16cid:durableId="28D4F1FB"/>
  <w16cid:commentId w16cid:paraId="1F3E375B" w16cid:durableId="28D6264B"/>
  <w16cid:commentId w16cid:paraId="4635A150" w16cid:durableId="28D7EAF4"/>
  <w16cid:commentId w16cid:paraId="40AE9C09" w16cid:durableId="27E551D2"/>
  <w16cid:commentId w16cid:paraId="5E9330A8" w16cid:durableId="27E551D3"/>
  <w16cid:commentId w16cid:paraId="1B4A468D" w16cid:durableId="28D3E32B"/>
  <w16cid:commentId w16cid:paraId="6BC4E33F" w16cid:durableId="28D3E316"/>
  <w16cid:commentId w16cid:paraId="368F4276" w16cid:durableId="27E551D4"/>
  <w16cid:commentId w16cid:paraId="20C7150B" w16cid:durableId="27E551D5"/>
  <w16cid:commentId w16cid:paraId="0B9CF5AE" w16cid:durableId="27E551D6"/>
  <w16cid:commentId w16cid:paraId="09D744FC" w16cid:durableId="27E551D7"/>
  <w16cid:commentId w16cid:paraId="08067048" w16cid:durableId="4067B146"/>
  <w16cid:commentId w16cid:paraId="79C2AE69" w16cid:durableId="28D0F48A"/>
  <w16cid:commentId w16cid:paraId="1216741A" w16cid:durableId="2C2E4161"/>
  <w16cid:commentId w16cid:paraId="6FC1FE26" w16cid:durableId="133C213A"/>
  <w16cid:commentId w16cid:paraId="48D24924" w16cid:durableId="20C9CFFB"/>
  <w16cid:commentId w16cid:paraId="31036265" w16cid:durableId="22BC5B9B"/>
  <w16cid:commentId w16cid:paraId="7BBACE43" w16cid:durableId="22CE75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00000"/>
    <w:lvl w:ilvl="0">
      <w:start w:val="111"/>
      <w:numFmt w:val="decimal"/>
      <w:lvlText w:val="%1."/>
      <w:lvlJc w:val="left"/>
      <w:pPr>
        <w:tabs>
          <w:tab w:val="num" w:pos="540"/>
        </w:tabs>
        <w:ind w:left="540" w:hanging="540"/>
      </w:pPr>
      <w:rPr>
        <w:rFonts w:hint="default"/>
      </w:rPr>
    </w:lvl>
  </w:abstractNum>
  <w:abstractNum w:abstractNumId="1" w15:restartNumberingAfterBreak="0">
    <w:nsid w:val="0761340D"/>
    <w:multiLevelType w:val="hybridMultilevel"/>
    <w:tmpl w:val="9A089888"/>
    <w:lvl w:ilvl="0" w:tplc="A4421B0A">
      <w:start w:val="2"/>
      <w:numFmt w:val="bullet"/>
      <w:lvlText w:val="-"/>
      <w:lvlJc w:val="left"/>
      <w:pPr>
        <w:ind w:left="720" w:hanging="360"/>
      </w:pPr>
      <w:rPr>
        <w:rFonts w:ascii="Calibri" w:eastAsiaTheme="minorHAnsi" w:hAnsi="Calibri" w:cs="Calibr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874AF"/>
    <w:multiLevelType w:val="hybridMultilevel"/>
    <w:tmpl w:val="14CAFC50"/>
    <w:lvl w:ilvl="0" w:tplc="BCA80E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D3EA5"/>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5E12F48"/>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CF56A4"/>
    <w:multiLevelType w:val="hybridMultilevel"/>
    <w:tmpl w:val="3F90CE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Twyford">
    <w15:presenceInfo w15:providerId="AD" w15:userId="S-1-5-21-861567501-1417001333-682003330-331973"/>
  </w15:person>
  <w15:person w15:author="Richard Abbott">
    <w15:presenceInfo w15:providerId="AD" w15:userId="S::rja@st-andrews.ac.uk::535f0f90-8a42-4294-ac21-206787af7b92"/>
  </w15:person>
  <w15:person w15:author="BROWN Max">
    <w15:presenceInfo w15:providerId="AD" w15:userId="S::s1583628@ed.ac.uk::f3829f46-5249-43f1-8f6b-1b71b177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1"/>
  <w:activeWritingStyle w:appName="MSWord" w:lang="en-GB" w:vendorID="64" w:dllVersion="6" w:nlCheck="1" w:checkStyle="1"/>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5pzvwrkefxw5ez0dn5522yetsaer2px2s0&quot;&gt;My EndNote Library 2&lt;record-ids&gt;&lt;item&gt;311&lt;/item&gt;&lt;item&gt;312&lt;/item&gt;&lt;item&gt;315&lt;/item&gt;&lt;item&gt;383&lt;/item&gt;&lt;item&gt;423&lt;/item&gt;&lt;item&gt;640&lt;/item&gt;&lt;item&gt;899&lt;/item&gt;&lt;item&gt;902&lt;/item&gt;&lt;item&gt;905&lt;/item&gt;&lt;item&gt;907&lt;/item&gt;&lt;item&gt;908&lt;/item&gt;&lt;item&gt;911&lt;/item&gt;&lt;item&gt;912&lt;/item&gt;&lt;item&gt;918&lt;/item&gt;&lt;item&gt;980&lt;/item&gt;&lt;item&gt;989&lt;/item&gt;&lt;item&gt;1001&lt;/item&gt;&lt;item&gt;1007&lt;/item&gt;&lt;item&gt;1008&lt;/item&gt;&lt;item&gt;1018&lt;/item&gt;&lt;item&gt;1019&lt;/item&gt;&lt;item&gt;1020&lt;/item&gt;&lt;item&gt;1041&lt;/item&gt;&lt;item&gt;1047&lt;/item&gt;&lt;item&gt;1053&lt;/item&gt;&lt;item&gt;1063&lt;/item&gt;&lt;item&gt;1067&lt;/item&gt;&lt;item&gt;1074&lt;/item&gt;&lt;item&gt;1084&lt;/item&gt;&lt;item&gt;1090&lt;/item&gt;&lt;item&gt;1115&lt;/item&gt;&lt;item&gt;1120&lt;/item&gt;&lt;item&gt;1161&lt;/item&gt;&lt;item&gt;1167&lt;/item&gt;&lt;item&gt;1169&lt;/item&gt;&lt;item&gt;1171&lt;/item&gt;&lt;item&gt;1182&lt;/item&gt;&lt;item&gt;1185&lt;/item&gt;&lt;item&gt;1187&lt;/item&gt;&lt;item&gt;1188&lt;/item&gt;&lt;item&gt;1189&lt;/item&gt;&lt;item&gt;1194&lt;/item&gt;&lt;item&gt;1195&lt;/item&gt;&lt;item&gt;1235&lt;/item&gt;&lt;item&gt;1285&lt;/item&gt;&lt;item&gt;1287&lt;/item&gt;&lt;item&gt;1289&lt;/item&gt;&lt;item&gt;1294&lt;/item&gt;&lt;item&gt;1298&lt;/item&gt;&lt;item&gt;1309&lt;/item&gt;&lt;item&gt;1310&lt;/item&gt;&lt;item&gt;1343&lt;/item&gt;&lt;item&gt;1344&lt;/item&gt;&lt;item&gt;1345&lt;/item&gt;&lt;item&gt;1346&lt;/item&gt;&lt;item&gt;1347&lt;/item&gt;&lt;item&gt;1349&lt;/item&gt;&lt;item&gt;1350&lt;/item&gt;&lt;item&gt;1351&lt;/item&gt;&lt;item&gt;1352&lt;/item&gt;&lt;item&gt;1353&lt;/item&gt;&lt;item&gt;1354&lt;/item&gt;&lt;item&gt;1355&lt;/item&gt;&lt;item&gt;1356&lt;/item&gt;&lt;item&gt;1357&lt;/item&gt;&lt;item&gt;1359&lt;/item&gt;&lt;item&gt;1360&lt;/item&gt;&lt;item&gt;1361&lt;/item&gt;&lt;item&gt;1363&lt;/item&gt;&lt;item&gt;1364&lt;/item&gt;&lt;item&gt;1367&lt;/item&gt;&lt;item&gt;1368&lt;/item&gt;&lt;item&gt;1370&lt;/item&gt;&lt;item&gt;1371&lt;/item&gt;&lt;item&gt;1372&lt;/item&gt;&lt;item&gt;1373&lt;/item&gt;&lt;item&gt;1374&lt;/item&gt;&lt;item&gt;1375&lt;/item&gt;&lt;item&gt;1376&lt;/item&gt;&lt;item&gt;1377&lt;/item&gt;&lt;item&gt;1378&lt;/item&gt;&lt;item&gt;1379&lt;/item&gt;&lt;item&gt;1380&lt;/item&gt;&lt;item&gt;1381&lt;/item&gt;&lt;item&gt;1382&lt;/item&gt;&lt;item&gt;1383&lt;/item&gt;&lt;item&gt;1385&lt;/item&gt;&lt;item&gt;1392&lt;/item&gt;&lt;item&gt;1393&lt;/item&gt;&lt;item&gt;1394&lt;/item&gt;&lt;item&gt;1395&lt;/item&gt;&lt;item&gt;1396&lt;/item&gt;&lt;item&gt;1397&lt;/item&gt;&lt;item&gt;1400&lt;/item&gt;&lt;item&gt;1401&lt;/item&gt;&lt;item&gt;1403&lt;/item&gt;&lt;item&gt;1405&lt;/item&gt;&lt;item&gt;1406&lt;/item&gt;&lt;item&gt;1407&lt;/item&gt;&lt;item&gt;1408&lt;/item&gt;&lt;item&gt;1409&lt;/item&gt;&lt;item&gt;1410&lt;/item&gt;&lt;item&gt;1411&lt;/item&gt;&lt;item&gt;1412&lt;/item&gt;&lt;item&gt;1414&lt;/item&gt;&lt;item&gt;1415&lt;/item&gt;&lt;item&gt;1433&lt;/item&gt;&lt;item&gt;1436&lt;/item&gt;&lt;item&gt;1437&lt;/item&gt;&lt;item&gt;1440&lt;/item&gt;&lt;item&gt;1441&lt;/item&gt;&lt;item&gt;1444&lt;/item&gt;&lt;item&gt;1445&lt;/item&gt;&lt;item&gt;1446&lt;/item&gt;&lt;item&gt;1447&lt;/item&gt;&lt;item&gt;1448&lt;/item&gt;&lt;item&gt;1449&lt;/item&gt;&lt;item&gt;1450&lt;/item&gt;&lt;item&gt;1451&lt;/item&gt;&lt;item&gt;1452&lt;/item&gt;&lt;item&gt;1453&lt;/item&gt;&lt;item&gt;1454&lt;/item&gt;&lt;item&gt;1455&lt;/item&gt;&lt;item&gt;1456&lt;/item&gt;&lt;item&gt;1457&lt;/item&gt;&lt;item&gt;1458&lt;/item&gt;&lt;item&gt;1459&lt;/item&gt;&lt;item&gt;1460&lt;/item&gt;&lt;item&gt;1461&lt;/item&gt;&lt;item&gt;1462&lt;/item&gt;&lt;item&gt;1465&lt;/item&gt;&lt;item&gt;1466&lt;/item&gt;&lt;item&gt;1467&lt;/item&gt;&lt;item&gt;1468&lt;/item&gt;&lt;item&gt;1469&lt;/item&gt;&lt;item&gt;1471&lt;/item&gt;&lt;item&gt;1472&lt;/item&gt;&lt;item&gt;1473&lt;/item&gt;&lt;/record-ids&gt;&lt;/item&gt;&lt;/Libraries&gt;"/>
  </w:docVars>
  <w:rsids>
    <w:rsidRoot w:val="00E85B98"/>
    <w:rsid w:val="000066EF"/>
    <w:rsid w:val="000071D0"/>
    <w:rsid w:val="00015835"/>
    <w:rsid w:val="00026A42"/>
    <w:rsid w:val="0003562B"/>
    <w:rsid w:val="0004289B"/>
    <w:rsid w:val="00050992"/>
    <w:rsid w:val="0005190A"/>
    <w:rsid w:val="0005345D"/>
    <w:rsid w:val="0006053F"/>
    <w:rsid w:val="00061BFA"/>
    <w:rsid w:val="0006330B"/>
    <w:rsid w:val="00077159"/>
    <w:rsid w:val="0007750A"/>
    <w:rsid w:val="00082194"/>
    <w:rsid w:val="00082A15"/>
    <w:rsid w:val="00084D4D"/>
    <w:rsid w:val="00087A18"/>
    <w:rsid w:val="00097169"/>
    <w:rsid w:val="000A599B"/>
    <w:rsid w:val="000A5DC4"/>
    <w:rsid w:val="000A7BE8"/>
    <w:rsid w:val="000B69CC"/>
    <w:rsid w:val="000C16ED"/>
    <w:rsid w:val="000C1DD7"/>
    <w:rsid w:val="000C4E86"/>
    <w:rsid w:val="000D34D0"/>
    <w:rsid w:val="000D5233"/>
    <w:rsid w:val="000E7C92"/>
    <w:rsid w:val="000F30B8"/>
    <w:rsid w:val="000F469E"/>
    <w:rsid w:val="000F77C0"/>
    <w:rsid w:val="000F77DB"/>
    <w:rsid w:val="00103E6B"/>
    <w:rsid w:val="00110D64"/>
    <w:rsid w:val="0011239F"/>
    <w:rsid w:val="001138B4"/>
    <w:rsid w:val="00124658"/>
    <w:rsid w:val="00125C37"/>
    <w:rsid w:val="001307C2"/>
    <w:rsid w:val="00131233"/>
    <w:rsid w:val="001331F7"/>
    <w:rsid w:val="0013481D"/>
    <w:rsid w:val="00134C6D"/>
    <w:rsid w:val="00134D85"/>
    <w:rsid w:val="00137EE4"/>
    <w:rsid w:val="001406F9"/>
    <w:rsid w:val="001407F1"/>
    <w:rsid w:val="001522CE"/>
    <w:rsid w:val="0015400B"/>
    <w:rsid w:val="001548F2"/>
    <w:rsid w:val="001608BC"/>
    <w:rsid w:val="001611BE"/>
    <w:rsid w:val="00170835"/>
    <w:rsid w:val="00174496"/>
    <w:rsid w:val="00176938"/>
    <w:rsid w:val="00176A76"/>
    <w:rsid w:val="001929AA"/>
    <w:rsid w:val="001A44C2"/>
    <w:rsid w:val="001A46D0"/>
    <w:rsid w:val="001A729C"/>
    <w:rsid w:val="001C49F9"/>
    <w:rsid w:val="001C49FF"/>
    <w:rsid w:val="001C794A"/>
    <w:rsid w:val="001E009C"/>
    <w:rsid w:val="001E1A42"/>
    <w:rsid w:val="001E396A"/>
    <w:rsid w:val="001F7CF9"/>
    <w:rsid w:val="002115C0"/>
    <w:rsid w:val="00212D8A"/>
    <w:rsid w:val="00213813"/>
    <w:rsid w:val="0023247B"/>
    <w:rsid w:val="00234E8F"/>
    <w:rsid w:val="002369BB"/>
    <w:rsid w:val="002422D7"/>
    <w:rsid w:val="00246F33"/>
    <w:rsid w:val="00254228"/>
    <w:rsid w:val="00255550"/>
    <w:rsid w:val="00264D2D"/>
    <w:rsid w:val="002701CB"/>
    <w:rsid w:val="0027126E"/>
    <w:rsid w:val="00271E30"/>
    <w:rsid w:val="0027427D"/>
    <w:rsid w:val="00293086"/>
    <w:rsid w:val="00293A75"/>
    <w:rsid w:val="00296688"/>
    <w:rsid w:val="002B130D"/>
    <w:rsid w:val="002B51A1"/>
    <w:rsid w:val="002B5F5D"/>
    <w:rsid w:val="002C22DA"/>
    <w:rsid w:val="002D0BFF"/>
    <w:rsid w:val="002D450E"/>
    <w:rsid w:val="002D675D"/>
    <w:rsid w:val="002D7D15"/>
    <w:rsid w:val="002E0BF9"/>
    <w:rsid w:val="002E25AD"/>
    <w:rsid w:val="002E53CF"/>
    <w:rsid w:val="002F06BC"/>
    <w:rsid w:val="002F2DB6"/>
    <w:rsid w:val="003077E6"/>
    <w:rsid w:val="00315274"/>
    <w:rsid w:val="00320128"/>
    <w:rsid w:val="003207F7"/>
    <w:rsid w:val="0032238A"/>
    <w:rsid w:val="003263B1"/>
    <w:rsid w:val="0032774D"/>
    <w:rsid w:val="00332C3F"/>
    <w:rsid w:val="003405D8"/>
    <w:rsid w:val="003435F0"/>
    <w:rsid w:val="00343B70"/>
    <w:rsid w:val="00344046"/>
    <w:rsid w:val="0037008F"/>
    <w:rsid w:val="003766B6"/>
    <w:rsid w:val="003804AE"/>
    <w:rsid w:val="0038163D"/>
    <w:rsid w:val="003822F3"/>
    <w:rsid w:val="003867F4"/>
    <w:rsid w:val="00391C5E"/>
    <w:rsid w:val="003D0B0F"/>
    <w:rsid w:val="003D499D"/>
    <w:rsid w:val="003E35A2"/>
    <w:rsid w:val="003E371D"/>
    <w:rsid w:val="003E483C"/>
    <w:rsid w:val="003F79C1"/>
    <w:rsid w:val="00402651"/>
    <w:rsid w:val="00407DCD"/>
    <w:rsid w:val="00417BA4"/>
    <w:rsid w:val="0043183C"/>
    <w:rsid w:val="00431B05"/>
    <w:rsid w:val="00435BBC"/>
    <w:rsid w:val="004364E5"/>
    <w:rsid w:val="00441D72"/>
    <w:rsid w:val="00446D37"/>
    <w:rsid w:val="004470FC"/>
    <w:rsid w:val="00451613"/>
    <w:rsid w:val="004561ED"/>
    <w:rsid w:val="00457DA6"/>
    <w:rsid w:val="0046526F"/>
    <w:rsid w:val="00481B87"/>
    <w:rsid w:val="004933EA"/>
    <w:rsid w:val="004952EC"/>
    <w:rsid w:val="004975BA"/>
    <w:rsid w:val="004B3523"/>
    <w:rsid w:val="004B6513"/>
    <w:rsid w:val="004D2E61"/>
    <w:rsid w:val="004E4637"/>
    <w:rsid w:val="004E5C23"/>
    <w:rsid w:val="004E6B2A"/>
    <w:rsid w:val="004F22C5"/>
    <w:rsid w:val="00500D66"/>
    <w:rsid w:val="00501166"/>
    <w:rsid w:val="005223CA"/>
    <w:rsid w:val="00531FCC"/>
    <w:rsid w:val="005330A1"/>
    <w:rsid w:val="00536AD6"/>
    <w:rsid w:val="00540315"/>
    <w:rsid w:val="005417CB"/>
    <w:rsid w:val="00571EF3"/>
    <w:rsid w:val="00572C41"/>
    <w:rsid w:val="00583216"/>
    <w:rsid w:val="00586620"/>
    <w:rsid w:val="00586B93"/>
    <w:rsid w:val="00594ABB"/>
    <w:rsid w:val="00594D0C"/>
    <w:rsid w:val="00595E47"/>
    <w:rsid w:val="00596339"/>
    <w:rsid w:val="005A1CC9"/>
    <w:rsid w:val="005A49AD"/>
    <w:rsid w:val="005B0F85"/>
    <w:rsid w:val="005B1526"/>
    <w:rsid w:val="005B1F73"/>
    <w:rsid w:val="005B79D6"/>
    <w:rsid w:val="005D14EB"/>
    <w:rsid w:val="005D418A"/>
    <w:rsid w:val="005E2D03"/>
    <w:rsid w:val="005F0FAA"/>
    <w:rsid w:val="005F6440"/>
    <w:rsid w:val="005F673A"/>
    <w:rsid w:val="00600FAD"/>
    <w:rsid w:val="00603FF3"/>
    <w:rsid w:val="00625D1D"/>
    <w:rsid w:val="0063032D"/>
    <w:rsid w:val="00642C25"/>
    <w:rsid w:val="006437F9"/>
    <w:rsid w:val="00644E02"/>
    <w:rsid w:val="0065429A"/>
    <w:rsid w:val="006625AE"/>
    <w:rsid w:val="00663AF4"/>
    <w:rsid w:val="00671359"/>
    <w:rsid w:val="0067294D"/>
    <w:rsid w:val="00673C1C"/>
    <w:rsid w:val="00675EF6"/>
    <w:rsid w:val="00687881"/>
    <w:rsid w:val="00692D70"/>
    <w:rsid w:val="0069706A"/>
    <w:rsid w:val="006A2ADA"/>
    <w:rsid w:val="006B0746"/>
    <w:rsid w:val="006B1100"/>
    <w:rsid w:val="006B217E"/>
    <w:rsid w:val="006B3D11"/>
    <w:rsid w:val="006B6AEB"/>
    <w:rsid w:val="006C014B"/>
    <w:rsid w:val="006C2F87"/>
    <w:rsid w:val="006C56E0"/>
    <w:rsid w:val="006D0CE0"/>
    <w:rsid w:val="006D16AA"/>
    <w:rsid w:val="006E568C"/>
    <w:rsid w:val="006E6831"/>
    <w:rsid w:val="006F0214"/>
    <w:rsid w:val="0070088E"/>
    <w:rsid w:val="00700A91"/>
    <w:rsid w:val="0070602F"/>
    <w:rsid w:val="007064DE"/>
    <w:rsid w:val="007141E0"/>
    <w:rsid w:val="00726225"/>
    <w:rsid w:val="007334A9"/>
    <w:rsid w:val="00733FCF"/>
    <w:rsid w:val="00735867"/>
    <w:rsid w:val="0073774E"/>
    <w:rsid w:val="00740612"/>
    <w:rsid w:val="00747A1C"/>
    <w:rsid w:val="00751253"/>
    <w:rsid w:val="00761908"/>
    <w:rsid w:val="00763375"/>
    <w:rsid w:val="0076587A"/>
    <w:rsid w:val="00771AEA"/>
    <w:rsid w:val="00772444"/>
    <w:rsid w:val="00774AAD"/>
    <w:rsid w:val="00796036"/>
    <w:rsid w:val="007A2701"/>
    <w:rsid w:val="007C4D68"/>
    <w:rsid w:val="007C7352"/>
    <w:rsid w:val="007D56CC"/>
    <w:rsid w:val="007D60D1"/>
    <w:rsid w:val="007D6A59"/>
    <w:rsid w:val="007E5048"/>
    <w:rsid w:val="00812A0C"/>
    <w:rsid w:val="00815546"/>
    <w:rsid w:val="0082445B"/>
    <w:rsid w:val="00825E71"/>
    <w:rsid w:val="00826736"/>
    <w:rsid w:val="008319A4"/>
    <w:rsid w:val="00833C02"/>
    <w:rsid w:val="00842EEB"/>
    <w:rsid w:val="0084777D"/>
    <w:rsid w:val="00855AC7"/>
    <w:rsid w:val="0086005B"/>
    <w:rsid w:val="008642A4"/>
    <w:rsid w:val="00864C11"/>
    <w:rsid w:val="0086577D"/>
    <w:rsid w:val="0087093C"/>
    <w:rsid w:val="008A0C61"/>
    <w:rsid w:val="008A2E7F"/>
    <w:rsid w:val="008B045E"/>
    <w:rsid w:val="008B1756"/>
    <w:rsid w:val="008C3A5F"/>
    <w:rsid w:val="008C3A8B"/>
    <w:rsid w:val="008C60B0"/>
    <w:rsid w:val="008C6690"/>
    <w:rsid w:val="008C6AC2"/>
    <w:rsid w:val="008D2104"/>
    <w:rsid w:val="008D4AB6"/>
    <w:rsid w:val="008D7C8C"/>
    <w:rsid w:val="008E0425"/>
    <w:rsid w:val="00906B6D"/>
    <w:rsid w:val="00915198"/>
    <w:rsid w:val="00916592"/>
    <w:rsid w:val="009172B2"/>
    <w:rsid w:val="00922123"/>
    <w:rsid w:val="009369AC"/>
    <w:rsid w:val="00970998"/>
    <w:rsid w:val="00974B05"/>
    <w:rsid w:val="009A0E96"/>
    <w:rsid w:val="009A21E7"/>
    <w:rsid w:val="009A7C54"/>
    <w:rsid w:val="009B1B48"/>
    <w:rsid w:val="009B368D"/>
    <w:rsid w:val="009F086A"/>
    <w:rsid w:val="009F27F6"/>
    <w:rsid w:val="00A022EC"/>
    <w:rsid w:val="00A04904"/>
    <w:rsid w:val="00A13D1B"/>
    <w:rsid w:val="00A203D8"/>
    <w:rsid w:val="00A22603"/>
    <w:rsid w:val="00A26BBE"/>
    <w:rsid w:val="00A32297"/>
    <w:rsid w:val="00A34202"/>
    <w:rsid w:val="00A4444D"/>
    <w:rsid w:val="00A56296"/>
    <w:rsid w:val="00A62AC2"/>
    <w:rsid w:val="00A63130"/>
    <w:rsid w:val="00A73F61"/>
    <w:rsid w:val="00A76B6A"/>
    <w:rsid w:val="00A80869"/>
    <w:rsid w:val="00A9062F"/>
    <w:rsid w:val="00AA6B21"/>
    <w:rsid w:val="00AB199C"/>
    <w:rsid w:val="00AB2ED7"/>
    <w:rsid w:val="00AB4194"/>
    <w:rsid w:val="00AF091E"/>
    <w:rsid w:val="00AF3E9B"/>
    <w:rsid w:val="00B0670C"/>
    <w:rsid w:val="00B1312C"/>
    <w:rsid w:val="00B14BAA"/>
    <w:rsid w:val="00B30D1C"/>
    <w:rsid w:val="00B318DF"/>
    <w:rsid w:val="00B34D68"/>
    <w:rsid w:val="00B42308"/>
    <w:rsid w:val="00B46CF7"/>
    <w:rsid w:val="00B46FA5"/>
    <w:rsid w:val="00B64652"/>
    <w:rsid w:val="00B70CFF"/>
    <w:rsid w:val="00B7603F"/>
    <w:rsid w:val="00B80E87"/>
    <w:rsid w:val="00BA2EF0"/>
    <w:rsid w:val="00BA491A"/>
    <w:rsid w:val="00BA582E"/>
    <w:rsid w:val="00BB1E37"/>
    <w:rsid w:val="00BB7EA4"/>
    <w:rsid w:val="00BD3E9F"/>
    <w:rsid w:val="00BF152F"/>
    <w:rsid w:val="00BF24ED"/>
    <w:rsid w:val="00BF4018"/>
    <w:rsid w:val="00BF7CB5"/>
    <w:rsid w:val="00C0113F"/>
    <w:rsid w:val="00C0386F"/>
    <w:rsid w:val="00C126DE"/>
    <w:rsid w:val="00C407FF"/>
    <w:rsid w:val="00C56190"/>
    <w:rsid w:val="00C603AF"/>
    <w:rsid w:val="00C70A10"/>
    <w:rsid w:val="00C727B2"/>
    <w:rsid w:val="00C810DE"/>
    <w:rsid w:val="00C83AD1"/>
    <w:rsid w:val="00C90FFE"/>
    <w:rsid w:val="00C96BFA"/>
    <w:rsid w:val="00C96D93"/>
    <w:rsid w:val="00CA5D14"/>
    <w:rsid w:val="00CB0FCA"/>
    <w:rsid w:val="00CB5A72"/>
    <w:rsid w:val="00CC06FC"/>
    <w:rsid w:val="00CD228B"/>
    <w:rsid w:val="00CD29CE"/>
    <w:rsid w:val="00CD5B42"/>
    <w:rsid w:val="00CD67AB"/>
    <w:rsid w:val="00CF296E"/>
    <w:rsid w:val="00CF4109"/>
    <w:rsid w:val="00D0604E"/>
    <w:rsid w:val="00D06E3F"/>
    <w:rsid w:val="00D17610"/>
    <w:rsid w:val="00D22567"/>
    <w:rsid w:val="00D3160C"/>
    <w:rsid w:val="00D41976"/>
    <w:rsid w:val="00D44CF1"/>
    <w:rsid w:val="00D461C1"/>
    <w:rsid w:val="00D4646A"/>
    <w:rsid w:val="00D50138"/>
    <w:rsid w:val="00D52507"/>
    <w:rsid w:val="00D6186E"/>
    <w:rsid w:val="00D62750"/>
    <w:rsid w:val="00D70152"/>
    <w:rsid w:val="00D738F3"/>
    <w:rsid w:val="00D83094"/>
    <w:rsid w:val="00D85D7E"/>
    <w:rsid w:val="00D941B4"/>
    <w:rsid w:val="00DA31C0"/>
    <w:rsid w:val="00DA555E"/>
    <w:rsid w:val="00DB0553"/>
    <w:rsid w:val="00DB4CC8"/>
    <w:rsid w:val="00DB54F3"/>
    <w:rsid w:val="00DC0F8E"/>
    <w:rsid w:val="00DC6E9B"/>
    <w:rsid w:val="00DD4F27"/>
    <w:rsid w:val="00DE50D3"/>
    <w:rsid w:val="00E008E6"/>
    <w:rsid w:val="00E047A7"/>
    <w:rsid w:val="00E049E8"/>
    <w:rsid w:val="00E057E7"/>
    <w:rsid w:val="00E1485E"/>
    <w:rsid w:val="00E148E8"/>
    <w:rsid w:val="00E2190F"/>
    <w:rsid w:val="00E344D1"/>
    <w:rsid w:val="00E35014"/>
    <w:rsid w:val="00E35EED"/>
    <w:rsid w:val="00E55EB0"/>
    <w:rsid w:val="00E603CB"/>
    <w:rsid w:val="00E60931"/>
    <w:rsid w:val="00E65C4A"/>
    <w:rsid w:val="00E65D6F"/>
    <w:rsid w:val="00E66546"/>
    <w:rsid w:val="00E85B98"/>
    <w:rsid w:val="00EA0628"/>
    <w:rsid w:val="00EA460B"/>
    <w:rsid w:val="00EA5BA7"/>
    <w:rsid w:val="00EB19D9"/>
    <w:rsid w:val="00EB6781"/>
    <w:rsid w:val="00EC5B20"/>
    <w:rsid w:val="00EC610E"/>
    <w:rsid w:val="00ED1DC9"/>
    <w:rsid w:val="00ED67D2"/>
    <w:rsid w:val="00ED73A4"/>
    <w:rsid w:val="00EE5E7D"/>
    <w:rsid w:val="00EE7C13"/>
    <w:rsid w:val="00EF4BE3"/>
    <w:rsid w:val="00F010D1"/>
    <w:rsid w:val="00F03CBD"/>
    <w:rsid w:val="00F1305B"/>
    <w:rsid w:val="00F30B5E"/>
    <w:rsid w:val="00F30C6F"/>
    <w:rsid w:val="00F315C8"/>
    <w:rsid w:val="00F34F1F"/>
    <w:rsid w:val="00F537A6"/>
    <w:rsid w:val="00F62DD4"/>
    <w:rsid w:val="00F70AB3"/>
    <w:rsid w:val="00F7168F"/>
    <w:rsid w:val="00F755B6"/>
    <w:rsid w:val="00F76896"/>
    <w:rsid w:val="00F80E4F"/>
    <w:rsid w:val="00F85A19"/>
    <w:rsid w:val="00F97283"/>
    <w:rsid w:val="00FC20E3"/>
    <w:rsid w:val="00FC345D"/>
    <w:rsid w:val="00FC450B"/>
    <w:rsid w:val="00FD4224"/>
    <w:rsid w:val="00FE015C"/>
    <w:rsid w:val="00FE519F"/>
    <w:rsid w:val="00FF0EF9"/>
    <w:rsid w:val="00FF1815"/>
    <w:rsid w:val="0878E65B"/>
    <w:rsid w:val="40CDCD47"/>
    <w:rsid w:val="4E554ED4"/>
    <w:rsid w:val="71D3F43E"/>
    <w:rsid w:val="721F88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8E38E"/>
  <w15:docId w15:val="{5DA68B24-8E43-2741-A4AB-B5B6B579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3523"/>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6E56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9"/>
    <w:qFormat/>
    <w:rsid w:val="00C70A10"/>
    <w:pPr>
      <w:keepNext/>
      <w:ind w:right="-169"/>
      <w:jc w:val="both"/>
      <w:outlineLvl w:val="8"/>
    </w:pPr>
    <w:rPr>
      <w:rFonts w:ascii="Geneva" w:hAnsi="Geneva"/>
      <w:b/>
      <w:bCs/>
      <w:i/>
      <w:i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5B98"/>
    <w:rPr>
      <w:sz w:val="16"/>
      <w:szCs w:val="16"/>
    </w:rPr>
  </w:style>
  <w:style w:type="paragraph" w:styleId="CommentText">
    <w:name w:val="annotation text"/>
    <w:basedOn w:val="Normal"/>
    <w:link w:val="CommentTextChar"/>
    <w:uiPriority w:val="99"/>
    <w:unhideWhenUsed/>
    <w:rsid w:val="00E85B98"/>
    <w:rPr>
      <w:sz w:val="20"/>
      <w:szCs w:val="20"/>
    </w:rPr>
  </w:style>
  <w:style w:type="character" w:customStyle="1" w:styleId="CommentTextChar">
    <w:name w:val="Comment Text Char"/>
    <w:basedOn w:val="DefaultParagraphFont"/>
    <w:link w:val="CommentText"/>
    <w:uiPriority w:val="99"/>
    <w:rsid w:val="00E85B98"/>
    <w:rPr>
      <w:rFonts w:eastAsiaTheme="minorHAnsi"/>
      <w:sz w:val="20"/>
      <w:szCs w:val="20"/>
      <w:lang w:eastAsia="en-US"/>
    </w:rPr>
  </w:style>
  <w:style w:type="paragraph" w:styleId="BalloonText">
    <w:name w:val="Balloon Text"/>
    <w:basedOn w:val="Normal"/>
    <w:link w:val="BalloonTextChar"/>
    <w:uiPriority w:val="99"/>
    <w:semiHidden/>
    <w:unhideWhenUsed/>
    <w:rsid w:val="00E85B98"/>
    <w:rPr>
      <w:sz w:val="18"/>
      <w:szCs w:val="18"/>
    </w:rPr>
  </w:style>
  <w:style w:type="character" w:customStyle="1" w:styleId="BalloonTextChar">
    <w:name w:val="Balloon Text Char"/>
    <w:basedOn w:val="DefaultParagraphFont"/>
    <w:link w:val="BalloonText"/>
    <w:uiPriority w:val="99"/>
    <w:semiHidden/>
    <w:rsid w:val="00E85B98"/>
    <w:rPr>
      <w:rFonts w:ascii="Times New Roman" w:eastAsiaTheme="minorHAnsi" w:hAnsi="Times New Roman" w:cs="Times New Roman"/>
      <w:sz w:val="18"/>
      <w:szCs w:val="18"/>
      <w:lang w:eastAsia="en-US"/>
    </w:rPr>
  </w:style>
  <w:style w:type="paragraph" w:styleId="ListParagraph">
    <w:name w:val="List Paragraph"/>
    <w:basedOn w:val="Normal"/>
    <w:link w:val="ListParagraphChar"/>
    <w:uiPriority w:val="34"/>
    <w:qFormat/>
    <w:rsid w:val="00E85B98"/>
    <w:pPr>
      <w:ind w:left="720"/>
      <w:contextualSpacing/>
    </w:pPr>
  </w:style>
  <w:style w:type="character" w:customStyle="1" w:styleId="ListParagraphChar">
    <w:name w:val="List Paragraph Char"/>
    <w:basedOn w:val="DefaultParagraphFont"/>
    <w:link w:val="ListParagraph"/>
    <w:uiPriority w:val="34"/>
    <w:rsid w:val="00E85B98"/>
    <w:rPr>
      <w:rFonts w:eastAsiaTheme="minorHAnsi"/>
      <w:sz w:val="22"/>
      <w:szCs w:val="22"/>
      <w:lang w:eastAsia="en-US"/>
    </w:rPr>
  </w:style>
  <w:style w:type="character" w:styleId="Hyperlink">
    <w:name w:val="Hyperlink"/>
    <w:basedOn w:val="DefaultParagraphFont"/>
    <w:uiPriority w:val="99"/>
    <w:unhideWhenUsed/>
    <w:rsid w:val="00A80869"/>
    <w:rPr>
      <w:color w:val="0000FF"/>
      <w:u w:val="single"/>
    </w:rPr>
  </w:style>
  <w:style w:type="paragraph" w:customStyle="1" w:styleId="EndNoteBibliography">
    <w:name w:val="EndNote Bibliography"/>
    <w:basedOn w:val="Normal"/>
    <w:link w:val="EndNoteBibliographyChar"/>
    <w:rsid w:val="00A80869"/>
    <w:pPr>
      <w:spacing w:after="160"/>
    </w:pPr>
    <w:rPr>
      <w:rFonts w:ascii="Calibri" w:eastAsiaTheme="minorHAnsi" w:hAnsi="Calibri" w:cs="Calibri"/>
      <w:sz w:val="22"/>
      <w:szCs w:val="22"/>
      <w:lang w:val="en-US"/>
    </w:rPr>
  </w:style>
  <w:style w:type="character" w:customStyle="1" w:styleId="EndNoteBibliographyChar">
    <w:name w:val="EndNote Bibliography Char"/>
    <w:basedOn w:val="ListParagraphChar"/>
    <w:link w:val="EndNoteBibliography"/>
    <w:rsid w:val="00A80869"/>
    <w:rPr>
      <w:rFonts w:ascii="Calibri" w:eastAsiaTheme="minorHAnsi" w:hAnsi="Calibri" w:cs="Calibri"/>
      <w:sz w:val="22"/>
      <w:szCs w:val="22"/>
      <w:lang w:val="en-US" w:eastAsia="en-US"/>
    </w:rPr>
  </w:style>
  <w:style w:type="table" w:styleId="TableGrid">
    <w:name w:val="Table Grid"/>
    <w:basedOn w:val="TableNormal"/>
    <w:uiPriority w:val="39"/>
    <w:rsid w:val="00A80869"/>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80869"/>
    <w:rPr>
      <w:b/>
      <w:bCs/>
    </w:rPr>
  </w:style>
  <w:style w:type="character" w:customStyle="1" w:styleId="CommentSubjectChar">
    <w:name w:val="Comment Subject Char"/>
    <w:basedOn w:val="CommentTextChar"/>
    <w:link w:val="CommentSubject"/>
    <w:uiPriority w:val="99"/>
    <w:semiHidden/>
    <w:rsid w:val="00A80869"/>
    <w:rPr>
      <w:rFonts w:eastAsiaTheme="minorHAnsi"/>
      <w:b/>
      <w:bCs/>
      <w:sz w:val="20"/>
      <w:szCs w:val="20"/>
      <w:lang w:eastAsia="en-US"/>
    </w:rPr>
  </w:style>
  <w:style w:type="paragraph" w:styleId="BodyText">
    <w:name w:val="Body Text"/>
    <w:basedOn w:val="Normal"/>
    <w:link w:val="BodyTextChar"/>
    <w:uiPriority w:val="99"/>
    <w:rsid w:val="001A729C"/>
    <w:pPr>
      <w:ind w:right="-900"/>
    </w:pPr>
    <w:rPr>
      <w:rFonts w:ascii="Geneva" w:hAnsi="Geneva" w:cs="Geneva"/>
      <w:sz w:val="20"/>
      <w:szCs w:val="20"/>
      <w:lang w:val="en-US"/>
    </w:rPr>
  </w:style>
  <w:style w:type="character" w:customStyle="1" w:styleId="BodyTextChar">
    <w:name w:val="Body Text Char"/>
    <w:basedOn w:val="DefaultParagraphFont"/>
    <w:link w:val="BodyText"/>
    <w:uiPriority w:val="99"/>
    <w:rsid w:val="001A729C"/>
    <w:rPr>
      <w:rFonts w:ascii="Geneva" w:eastAsia="Times New Roman" w:hAnsi="Geneva" w:cs="Geneva"/>
      <w:sz w:val="20"/>
      <w:szCs w:val="20"/>
      <w:lang w:val="en-US" w:eastAsia="en-US"/>
    </w:rPr>
  </w:style>
  <w:style w:type="character" w:customStyle="1" w:styleId="Heading9Char">
    <w:name w:val="Heading 9 Char"/>
    <w:basedOn w:val="DefaultParagraphFont"/>
    <w:link w:val="Heading9"/>
    <w:uiPriority w:val="9"/>
    <w:rsid w:val="00C70A10"/>
    <w:rPr>
      <w:rFonts w:ascii="Geneva" w:eastAsia="Times New Roman" w:hAnsi="Geneva" w:cs="Times New Roman"/>
      <w:b/>
      <w:bCs/>
      <w:i/>
      <w:iCs/>
      <w:sz w:val="28"/>
      <w:szCs w:val="28"/>
      <w:lang w:val="en-US" w:eastAsia="en-US"/>
    </w:rPr>
  </w:style>
  <w:style w:type="paragraph" w:styleId="Revision">
    <w:name w:val="Revision"/>
    <w:hidden/>
    <w:uiPriority w:val="99"/>
    <w:semiHidden/>
    <w:rsid w:val="005B0F85"/>
    <w:rPr>
      <w:rFonts w:eastAsiaTheme="minorHAnsi"/>
      <w:sz w:val="22"/>
      <w:szCs w:val="22"/>
      <w:lang w:eastAsia="en-US"/>
    </w:rPr>
  </w:style>
  <w:style w:type="paragraph" w:customStyle="1" w:styleId="EndNoteBibliographyTitle">
    <w:name w:val="EndNote Bibliography Title"/>
    <w:basedOn w:val="Normal"/>
    <w:link w:val="EndNoteBibliographyTitleChar"/>
    <w:rsid w:val="00772444"/>
    <w:pPr>
      <w:jc w:val="center"/>
    </w:pPr>
    <w:rPr>
      <w:rFonts w:ascii="Calibri" w:eastAsiaTheme="minorHAnsi" w:hAnsi="Calibri" w:cs="Calibri"/>
      <w:sz w:val="22"/>
      <w:szCs w:val="22"/>
      <w:lang w:val="en-US"/>
    </w:rPr>
  </w:style>
  <w:style w:type="character" w:customStyle="1" w:styleId="EndNoteBibliographyTitleChar">
    <w:name w:val="EndNote Bibliography Title Char"/>
    <w:basedOn w:val="DefaultParagraphFont"/>
    <w:link w:val="EndNoteBibliographyTitle"/>
    <w:rsid w:val="00772444"/>
    <w:rPr>
      <w:rFonts w:ascii="Calibri" w:eastAsiaTheme="minorHAnsi" w:hAnsi="Calibri" w:cs="Calibri"/>
      <w:sz w:val="22"/>
      <w:szCs w:val="22"/>
      <w:lang w:val="en-US" w:eastAsia="en-US"/>
    </w:rPr>
  </w:style>
  <w:style w:type="character" w:styleId="Emphasis">
    <w:name w:val="Emphasis"/>
    <w:basedOn w:val="DefaultParagraphFont"/>
    <w:uiPriority w:val="20"/>
    <w:qFormat/>
    <w:rsid w:val="00A203D8"/>
    <w:rPr>
      <w:i/>
      <w:iCs/>
    </w:rPr>
  </w:style>
  <w:style w:type="character" w:customStyle="1" w:styleId="Heading1Char">
    <w:name w:val="Heading 1 Char"/>
    <w:basedOn w:val="DefaultParagraphFont"/>
    <w:link w:val="Heading1"/>
    <w:uiPriority w:val="9"/>
    <w:rsid w:val="006E568C"/>
    <w:rPr>
      <w:rFonts w:asciiTheme="majorHAnsi" w:eastAsiaTheme="majorEastAsia" w:hAnsiTheme="majorHAnsi" w:cstheme="majorBidi"/>
      <w:color w:val="2F5496" w:themeColor="accent1" w:themeShade="BF"/>
      <w:sz w:val="32"/>
      <w:szCs w:val="32"/>
      <w:lang w:eastAsia="en-US"/>
    </w:rPr>
  </w:style>
  <w:style w:type="character" w:customStyle="1" w:styleId="UnresolvedMention1">
    <w:name w:val="Unresolved Mention1"/>
    <w:basedOn w:val="DefaultParagraphFont"/>
    <w:uiPriority w:val="99"/>
    <w:semiHidden/>
    <w:unhideWhenUsed/>
    <w:rsid w:val="001138B4"/>
    <w:rPr>
      <w:color w:val="605E5C"/>
      <w:shd w:val="clear" w:color="auto" w:fill="E1DFDD"/>
    </w:rPr>
  </w:style>
  <w:style w:type="character" w:customStyle="1" w:styleId="UnresolvedMention2">
    <w:name w:val="Unresolved Mention2"/>
    <w:basedOn w:val="DefaultParagraphFont"/>
    <w:uiPriority w:val="99"/>
    <w:semiHidden/>
    <w:unhideWhenUsed/>
    <w:rsid w:val="00176938"/>
    <w:rPr>
      <w:color w:val="605E5C"/>
      <w:shd w:val="clear" w:color="auto" w:fill="E1DFDD"/>
    </w:rPr>
  </w:style>
  <w:style w:type="paragraph" w:customStyle="1" w:styleId="CharChar1Char1CharChar">
    <w:name w:val="Char Char1 Char1 Char Char"/>
    <w:basedOn w:val="Normal"/>
    <w:uiPriority w:val="99"/>
    <w:rsid w:val="00B34D68"/>
    <w:pPr>
      <w:spacing w:after="160" w:line="240" w:lineRule="exact"/>
    </w:pPr>
    <w:rPr>
      <w:rFonts w:ascii="Tahoma" w:hAnsi="Tahoma"/>
      <w:sz w:val="20"/>
      <w:szCs w:val="20"/>
      <w:lang w:val="en-US"/>
    </w:rPr>
  </w:style>
  <w:style w:type="character" w:styleId="FollowedHyperlink">
    <w:name w:val="FollowedHyperlink"/>
    <w:basedOn w:val="DefaultParagraphFont"/>
    <w:uiPriority w:val="99"/>
    <w:semiHidden/>
    <w:unhideWhenUsed/>
    <w:rsid w:val="00E55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3517">
      <w:bodyDiv w:val="1"/>
      <w:marLeft w:val="0"/>
      <w:marRight w:val="0"/>
      <w:marTop w:val="0"/>
      <w:marBottom w:val="0"/>
      <w:divBdr>
        <w:top w:val="none" w:sz="0" w:space="0" w:color="auto"/>
        <w:left w:val="none" w:sz="0" w:space="0" w:color="auto"/>
        <w:bottom w:val="none" w:sz="0" w:space="0" w:color="auto"/>
        <w:right w:val="none" w:sz="0" w:space="0" w:color="auto"/>
      </w:divBdr>
      <w:divsChild>
        <w:div w:id="1337027684">
          <w:marLeft w:val="0"/>
          <w:marRight w:val="0"/>
          <w:marTop w:val="0"/>
          <w:marBottom w:val="0"/>
          <w:divBdr>
            <w:top w:val="none" w:sz="0" w:space="0" w:color="auto"/>
            <w:left w:val="none" w:sz="0" w:space="0" w:color="auto"/>
            <w:bottom w:val="none" w:sz="0" w:space="0" w:color="auto"/>
            <w:right w:val="none" w:sz="0" w:space="0" w:color="auto"/>
          </w:divBdr>
        </w:div>
      </w:divsChild>
    </w:div>
    <w:div w:id="42800571">
      <w:bodyDiv w:val="1"/>
      <w:marLeft w:val="0"/>
      <w:marRight w:val="0"/>
      <w:marTop w:val="0"/>
      <w:marBottom w:val="0"/>
      <w:divBdr>
        <w:top w:val="none" w:sz="0" w:space="0" w:color="auto"/>
        <w:left w:val="none" w:sz="0" w:space="0" w:color="auto"/>
        <w:bottom w:val="none" w:sz="0" w:space="0" w:color="auto"/>
        <w:right w:val="none" w:sz="0" w:space="0" w:color="auto"/>
      </w:divBdr>
    </w:div>
    <w:div w:id="180557126">
      <w:bodyDiv w:val="1"/>
      <w:marLeft w:val="0"/>
      <w:marRight w:val="0"/>
      <w:marTop w:val="0"/>
      <w:marBottom w:val="0"/>
      <w:divBdr>
        <w:top w:val="none" w:sz="0" w:space="0" w:color="auto"/>
        <w:left w:val="none" w:sz="0" w:space="0" w:color="auto"/>
        <w:bottom w:val="none" w:sz="0" w:space="0" w:color="auto"/>
        <w:right w:val="none" w:sz="0" w:space="0" w:color="auto"/>
      </w:divBdr>
      <w:divsChild>
        <w:div w:id="1869175664">
          <w:marLeft w:val="0"/>
          <w:marRight w:val="0"/>
          <w:marTop w:val="0"/>
          <w:marBottom w:val="0"/>
          <w:divBdr>
            <w:top w:val="none" w:sz="0" w:space="0" w:color="auto"/>
            <w:left w:val="none" w:sz="0" w:space="0" w:color="auto"/>
            <w:bottom w:val="none" w:sz="0" w:space="0" w:color="auto"/>
            <w:right w:val="none" w:sz="0" w:space="0" w:color="auto"/>
          </w:divBdr>
        </w:div>
      </w:divsChild>
    </w:div>
    <w:div w:id="252789784">
      <w:bodyDiv w:val="1"/>
      <w:marLeft w:val="0"/>
      <w:marRight w:val="0"/>
      <w:marTop w:val="0"/>
      <w:marBottom w:val="0"/>
      <w:divBdr>
        <w:top w:val="none" w:sz="0" w:space="0" w:color="auto"/>
        <w:left w:val="none" w:sz="0" w:space="0" w:color="auto"/>
        <w:bottom w:val="none" w:sz="0" w:space="0" w:color="auto"/>
        <w:right w:val="none" w:sz="0" w:space="0" w:color="auto"/>
      </w:divBdr>
    </w:div>
    <w:div w:id="257912896">
      <w:bodyDiv w:val="1"/>
      <w:marLeft w:val="0"/>
      <w:marRight w:val="0"/>
      <w:marTop w:val="0"/>
      <w:marBottom w:val="0"/>
      <w:divBdr>
        <w:top w:val="none" w:sz="0" w:space="0" w:color="auto"/>
        <w:left w:val="none" w:sz="0" w:space="0" w:color="auto"/>
        <w:bottom w:val="none" w:sz="0" w:space="0" w:color="auto"/>
        <w:right w:val="none" w:sz="0" w:space="0" w:color="auto"/>
      </w:divBdr>
    </w:div>
    <w:div w:id="294065191">
      <w:bodyDiv w:val="1"/>
      <w:marLeft w:val="0"/>
      <w:marRight w:val="0"/>
      <w:marTop w:val="0"/>
      <w:marBottom w:val="0"/>
      <w:divBdr>
        <w:top w:val="none" w:sz="0" w:space="0" w:color="auto"/>
        <w:left w:val="none" w:sz="0" w:space="0" w:color="auto"/>
        <w:bottom w:val="none" w:sz="0" w:space="0" w:color="auto"/>
        <w:right w:val="none" w:sz="0" w:space="0" w:color="auto"/>
      </w:divBdr>
    </w:div>
    <w:div w:id="363211631">
      <w:bodyDiv w:val="1"/>
      <w:marLeft w:val="0"/>
      <w:marRight w:val="0"/>
      <w:marTop w:val="0"/>
      <w:marBottom w:val="0"/>
      <w:divBdr>
        <w:top w:val="none" w:sz="0" w:space="0" w:color="auto"/>
        <w:left w:val="none" w:sz="0" w:space="0" w:color="auto"/>
        <w:bottom w:val="none" w:sz="0" w:space="0" w:color="auto"/>
        <w:right w:val="none" w:sz="0" w:space="0" w:color="auto"/>
      </w:divBdr>
    </w:div>
    <w:div w:id="367921630">
      <w:bodyDiv w:val="1"/>
      <w:marLeft w:val="0"/>
      <w:marRight w:val="0"/>
      <w:marTop w:val="0"/>
      <w:marBottom w:val="0"/>
      <w:divBdr>
        <w:top w:val="none" w:sz="0" w:space="0" w:color="auto"/>
        <w:left w:val="none" w:sz="0" w:space="0" w:color="auto"/>
        <w:bottom w:val="none" w:sz="0" w:space="0" w:color="auto"/>
        <w:right w:val="none" w:sz="0" w:space="0" w:color="auto"/>
      </w:divBdr>
      <w:divsChild>
        <w:div w:id="2142065002">
          <w:marLeft w:val="0"/>
          <w:marRight w:val="0"/>
          <w:marTop w:val="0"/>
          <w:marBottom w:val="0"/>
          <w:divBdr>
            <w:top w:val="none" w:sz="0" w:space="0" w:color="auto"/>
            <w:left w:val="none" w:sz="0" w:space="0" w:color="auto"/>
            <w:bottom w:val="none" w:sz="0" w:space="0" w:color="auto"/>
            <w:right w:val="none" w:sz="0" w:space="0" w:color="auto"/>
          </w:divBdr>
        </w:div>
      </w:divsChild>
    </w:div>
    <w:div w:id="520239238">
      <w:bodyDiv w:val="1"/>
      <w:marLeft w:val="0"/>
      <w:marRight w:val="0"/>
      <w:marTop w:val="0"/>
      <w:marBottom w:val="0"/>
      <w:divBdr>
        <w:top w:val="none" w:sz="0" w:space="0" w:color="auto"/>
        <w:left w:val="none" w:sz="0" w:space="0" w:color="auto"/>
        <w:bottom w:val="none" w:sz="0" w:space="0" w:color="auto"/>
        <w:right w:val="none" w:sz="0" w:space="0" w:color="auto"/>
      </w:divBdr>
    </w:div>
    <w:div w:id="701512738">
      <w:bodyDiv w:val="1"/>
      <w:marLeft w:val="0"/>
      <w:marRight w:val="0"/>
      <w:marTop w:val="0"/>
      <w:marBottom w:val="0"/>
      <w:divBdr>
        <w:top w:val="none" w:sz="0" w:space="0" w:color="auto"/>
        <w:left w:val="none" w:sz="0" w:space="0" w:color="auto"/>
        <w:bottom w:val="none" w:sz="0" w:space="0" w:color="auto"/>
        <w:right w:val="none" w:sz="0" w:space="0" w:color="auto"/>
      </w:divBdr>
    </w:div>
    <w:div w:id="795298627">
      <w:bodyDiv w:val="1"/>
      <w:marLeft w:val="0"/>
      <w:marRight w:val="0"/>
      <w:marTop w:val="0"/>
      <w:marBottom w:val="0"/>
      <w:divBdr>
        <w:top w:val="none" w:sz="0" w:space="0" w:color="auto"/>
        <w:left w:val="none" w:sz="0" w:space="0" w:color="auto"/>
        <w:bottom w:val="none" w:sz="0" w:space="0" w:color="auto"/>
        <w:right w:val="none" w:sz="0" w:space="0" w:color="auto"/>
      </w:divBdr>
    </w:div>
    <w:div w:id="904292918">
      <w:bodyDiv w:val="1"/>
      <w:marLeft w:val="0"/>
      <w:marRight w:val="0"/>
      <w:marTop w:val="0"/>
      <w:marBottom w:val="0"/>
      <w:divBdr>
        <w:top w:val="none" w:sz="0" w:space="0" w:color="auto"/>
        <w:left w:val="none" w:sz="0" w:space="0" w:color="auto"/>
        <w:bottom w:val="none" w:sz="0" w:space="0" w:color="auto"/>
        <w:right w:val="none" w:sz="0" w:space="0" w:color="auto"/>
      </w:divBdr>
    </w:div>
    <w:div w:id="1209024349">
      <w:bodyDiv w:val="1"/>
      <w:marLeft w:val="0"/>
      <w:marRight w:val="0"/>
      <w:marTop w:val="0"/>
      <w:marBottom w:val="0"/>
      <w:divBdr>
        <w:top w:val="none" w:sz="0" w:space="0" w:color="auto"/>
        <w:left w:val="none" w:sz="0" w:space="0" w:color="auto"/>
        <w:bottom w:val="none" w:sz="0" w:space="0" w:color="auto"/>
        <w:right w:val="none" w:sz="0" w:space="0" w:color="auto"/>
      </w:divBdr>
      <w:divsChild>
        <w:div w:id="1871533170">
          <w:marLeft w:val="0"/>
          <w:marRight w:val="0"/>
          <w:marTop w:val="0"/>
          <w:marBottom w:val="0"/>
          <w:divBdr>
            <w:top w:val="none" w:sz="0" w:space="0" w:color="auto"/>
            <w:left w:val="none" w:sz="0" w:space="0" w:color="auto"/>
            <w:bottom w:val="none" w:sz="0" w:space="0" w:color="auto"/>
            <w:right w:val="none" w:sz="0" w:space="0" w:color="auto"/>
          </w:divBdr>
        </w:div>
      </w:divsChild>
    </w:div>
    <w:div w:id="1372730457">
      <w:bodyDiv w:val="1"/>
      <w:marLeft w:val="0"/>
      <w:marRight w:val="0"/>
      <w:marTop w:val="0"/>
      <w:marBottom w:val="0"/>
      <w:divBdr>
        <w:top w:val="none" w:sz="0" w:space="0" w:color="auto"/>
        <w:left w:val="none" w:sz="0" w:space="0" w:color="auto"/>
        <w:bottom w:val="none" w:sz="0" w:space="0" w:color="auto"/>
        <w:right w:val="none" w:sz="0" w:space="0" w:color="auto"/>
      </w:divBdr>
    </w:div>
    <w:div w:id="1400131593">
      <w:bodyDiv w:val="1"/>
      <w:marLeft w:val="0"/>
      <w:marRight w:val="0"/>
      <w:marTop w:val="0"/>
      <w:marBottom w:val="0"/>
      <w:divBdr>
        <w:top w:val="none" w:sz="0" w:space="0" w:color="auto"/>
        <w:left w:val="none" w:sz="0" w:space="0" w:color="auto"/>
        <w:bottom w:val="none" w:sz="0" w:space="0" w:color="auto"/>
        <w:right w:val="none" w:sz="0" w:space="0" w:color="auto"/>
      </w:divBdr>
    </w:div>
    <w:div w:id="1579821534">
      <w:bodyDiv w:val="1"/>
      <w:marLeft w:val="0"/>
      <w:marRight w:val="0"/>
      <w:marTop w:val="0"/>
      <w:marBottom w:val="0"/>
      <w:divBdr>
        <w:top w:val="none" w:sz="0" w:space="0" w:color="auto"/>
        <w:left w:val="none" w:sz="0" w:space="0" w:color="auto"/>
        <w:bottom w:val="none" w:sz="0" w:space="0" w:color="auto"/>
        <w:right w:val="none" w:sz="0" w:space="0" w:color="auto"/>
      </w:divBdr>
    </w:div>
    <w:div w:id="1580023878">
      <w:bodyDiv w:val="1"/>
      <w:marLeft w:val="0"/>
      <w:marRight w:val="0"/>
      <w:marTop w:val="0"/>
      <w:marBottom w:val="0"/>
      <w:divBdr>
        <w:top w:val="none" w:sz="0" w:space="0" w:color="auto"/>
        <w:left w:val="none" w:sz="0" w:space="0" w:color="auto"/>
        <w:bottom w:val="none" w:sz="0" w:space="0" w:color="auto"/>
        <w:right w:val="none" w:sz="0" w:space="0" w:color="auto"/>
      </w:divBdr>
      <w:divsChild>
        <w:div w:id="1265184547">
          <w:marLeft w:val="0"/>
          <w:marRight w:val="0"/>
          <w:marTop w:val="0"/>
          <w:marBottom w:val="0"/>
          <w:divBdr>
            <w:top w:val="none" w:sz="0" w:space="0" w:color="auto"/>
            <w:left w:val="none" w:sz="0" w:space="0" w:color="auto"/>
            <w:bottom w:val="none" w:sz="0" w:space="0" w:color="auto"/>
            <w:right w:val="none" w:sz="0" w:space="0" w:color="auto"/>
          </w:divBdr>
        </w:div>
      </w:divsChild>
    </w:div>
    <w:div w:id="1617560846">
      <w:bodyDiv w:val="1"/>
      <w:marLeft w:val="0"/>
      <w:marRight w:val="0"/>
      <w:marTop w:val="0"/>
      <w:marBottom w:val="0"/>
      <w:divBdr>
        <w:top w:val="none" w:sz="0" w:space="0" w:color="auto"/>
        <w:left w:val="none" w:sz="0" w:space="0" w:color="auto"/>
        <w:bottom w:val="none" w:sz="0" w:space="0" w:color="auto"/>
        <w:right w:val="none" w:sz="0" w:space="0" w:color="auto"/>
      </w:divBdr>
    </w:div>
    <w:div w:id="1804149549">
      <w:bodyDiv w:val="1"/>
      <w:marLeft w:val="0"/>
      <w:marRight w:val="0"/>
      <w:marTop w:val="0"/>
      <w:marBottom w:val="0"/>
      <w:divBdr>
        <w:top w:val="none" w:sz="0" w:space="0" w:color="auto"/>
        <w:left w:val="none" w:sz="0" w:space="0" w:color="auto"/>
        <w:bottom w:val="none" w:sz="0" w:space="0" w:color="auto"/>
        <w:right w:val="none" w:sz="0" w:space="0" w:color="auto"/>
      </w:divBdr>
    </w:div>
    <w:div w:id="1841582722">
      <w:bodyDiv w:val="1"/>
      <w:marLeft w:val="0"/>
      <w:marRight w:val="0"/>
      <w:marTop w:val="0"/>
      <w:marBottom w:val="0"/>
      <w:divBdr>
        <w:top w:val="none" w:sz="0" w:space="0" w:color="auto"/>
        <w:left w:val="none" w:sz="0" w:space="0" w:color="auto"/>
        <w:bottom w:val="none" w:sz="0" w:space="0" w:color="auto"/>
        <w:right w:val="none" w:sz="0" w:space="0" w:color="auto"/>
      </w:divBdr>
    </w:div>
    <w:div w:id="1873225540">
      <w:bodyDiv w:val="1"/>
      <w:marLeft w:val="0"/>
      <w:marRight w:val="0"/>
      <w:marTop w:val="0"/>
      <w:marBottom w:val="0"/>
      <w:divBdr>
        <w:top w:val="none" w:sz="0" w:space="0" w:color="auto"/>
        <w:left w:val="none" w:sz="0" w:space="0" w:color="auto"/>
        <w:bottom w:val="none" w:sz="0" w:space="0" w:color="auto"/>
        <w:right w:val="none" w:sz="0" w:space="0" w:color="auto"/>
      </w:divBdr>
    </w:div>
    <w:div w:id="1873685782">
      <w:bodyDiv w:val="1"/>
      <w:marLeft w:val="0"/>
      <w:marRight w:val="0"/>
      <w:marTop w:val="0"/>
      <w:marBottom w:val="0"/>
      <w:divBdr>
        <w:top w:val="none" w:sz="0" w:space="0" w:color="auto"/>
        <w:left w:val="none" w:sz="0" w:space="0" w:color="auto"/>
        <w:bottom w:val="none" w:sz="0" w:space="0" w:color="auto"/>
        <w:right w:val="none" w:sz="0" w:space="0" w:color="auto"/>
      </w:divBdr>
    </w:div>
    <w:div w:id="1908808743">
      <w:bodyDiv w:val="1"/>
      <w:marLeft w:val="0"/>
      <w:marRight w:val="0"/>
      <w:marTop w:val="0"/>
      <w:marBottom w:val="0"/>
      <w:divBdr>
        <w:top w:val="none" w:sz="0" w:space="0" w:color="auto"/>
        <w:left w:val="none" w:sz="0" w:space="0" w:color="auto"/>
        <w:bottom w:val="none" w:sz="0" w:space="0" w:color="auto"/>
        <w:right w:val="none" w:sz="0" w:space="0" w:color="auto"/>
      </w:divBdr>
      <w:divsChild>
        <w:div w:id="1477381532">
          <w:marLeft w:val="0"/>
          <w:marRight w:val="0"/>
          <w:marTop w:val="0"/>
          <w:marBottom w:val="0"/>
          <w:divBdr>
            <w:top w:val="none" w:sz="0" w:space="0" w:color="auto"/>
            <w:left w:val="none" w:sz="0" w:space="0" w:color="auto"/>
            <w:bottom w:val="none" w:sz="0" w:space="0" w:color="auto"/>
            <w:right w:val="none" w:sz="0" w:space="0" w:color="auto"/>
          </w:divBdr>
        </w:div>
      </w:divsChild>
    </w:div>
    <w:div w:id="1968390751">
      <w:bodyDiv w:val="1"/>
      <w:marLeft w:val="0"/>
      <w:marRight w:val="0"/>
      <w:marTop w:val="0"/>
      <w:marBottom w:val="0"/>
      <w:divBdr>
        <w:top w:val="none" w:sz="0" w:space="0" w:color="auto"/>
        <w:left w:val="none" w:sz="0" w:space="0" w:color="auto"/>
        <w:bottom w:val="none" w:sz="0" w:space="0" w:color="auto"/>
        <w:right w:val="none" w:sz="0" w:space="0" w:color="auto"/>
      </w:divBdr>
    </w:div>
    <w:div w:id="2055931293">
      <w:bodyDiv w:val="1"/>
      <w:marLeft w:val="0"/>
      <w:marRight w:val="0"/>
      <w:marTop w:val="0"/>
      <w:marBottom w:val="0"/>
      <w:divBdr>
        <w:top w:val="none" w:sz="0" w:space="0" w:color="auto"/>
        <w:left w:val="none" w:sz="0" w:space="0" w:color="auto"/>
        <w:bottom w:val="none" w:sz="0" w:space="0" w:color="auto"/>
        <w:right w:val="none" w:sz="0" w:space="0" w:color="auto"/>
      </w:divBdr>
      <w:divsChild>
        <w:div w:id="1505630125">
          <w:marLeft w:val="0"/>
          <w:marRight w:val="0"/>
          <w:marTop w:val="0"/>
          <w:marBottom w:val="0"/>
          <w:divBdr>
            <w:top w:val="none" w:sz="0" w:space="0" w:color="auto"/>
            <w:left w:val="none" w:sz="0" w:space="0" w:color="auto"/>
            <w:bottom w:val="none" w:sz="0" w:space="0" w:color="auto"/>
            <w:right w:val="none" w:sz="0" w:space="0" w:color="auto"/>
          </w:divBdr>
        </w:div>
      </w:divsChild>
    </w:div>
    <w:div w:id="210634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bservablehq.com/@euphrasiologist/cross-ploidy-hybridisation" TargetMode="External"/><Relationship Id="rId1" Type="http://schemas.openxmlformats.org/officeDocument/2006/relationships/hyperlink" Target="https://www.nature.com/articles/s41597-021-01104-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rbg-web2.rbge.org.uk/BSBI/cytsearch.php"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Alex.Twyford@ed.ac.uk" TargetMode="External"/><Relationship Id="rId14" Type="http://schemas.openxmlformats.org/officeDocument/2006/relationships/image" Target="media/image2.emf"/><Relationship Id="R18847e7dcbec4b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FB790745AD349B1DE1D49B508F2FE" ma:contentTypeVersion="16" ma:contentTypeDescription="Create a new document." ma:contentTypeScope="" ma:versionID="3bb25717528045f8c17f3754ddd8d10b">
  <xsd:schema xmlns:xsd="http://www.w3.org/2001/XMLSchema" xmlns:xs="http://www.w3.org/2001/XMLSchema" xmlns:p="http://schemas.microsoft.com/office/2006/metadata/properties" xmlns:ns3="79d4452a-4a55-4901-9595-067fd3e5906d" xmlns:ns4="cc419703-14b7-4795-ad97-27c3f00469e0" targetNamespace="http://schemas.microsoft.com/office/2006/metadata/properties" ma:root="true" ma:fieldsID="413ea27f0ecd0afa74a5a9c041d9fdd4" ns3:_="" ns4:_="">
    <xsd:import namespace="79d4452a-4a55-4901-9595-067fd3e5906d"/>
    <xsd:import namespace="cc419703-14b7-4795-ad97-27c3f00469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4452a-4a55-4901-9595-067fd3e590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9703-14b7-4795-ad97-27c3f00469e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c419703-14b7-4795-ad97-27c3f00469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10C96-A221-4801-AA52-BC4F34712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4452a-4a55-4901-9595-067fd3e5906d"/>
    <ds:schemaRef ds:uri="cc419703-14b7-4795-ad97-27c3f00469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3FA74-1A46-4F61-9BDA-F971A583E7E8}">
  <ds:schemaRefs>
    <ds:schemaRef ds:uri="http://schemas.microsoft.com/office/2006/metadata/properties"/>
    <ds:schemaRef ds:uri="http://schemas.microsoft.com/office/infopath/2007/PartnerControls"/>
    <ds:schemaRef ds:uri="cc419703-14b7-4795-ad97-27c3f00469e0"/>
  </ds:schemaRefs>
</ds:datastoreItem>
</file>

<file path=customXml/itemProps3.xml><?xml version="1.0" encoding="utf-8"?>
<ds:datastoreItem xmlns:ds="http://schemas.openxmlformats.org/officeDocument/2006/customXml" ds:itemID="{33959AED-0904-4F1F-BA06-1481063CB425}">
  <ds:schemaRefs>
    <ds:schemaRef ds:uri="http://schemas.microsoft.com/sharepoint/v3/contenttype/forms"/>
  </ds:schemaRefs>
</ds:datastoreItem>
</file>

<file path=customXml/itemProps4.xml><?xml version="1.0" encoding="utf-8"?>
<ds:datastoreItem xmlns:ds="http://schemas.openxmlformats.org/officeDocument/2006/customXml" ds:itemID="{2CDCB6BE-8BE7-C74C-91E2-A98D79511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32</Pages>
  <Words>23681</Words>
  <Characters>134982</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Abbott</dc:creator>
  <cp:keywords/>
  <dc:description/>
  <cp:lastModifiedBy>Microsoft Office User</cp:lastModifiedBy>
  <cp:revision>25</cp:revision>
  <dcterms:created xsi:type="dcterms:W3CDTF">2023-10-13T13:13:00Z</dcterms:created>
  <dcterms:modified xsi:type="dcterms:W3CDTF">2023-10-16T16:04:00Z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0x0101001E5FB790745AD349B1DE1D49B508F2FE</vt:lpwstr>
  </property>
</Properties>
</file>